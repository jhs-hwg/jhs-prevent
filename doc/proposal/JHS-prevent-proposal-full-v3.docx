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8BBD" w14:textId="77777777" w:rsidR="007068E3" w:rsidRDefault="00000000">
      <w:pPr>
        <w:rPr>
          <w:b/>
          <w:sz w:val="24"/>
          <w:szCs w:val="24"/>
        </w:rPr>
      </w:pPr>
      <w:r>
        <w:rPr>
          <w:b/>
          <w:noProof/>
        </w:rPr>
        <w:pict w14:anchorId="29AF14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9pt;margin-top:-46.65pt;width:51.85pt;height:52.2pt;z-index:-251658752;mso-wrap-edited:f;mso-width-percent:0;mso-height-percent:0;mso-position-horizontal-relative:text;mso-position-vertical-relative:text;mso-width-percent:0;mso-height-percent:0" wrapcoords="-132 0 -132 21469 21600 21469 21600 0 -132 0">
            <v:imagedata r:id="rId7" o:title="New JHS LOGO"/>
          </v:shape>
        </w:pict>
      </w:r>
    </w:p>
    <w:p w14:paraId="516AA0EF" w14:textId="77777777" w:rsidR="009F2A24" w:rsidRDefault="00CE0260" w:rsidP="009F2A24">
      <w:pPr>
        <w:pStyle w:val="NormalWeb"/>
        <w:spacing w:after="0"/>
        <w:rPr>
          <w:rFonts w:asciiTheme="minorHAnsi" w:hAnsiTheme="minorHAnsi"/>
          <w:b/>
        </w:rPr>
      </w:pPr>
      <w:r>
        <w:rPr>
          <w:rFonts w:asciiTheme="minorHAnsi" w:hAnsiTheme="minorHAnsi"/>
          <w:b/>
        </w:rPr>
        <w:t xml:space="preserve">Manuscript </w:t>
      </w:r>
      <w:r w:rsidR="009F2A24">
        <w:rPr>
          <w:rFonts w:asciiTheme="minorHAnsi" w:hAnsiTheme="minorHAnsi"/>
          <w:b/>
        </w:rPr>
        <w:t>Proposal Outline</w:t>
      </w:r>
      <w:r w:rsidR="00B9642E">
        <w:rPr>
          <w:rFonts w:asciiTheme="minorHAnsi" w:hAnsiTheme="minorHAnsi"/>
          <w:b/>
        </w:rPr>
        <w:t xml:space="preserve"> (Upload)</w:t>
      </w:r>
    </w:p>
    <w:p w14:paraId="02ACD169" w14:textId="77777777" w:rsidR="007068E3" w:rsidRPr="007068E3" w:rsidRDefault="007068E3" w:rsidP="007068E3">
      <w:pPr>
        <w:pStyle w:val="NormalWeb"/>
        <w:rPr>
          <w:rFonts w:asciiTheme="minorHAnsi" w:eastAsia="Times New Roman" w:hAnsiTheme="minorHAnsi" w:cs="Arial"/>
          <w:color w:val="000000"/>
        </w:rPr>
      </w:pPr>
      <w:r w:rsidRPr="007068E3">
        <w:rPr>
          <w:rFonts w:asciiTheme="minorHAnsi" w:hAnsiTheme="minorHAnsi"/>
          <w:b/>
        </w:rPr>
        <w:t xml:space="preserve">Instructions: </w:t>
      </w:r>
      <w:r w:rsidRPr="007068E3">
        <w:rPr>
          <w:rFonts w:asciiTheme="minorHAnsi" w:eastAsia="Times New Roman" w:hAnsiTheme="minorHAnsi" w:cs="Arial"/>
          <w:color w:val="000000"/>
        </w:rPr>
        <w:t>Use a font size of 11 points or larger</w:t>
      </w:r>
      <w:r w:rsidR="00F1119A">
        <w:rPr>
          <w:rFonts w:asciiTheme="minorHAnsi" w:eastAsia="Times New Roman" w:hAnsiTheme="minorHAnsi" w:cs="Arial"/>
          <w:color w:val="000000"/>
        </w:rPr>
        <w:t xml:space="preserve"> with</w:t>
      </w:r>
      <w:r w:rsidRPr="007068E3">
        <w:rPr>
          <w:rFonts w:asciiTheme="minorHAnsi" w:eastAsia="Times New Roman" w:hAnsiTheme="minorHAnsi" w:cs="Arial"/>
          <w:color w:val="000000"/>
        </w:rPr>
        <w:t xml:space="preserve"> at least one-half inch margins (top, bottom, left, and right) for all pages. </w:t>
      </w:r>
      <w:r w:rsidR="00A35AEC" w:rsidRPr="00A35AEC">
        <w:rPr>
          <w:rFonts w:asciiTheme="minorHAnsi" w:eastAsia="Times New Roman" w:hAnsiTheme="minorHAnsi" w:cs="Arial"/>
          <w:color w:val="000000"/>
          <w:highlight w:val="yellow"/>
        </w:rPr>
        <w:t xml:space="preserve">Note: Supplemental materials such as table shells </w:t>
      </w:r>
      <w:r w:rsidR="004F163B">
        <w:rPr>
          <w:rFonts w:asciiTheme="minorHAnsi" w:eastAsia="Times New Roman" w:hAnsiTheme="minorHAnsi" w:cs="Arial"/>
          <w:color w:val="000000"/>
          <w:highlight w:val="yellow"/>
        </w:rPr>
        <w:t>must</w:t>
      </w:r>
      <w:r w:rsidR="00A35AEC" w:rsidRPr="00A35AEC">
        <w:rPr>
          <w:rFonts w:asciiTheme="minorHAnsi" w:eastAsia="Times New Roman" w:hAnsiTheme="minorHAnsi" w:cs="Arial"/>
          <w:color w:val="000000"/>
          <w:highlight w:val="yellow"/>
        </w:rPr>
        <w:t xml:space="preserve"> be </w:t>
      </w:r>
      <w:r w:rsidR="003E608E">
        <w:rPr>
          <w:rFonts w:asciiTheme="minorHAnsi" w:eastAsia="Times New Roman" w:hAnsiTheme="minorHAnsi" w:cs="Arial"/>
          <w:color w:val="000000"/>
          <w:highlight w:val="yellow"/>
        </w:rPr>
        <w:t>uploaded s</w:t>
      </w:r>
      <w:r w:rsidR="00A35AEC" w:rsidRPr="00A35AEC">
        <w:rPr>
          <w:rFonts w:asciiTheme="minorHAnsi" w:eastAsia="Times New Roman" w:hAnsiTheme="minorHAnsi" w:cs="Arial"/>
          <w:color w:val="000000"/>
          <w:highlight w:val="yellow"/>
        </w:rPr>
        <w:t>eparate</w:t>
      </w:r>
      <w:r w:rsidR="003E608E">
        <w:rPr>
          <w:rFonts w:asciiTheme="minorHAnsi" w:eastAsia="Times New Roman" w:hAnsiTheme="minorHAnsi" w:cs="Arial"/>
          <w:color w:val="000000"/>
          <w:highlight w:val="yellow"/>
        </w:rPr>
        <w:t xml:space="preserve">ly. </w:t>
      </w:r>
      <w:r w:rsidR="00A35AEC" w:rsidRPr="00A35AEC">
        <w:rPr>
          <w:rFonts w:asciiTheme="minorHAnsi" w:eastAsia="Times New Roman" w:hAnsiTheme="minorHAnsi" w:cs="Arial"/>
          <w:color w:val="000000"/>
          <w:highlight w:val="yellow"/>
        </w:rPr>
        <w:t xml:space="preserve"> </w:t>
      </w:r>
    </w:p>
    <w:p w14:paraId="3AEA61CA" w14:textId="77777777" w:rsidR="007068E3" w:rsidRDefault="007068E3" w:rsidP="007068E3">
      <w:pPr>
        <w:spacing w:after="0"/>
        <w:rPr>
          <w:b/>
          <w:sz w:val="24"/>
          <w:szCs w:val="24"/>
        </w:rPr>
      </w:pPr>
    </w:p>
    <w:p w14:paraId="4CB66883" w14:textId="77777777" w:rsidR="00D444E8" w:rsidRPr="00132564" w:rsidRDefault="00D444E8" w:rsidP="00132564">
      <w:pPr>
        <w:pStyle w:val="ListParagraph"/>
        <w:numPr>
          <w:ilvl w:val="0"/>
          <w:numId w:val="11"/>
        </w:numPr>
        <w:ind w:left="360"/>
        <w:rPr>
          <w:b/>
          <w:sz w:val="24"/>
          <w:szCs w:val="24"/>
        </w:rPr>
      </w:pPr>
      <w:r w:rsidRPr="00132564">
        <w:rPr>
          <w:b/>
          <w:sz w:val="24"/>
          <w:szCs w:val="24"/>
        </w:rPr>
        <w:t>Proposal Title</w:t>
      </w:r>
      <w:r w:rsidR="00132564" w:rsidRPr="00132564">
        <w:rPr>
          <w:b/>
          <w:sz w:val="24"/>
          <w:szCs w:val="24"/>
        </w:rPr>
        <w:t>:</w:t>
      </w:r>
      <w:r w:rsidRPr="00132564">
        <w:rPr>
          <w:b/>
          <w:sz w:val="24"/>
          <w:szCs w:val="24"/>
        </w:rPr>
        <w:t xml:space="preserve"> </w:t>
      </w:r>
    </w:p>
    <w:p w14:paraId="0CD44A2D" w14:textId="77777777" w:rsidR="00132564" w:rsidRDefault="00132564" w:rsidP="007068E3">
      <w:pPr>
        <w:spacing w:after="0"/>
        <w:rPr>
          <w:b/>
          <w:sz w:val="24"/>
          <w:szCs w:val="24"/>
        </w:rPr>
      </w:pPr>
    </w:p>
    <w:p w14:paraId="472E58FE" w14:textId="77777777" w:rsidR="007068E3" w:rsidRPr="00132564" w:rsidRDefault="00132564" w:rsidP="00770ACE">
      <w:pPr>
        <w:pStyle w:val="ListParagraph"/>
        <w:numPr>
          <w:ilvl w:val="0"/>
          <w:numId w:val="11"/>
        </w:numPr>
        <w:ind w:left="360"/>
        <w:rPr>
          <w:b/>
          <w:sz w:val="24"/>
          <w:szCs w:val="24"/>
        </w:rPr>
      </w:pPr>
      <w:r w:rsidRPr="00132564">
        <w:rPr>
          <w:b/>
          <w:sz w:val="24"/>
          <w:szCs w:val="24"/>
        </w:rPr>
        <w:t>Lead Author:</w:t>
      </w:r>
    </w:p>
    <w:p w14:paraId="5818EE66" w14:textId="77777777" w:rsidR="007068E3" w:rsidRDefault="007068E3" w:rsidP="007068E3">
      <w:pPr>
        <w:spacing w:after="0"/>
        <w:rPr>
          <w:b/>
          <w:sz w:val="24"/>
          <w:szCs w:val="24"/>
        </w:rPr>
      </w:pPr>
    </w:p>
    <w:p w14:paraId="4F7EAEFF" w14:textId="77777777" w:rsidR="00D444E8" w:rsidRPr="00132564" w:rsidRDefault="00D444E8" w:rsidP="00770ACE">
      <w:pPr>
        <w:pStyle w:val="ListParagraph"/>
        <w:numPr>
          <w:ilvl w:val="0"/>
          <w:numId w:val="11"/>
        </w:numPr>
        <w:ind w:left="360"/>
        <w:rPr>
          <w:b/>
          <w:sz w:val="24"/>
          <w:szCs w:val="24"/>
        </w:rPr>
      </w:pPr>
      <w:r w:rsidRPr="00132564">
        <w:rPr>
          <w:b/>
          <w:sz w:val="24"/>
          <w:szCs w:val="24"/>
        </w:rPr>
        <w:t>Overview</w:t>
      </w:r>
    </w:p>
    <w:p w14:paraId="4A0C54B6" w14:textId="77777777" w:rsidR="00D444E8" w:rsidRDefault="00D444E8" w:rsidP="00770ACE">
      <w:pPr>
        <w:pStyle w:val="ListParagraph"/>
        <w:ind w:left="360"/>
        <w:rPr>
          <w:sz w:val="24"/>
          <w:szCs w:val="24"/>
        </w:rPr>
      </w:pPr>
      <w:r w:rsidRPr="00132564">
        <w:rPr>
          <w:sz w:val="24"/>
          <w:szCs w:val="24"/>
        </w:rPr>
        <w:t>Provide a brief overview of the proposal including the nature of the problem to be addressed, scientific relevance, objectives/aims, research question/hypothes</w:t>
      </w:r>
      <w:r w:rsidR="00A35AEC" w:rsidRPr="00132564">
        <w:rPr>
          <w:sz w:val="24"/>
          <w:szCs w:val="24"/>
        </w:rPr>
        <w:t>es, and methods/analytical plan</w:t>
      </w:r>
      <w:r w:rsidR="009F2A24" w:rsidRPr="00132564">
        <w:rPr>
          <w:sz w:val="24"/>
          <w:szCs w:val="24"/>
        </w:rPr>
        <w:t xml:space="preserve"> (</w:t>
      </w:r>
      <w:r w:rsidR="009F2A24" w:rsidRPr="00132564">
        <w:rPr>
          <w:b/>
          <w:sz w:val="24"/>
          <w:szCs w:val="24"/>
        </w:rPr>
        <w:t>&lt;250 words</w:t>
      </w:r>
      <w:r w:rsidR="009F2A24" w:rsidRPr="00132564">
        <w:rPr>
          <w:sz w:val="24"/>
          <w:szCs w:val="24"/>
        </w:rPr>
        <w:t>)</w:t>
      </w:r>
      <w:r w:rsidR="00A35AEC" w:rsidRPr="00132564">
        <w:rPr>
          <w:sz w:val="24"/>
          <w:szCs w:val="24"/>
        </w:rPr>
        <w:t>:</w:t>
      </w:r>
    </w:p>
    <w:p w14:paraId="1EC61084" w14:textId="77777777" w:rsidR="00DC3DD0" w:rsidRDefault="00DC3DD0" w:rsidP="00770ACE">
      <w:pPr>
        <w:pStyle w:val="ListParagraph"/>
        <w:ind w:left="360"/>
        <w:rPr>
          <w:sz w:val="24"/>
          <w:szCs w:val="24"/>
        </w:rPr>
      </w:pPr>
    </w:p>
    <w:p w14:paraId="58C88BE3" w14:textId="337F46F5" w:rsidR="007068E3" w:rsidRDefault="00DC3DD0" w:rsidP="007C5612">
      <w:pPr>
        <w:ind w:left="360"/>
        <w:rPr>
          <w:b/>
          <w:sz w:val="24"/>
          <w:szCs w:val="24"/>
        </w:rPr>
      </w:pPr>
      <w:r w:rsidRPr="00DC3DD0">
        <w:rPr>
          <w:sz w:val="24"/>
          <w:szCs w:val="24"/>
        </w:rPr>
        <w:t xml:space="preserve">The 2017 American College of Cardiology/American Heart Association blood pressure (BP) guideline recommends initiation of antihypertensive medication for adults with stage 1 hypertension, systolic BP of 130 to 139 mmHg or diastolic BP of 80 to 89 mmHg, and high cardiovascular disease (CVD) risk. In this guideline, the definition of high CVD risk included 10-year predicted atherosclerotic CVD (ASCVD) risk </w:t>
      </w:r>
      <w:r w:rsidRPr="00DC3DD0">
        <w:rPr>
          <w:rFonts w:cstheme="minorHAnsi"/>
          <w:sz w:val="24"/>
          <w:szCs w:val="24"/>
        </w:rPr>
        <w:t>≥</w:t>
      </w:r>
      <w:r w:rsidRPr="00DC3DD0">
        <w:rPr>
          <w:sz w:val="24"/>
          <w:szCs w:val="24"/>
        </w:rPr>
        <w:t xml:space="preserve">10% </w:t>
      </w:r>
      <w:r w:rsidR="007C739E">
        <w:rPr>
          <w:sz w:val="24"/>
          <w:szCs w:val="24"/>
        </w:rPr>
        <w:t>using</w:t>
      </w:r>
      <w:r w:rsidRPr="00DC3DD0">
        <w:rPr>
          <w:sz w:val="24"/>
          <w:szCs w:val="24"/>
        </w:rPr>
        <w:t xml:space="preserve"> the Pooled Cohort Equations.  In 2023, the American Heart Association published the PREVENT equations. </w:t>
      </w:r>
      <w:del w:id="0" w:author="Muntner, Paul M" w:date="2024-04-28T13:34:00Z">
        <w:r w:rsidRPr="00DC3DD0" w:rsidDel="00362C72">
          <w:rPr>
            <w:sz w:val="24"/>
            <w:szCs w:val="24"/>
          </w:rPr>
          <w:delText xml:space="preserve">Many </w:delText>
        </w:r>
      </w:del>
      <w:ins w:id="1" w:author="Muntner, Paul M" w:date="2024-04-28T13:34:00Z">
        <w:r w:rsidR="00362C72">
          <w:rPr>
            <w:sz w:val="24"/>
            <w:szCs w:val="24"/>
          </w:rPr>
          <w:t>Among</w:t>
        </w:r>
        <w:r w:rsidR="00362C72" w:rsidRPr="00DC3DD0">
          <w:rPr>
            <w:sz w:val="24"/>
            <w:szCs w:val="24"/>
          </w:rPr>
          <w:t xml:space="preserve"> </w:t>
        </w:r>
      </w:ins>
      <w:r w:rsidRPr="00DC3DD0">
        <w:rPr>
          <w:sz w:val="24"/>
          <w:szCs w:val="24"/>
        </w:rPr>
        <w:t xml:space="preserve">adults with </w:t>
      </w:r>
      <w:ins w:id="2" w:author="Muntner, Paul M" w:date="2024-04-28T13:32:00Z">
        <w:r w:rsidR="002B14FF">
          <w:rPr>
            <w:sz w:val="24"/>
            <w:szCs w:val="24"/>
          </w:rPr>
          <w:t>stage 1 hypertension</w:t>
        </w:r>
      </w:ins>
      <w:ins w:id="3" w:author="Muntner, Paul M" w:date="2024-04-28T13:34:00Z">
        <w:r w:rsidR="00362C72">
          <w:rPr>
            <w:sz w:val="24"/>
            <w:szCs w:val="24"/>
          </w:rPr>
          <w:t>, most with</w:t>
        </w:r>
      </w:ins>
      <w:ins w:id="4" w:author="Muntner, Paul M" w:date="2024-04-28T13:32:00Z">
        <w:r w:rsidR="002B14FF">
          <w:rPr>
            <w:sz w:val="24"/>
            <w:szCs w:val="24"/>
          </w:rPr>
          <w:t xml:space="preserve"> </w:t>
        </w:r>
      </w:ins>
      <w:r w:rsidRPr="00DC3DD0">
        <w:rPr>
          <w:sz w:val="24"/>
          <w:szCs w:val="24"/>
        </w:rPr>
        <w:t xml:space="preserve">10-year predicted ASCVD risk </w:t>
      </w:r>
      <w:r w:rsidRPr="00DC3DD0">
        <w:rPr>
          <w:rFonts w:cstheme="minorHAnsi"/>
          <w:sz w:val="24"/>
          <w:szCs w:val="24"/>
        </w:rPr>
        <w:t>≥</w:t>
      </w:r>
      <w:r w:rsidRPr="00DC3DD0">
        <w:rPr>
          <w:sz w:val="24"/>
          <w:szCs w:val="24"/>
        </w:rPr>
        <w:t xml:space="preserve">10% by the Pooled Cohort Equations have 10-year predicted </w:t>
      </w:r>
      <w:del w:id="5" w:author="Muntner, Paul M" w:date="2024-04-28T13:32:00Z">
        <w:r w:rsidRPr="00DC3DD0" w:rsidDel="002B14FF">
          <w:rPr>
            <w:sz w:val="24"/>
            <w:szCs w:val="24"/>
          </w:rPr>
          <w:delText xml:space="preserve">ASCVD or </w:delText>
        </w:r>
      </w:del>
      <w:r w:rsidRPr="00DC3DD0">
        <w:rPr>
          <w:sz w:val="24"/>
          <w:szCs w:val="24"/>
        </w:rPr>
        <w:t xml:space="preserve">total CVD risk </w:t>
      </w:r>
      <w:r w:rsidR="007C739E">
        <w:rPr>
          <w:rFonts w:cstheme="minorHAnsi"/>
          <w:sz w:val="24"/>
          <w:szCs w:val="24"/>
        </w:rPr>
        <w:t>&lt;</w:t>
      </w:r>
      <w:r w:rsidRPr="00DC3DD0">
        <w:rPr>
          <w:sz w:val="24"/>
          <w:szCs w:val="24"/>
        </w:rPr>
        <w:t>10% by the PREVENT equations</w:t>
      </w:r>
      <w:ins w:id="6" w:author="Muntner, Paul M" w:date="2024-04-28T13:32:00Z">
        <w:r w:rsidR="002B14FF">
          <w:rPr>
            <w:sz w:val="24"/>
            <w:szCs w:val="24"/>
          </w:rPr>
          <w:t xml:space="preserve"> and may not be recommended antihypertensive medication</w:t>
        </w:r>
      </w:ins>
      <w:r w:rsidRPr="00DC3DD0">
        <w:rPr>
          <w:sz w:val="24"/>
          <w:szCs w:val="24"/>
        </w:rPr>
        <w:t>.  There are</w:t>
      </w:r>
      <w:r w:rsidR="00CC676C">
        <w:rPr>
          <w:sz w:val="24"/>
          <w:szCs w:val="24"/>
        </w:rPr>
        <w:t xml:space="preserve"> </w:t>
      </w:r>
      <w:r w:rsidRPr="00DC3DD0">
        <w:rPr>
          <w:sz w:val="24"/>
          <w:szCs w:val="24"/>
        </w:rPr>
        <w:t xml:space="preserve">PREVENT equations to estimate 30-year </w:t>
      </w:r>
      <w:del w:id="7" w:author="Muntner, Paul M" w:date="2024-04-28T13:35:00Z">
        <w:r w:rsidRPr="00DC3DD0" w:rsidDel="00362C72">
          <w:rPr>
            <w:sz w:val="24"/>
            <w:szCs w:val="24"/>
          </w:rPr>
          <w:delText xml:space="preserve">ASCVD and </w:delText>
        </w:r>
      </w:del>
      <w:r w:rsidRPr="00DC3DD0">
        <w:rPr>
          <w:sz w:val="24"/>
          <w:szCs w:val="24"/>
        </w:rPr>
        <w:t xml:space="preserve">total CVD risk.  It may be reasonable to recommend </w:t>
      </w:r>
      <w:del w:id="8" w:author="Muntner, Paul M" w:date="2024-04-28T13:36:00Z">
        <w:r w:rsidRPr="00DC3DD0" w:rsidDel="00362C72">
          <w:rPr>
            <w:sz w:val="24"/>
            <w:szCs w:val="24"/>
          </w:rPr>
          <w:delText xml:space="preserve">initiation of </w:delText>
        </w:r>
      </w:del>
      <w:r w:rsidRPr="00DC3DD0">
        <w:rPr>
          <w:sz w:val="24"/>
          <w:szCs w:val="24"/>
        </w:rPr>
        <w:t xml:space="preserve">antihypertensive medication for adults with stage 1 hypertension and high </w:t>
      </w:r>
      <w:del w:id="9" w:author="Muntner, Paul M" w:date="2024-04-28T13:36:00Z">
        <w:r w:rsidRPr="00DC3DD0" w:rsidDel="00362C72">
          <w:rPr>
            <w:sz w:val="24"/>
            <w:szCs w:val="24"/>
          </w:rPr>
          <w:delText xml:space="preserve">10-year or </w:delText>
        </w:r>
      </w:del>
      <w:r w:rsidRPr="00DC3DD0">
        <w:rPr>
          <w:sz w:val="24"/>
          <w:szCs w:val="24"/>
        </w:rPr>
        <w:t xml:space="preserve">30-year predicted risk if these individuals have a high incidence of stage 2 hypertension, systolic BP </w:t>
      </w:r>
      <w:r w:rsidRPr="00DC3DD0">
        <w:rPr>
          <w:rFonts w:cstheme="minorHAnsi"/>
          <w:sz w:val="24"/>
          <w:szCs w:val="24"/>
        </w:rPr>
        <w:t>≥</w:t>
      </w:r>
      <w:r w:rsidRPr="00DC3DD0">
        <w:rPr>
          <w:sz w:val="24"/>
          <w:szCs w:val="24"/>
        </w:rPr>
        <w:t xml:space="preserve">140 mmHg, diastolic BP </w:t>
      </w:r>
      <w:r w:rsidRPr="00DC3DD0">
        <w:rPr>
          <w:rFonts w:cstheme="minorHAnsi"/>
          <w:sz w:val="24"/>
          <w:szCs w:val="24"/>
        </w:rPr>
        <w:t>≥</w:t>
      </w:r>
      <w:r w:rsidRPr="00DC3DD0">
        <w:rPr>
          <w:sz w:val="24"/>
          <w:szCs w:val="24"/>
        </w:rPr>
        <w:t xml:space="preserve">90 mmHg, or initiation of antihypertensive medication, and they have sub-clinical CVD when they develop stage 2 hypertension. We propose to study the association between </w:t>
      </w:r>
      <w:bookmarkStart w:id="10" w:name="_Hlk165192674"/>
      <w:r w:rsidRPr="00DC3DD0">
        <w:rPr>
          <w:sz w:val="24"/>
          <w:szCs w:val="24"/>
        </w:rPr>
        <w:t xml:space="preserve">30-year predicted total CVD risk using the PREVENT equations </w:t>
      </w:r>
      <w:bookmarkEnd w:id="10"/>
      <w:r w:rsidRPr="00DC3DD0">
        <w:rPr>
          <w:sz w:val="24"/>
          <w:szCs w:val="24"/>
        </w:rPr>
        <w:t xml:space="preserve">with the incidence of stage 2 hypertension among Jackson Heart Study participants.  We hypothesize the incidence of stage 2 hypertension will increase progressively with higher 30-year predicted total CVD risk. In addition, we hypothesize that a high proportion of participants </w:t>
      </w:r>
      <w:ins w:id="11" w:author="Hardy, Shakia T" w:date="2024-04-28T16:31:00Z">
        <w:r w:rsidR="00973B40">
          <w:rPr>
            <w:sz w:val="24"/>
            <w:szCs w:val="24"/>
          </w:rPr>
          <w:t>who</w:t>
        </w:r>
      </w:ins>
      <w:del w:id="12" w:author="Hardy, Shakia T" w:date="2024-04-28T16:31:00Z">
        <w:r w:rsidRPr="00DC3DD0" w:rsidDel="00973B40">
          <w:rPr>
            <w:sz w:val="24"/>
            <w:szCs w:val="24"/>
          </w:rPr>
          <w:delText>that</w:delText>
        </w:r>
      </w:del>
      <w:r w:rsidRPr="00DC3DD0">
        <w:rPr>
          <w:sz w:val="24"/>
          <w:szCs w:val="24"/>
        </w:rPr>
        <w:t xml:space="preserve"> develop stage 2 hypertension will have evidence of sub-clinical CVD, estimated by higher left ventricular mass index at Visit 3. </w:t>
      </w:r>
    </w:p>
    <w:p w14:paraId="20AB7283" w14:textId="77777777" w:rsidR="00EC4214" w:rsidRPr="00132564" w:rsidRDefault="00D444E8" w:rsidP="00770ACE">
      <w:pPr>
        <w:pStyle w:val="ListParagraph"/>
        <w:numPr>
          <w:ilvl w:val="0"/>
          <w:numId w:val="11"/>
        </w:numPr>
        <w:ind w:left="360"/>
        <w:rPr>
          <w:b/>
          <w:sz w:val="24"/>
          <w:szCs w:val="24"/>
        </w:rPr>
      </w:pPr>
      <w:r w:rsidRPr="00132564">
        <w:rPr>
          <w:b/>
          <w:sz w:val="24"/>
          <w:szCs w:val="24"/>
        </w:rPr>
        <w:t>Background/Rationale</w:t>
      </w:r>
    </w:p>
    <w:p w14:paraId="29402B98" w14:textId="3D7B2C25" w:rsidR="00973B40" w:rsidRDefault="00D444E8" w:rsidP="00973B40">
      <w:pPr>
        <w:ind w:firstLine="360"/>
        <w:rPr>
          <w:sz w:val="24"/>
          <w:szCs w:val="24"/>
        </w:rPr>
      </w:pPr>
      <w:r w:rsidRPr="00770ACE">
        <w:rPr>
          <w:sz w:val="24"/>
          <w:szCs w:val="24"/>
        </w:rPr>
        <w:t xml:space="preserve">Please include discussion on </w:t>
      </w:r>
      <w:r w:rsidRPr="00AC313C">
        <w:rPr>
          <w:sz w:val="24"/>
          <w:szCs w:val="24"/>
          <w:highlight w:val="yellow"/>
        </w:rPr>
        <w:t>relevance of African Americans</w:t>
      </w:r>
      <w:r w:rsidRPr="00770ACE">
        <w:rPr>
          <w:sz w:val="24"/>
          <w:szCs w:val="24"/>
        </w:rPr>
        <w:t xml:space="preserve"> to the proposed topic</w:t>
      </w:r>
      <w:r w:rsidR="009F2A24" w:rsidRPr="00770ACE">
        <w:rPr>
          <w:sz w:val="24"/>
          <w:szCs w:val="24"/>
        </w:rPr>
        <w:t xml:space="preserve"> (</w:t>
      </w:r>
      <w:r w:rsidR="009F2A24" w:rsidRPr="00770ACE">
        <w:rPr>
          <w:b/>
          <w:sz w:val="24"/>
          <w:szCs w:val="24"/>
        </w:rPr>
        <w:t>&lt;1000 words</w:t>
      </w:r>
      <w:r w:rsidR="009F2A24" w:rsidRPr="00770ACE">
        <w:rPr>
          <w:sz w:val="24"/>
          <w:szCs w:val="24"/>
        </w:rPr>
        <w:t>)</w:t>
      </w:r>
      <w:r w:rsidRPr="00770ACE">
        <w:rPr>
          <w:sz w:val="24"/>
          <w:szCs w:val="24"/>
        </w:rPr>
        <w:t>.</w:t>
      </w:r>
    </w:p>
    <w:p w14:paraId="3FF7F147" w14:textId="68078867" w:rsidR="00973B40" w:rsidRPr="001256B5" w:rsidRDefault="00973B40" w:rsidP="00973B40">
      <w:pPr>
        <w:ind w:left="360"/>
        <w:rPr>
          <w:sz w:val="24"/>
          <w:szCs w:val="24"/>
        </w:rPr>
      </w:pPr>
      <w:r w:rsidRPr="001256B5">
        <w:rPr>
          <w:sz w:val="24"/>
          <w:szCs w:val="24"/>
        </w:rPr>
        <w:t xml:space="preserve">In the United States, </w:t>
      </w:r>
      <w:r>
        <w:rPr>
          <w:sz w:val="24"/>
          <w:szCs w:val="24"/>
        </w:rPr>
        <w:t xml:space="preserve">more cardiovascular disease (CVD) events are attributable to </w:t>
      </w:r>
      <w:r w:rsidRPr="001256B5">
        <w:rPr>
          <w:sz w:val="24"/>
          <w:szCs w:val="24"/>
        </w:rPr>
        <w:t>hypertension</w:t>
      </w:r>
      <w:r>
        <w:rPr>
          <w:sz w:val="24"/>
          <w:szCs w:val="24"/>
        </w:rPr>
        <w:t xml:space="preserve"> and uncontrolled blood pressure (BP) than any other CVD risk factor</w:t>
      </w:r>
      <w:r w:rsidRPr="001256B5">
        <w:rPr>
          <w:sz w:val="24"/>
          <w:szCs w:val="24"/>
        </w:rPr>
        <w:t>.</w:t>
      </w:r>
      <w:r w:rsidR="004D3A48">
        <w:rPr>
          <w:sz w:val="24"/>
          <w:szCs w:val="24"/>
        </w:rPr>
        <w:fldChar w:fldCharType="begin">
          <w:fldData xml:space="preserve">PEVuZE5vdGU+PENpdGU+PEF1dGhvcj5DaGVuZzwvQXV0aG9yPjxZZWFyPjIwMTQ8L1llYXI+PFJl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</w:fldData>
        </w:fldChar>
      </w:r>
      <w:r w:rsidR="004D3A48">
        <w:rPr>
          <w:sz w:val="24"/>
          <w:szCs w:val="24"/>
        </w:rPr>
        <w:instrText xml:space="preserve"> ADDIN EN.JS.CITE </w:instrText>
      </w:r>
      <w:r w:rsidR="004D3A48">
        <w:rPr>
          <w:sz w:val="24"/>
          <w:szCs w:val="24"/>
        </w:rPr>
      </w:r>
      <w:r w:rsidR="004D3A48">
        <w:rPr>
          <w:sz w:val="24"/>
          <w:szCs w:val="24"/>
        </w:rPr>
        <w:fldChar w:fldCharType="separate"/>
      </w:r>
      <w:r w:rsidR="004D3A48" w:rsidRPr="004D3A48">
        <w:rPr>
          <w:noProof/>
          <w:sz w:val="24"/>
          <w:szCs w:val="24"/>
          <w:vertAlign w:val="superscript"/>
        </w:rPr>
        <w:t>1</w:t>
      </w:r>
      <w:r w:rsidR="004D3A48">
        <w:rPr>
          <w:sz w:val="24"/>
          <w:szCs w:val="24"/>
        </w:rPr>
        <w:fldChar w:fldCharType="end"/>
      </w:r>
      <w:r w:rsidRPr="001256B5">
        <w:rPr>
          <w:sz w:val="24"/>
          <w:szCs w:val="24"/>
        </w:rPr>
        <w:t xml:space="preserve"> </w:t>
      </w:r>
      <w:r>
        <w:rPr>
          <w:sz w:val="24"/>
          <w:szCs w:val="24"/>
        </w:rPr>
        <w:t>Approximately 12</w:t>
      </w:r>
      <w:r w:rsidR="004D3A48">
        <w:rPr>
          <w:sz w:val="24"/>
          <w:szCs w:val="24"/>
        </w:rPr>
        <w:t>2</w:t>
      </w:r>
      <w:r>
        <w:rPr>
          <w:sz w:val="24"/>
          <w:szCs w:val="24"/>
        </w:rPr>
        <w:t xml:space="preserve"> million Americans (</w:t>
      </w:r>
      <w:r w:rsidR="004D3A48" w:rsidRPr="004D3A48">
        <w:rPr>
          <w:sz w:val="24"/>
          <w:szCs w:val="24"/>
        </w:rPr>
        <w:t>2017-2020</w:t>
      </w:r>
      <w:r>
        <w:rPr>
          <w:sz w:val="24"/>
          <w:szCs w:val="24"/>
        </w:rPr>
        <w:t xml:space="preserve">) have hypertension, defined as </w:t>
      </w:r>
      <w:r w:rsidRPr="00DC3DD0">
        <w:rPr>
          <w:sz w:val="24"/>
          <w:szCs w:val="24"/>
        </w:rPr>
        <w:t xml:space="preserve">systolic BP </w:t>
      </w:r>
      <w:r>
        <w:rPr>
          <w:sz w:val="24"/>
          <w:szCs w:val="24"/>
        </w:rPr>
        <w:t>≥</w:t>
      </w:r>
      <w:r w:rsidRPr="00DC3DD0">
        <w:rPr>
          <w:sz w:val="24"/>
          <w:szCs w:val="24"/>
        </w:rPr>
        <w:t>130 mm</w:t>
      </w:r>
      <w:r w:rsidR="00600C04">
        <w:rPr>
          <w:sz w:val="24"/>
          <w:szCs w:val="24"/>
        </w:rPr>
        <w:t xml:space="preserve"> </w:t>
      </w:r>
      <w:r w:rsidRPr="00DC3DD0">
        <w:rPr>
          <w:sz w:val="24"/>
          <w:szCs w:val="24"/>
        </w:rPr>
        <w:t xml:space="preserve">Hg or diastolic BP </w:t>
      </w:r>
      <w:r>
        <w:rPr>
          <w:sz w:val="24"/>
          <w:szCs w:val="24"/>
        </w:rPr>
        <w:t>≥</w:t>
      </w:r>
      <w:r w:rsidRPr="00DC3DD0">
        <w:rPr>
          <w:sz w:val="24"/>
          <w:szCs w:val="24"/>
        </w:rPr>
        <w:t xml:space="preserve"> 80 mm</w:t>
      </w:r>
      <w:r w:rsidR="00600C04">
        <w:rPr>
          <w:sz w:val="24"/>
          <w:szCs w:val="24"/>
        </w:rPr>
        <w:t xml:space="preserve"> </w:t>
      </w:r>
      <w:r w:rsidRPr="00DC3DD0">
        <w:rPr>
          <w:sz w:val="24"/>
          <w:szCs w:val="24"/>
        </w:rPr>
        <w:t>Hg</w:t>
      </w:r>
      <w:r>
        <w:rPr>
          <w:sz w:val="24"/>
          <w:szCs w:val="24"/>
        </w:rPr>
        <w:t>, with a higher prevalence among African American compared to White adults.</w:t>
      </w:r>
      <w:r w:rsidR="004D3A48">
        <w:rPr>
          <w:sz w:val="24"/>
          <w:szCs w:val="24"/>
        </w:rPr>
        <w:fldChar w:fldCharType="begin">
          <w:fldData xml:space="preserve">PEVuZE5vdGU+PENpdGU+PEF1dGhvcj5Uc2FvPC9BdXRob3I+PFllYXI+MjAyMzwvWWVhcj48UmVj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</w:fldData>
        </w:fldChar>
      </w:r>
      <w:r w:rsidR="004D3A48">
        <w:rPr>
          <w:sz w:val="24"/>
          <w:szCs w:val="24"/>
        </w:rPr>
        <w:instrText xml:space="preserve"> ADDIN EN.JS.CITE </w:instrText>
      </w:r>
      <w:r w:rsidR="004D3A48">
        <w:rPr>
          <w:sz w:val="24"/>
          <w:szCs w:val="24"/>
        </w:rPr>
      </w:r>
      <w:r w:rsidR="004D3A48">
        <w:rPr>
          <w:sz w:val="24"/>
          <w:szCs w:val="24"/>
        </w:rPr>
        <w:fldChar w:fldCharType="separate"/>
      </w:r>
      <w:r w:rsidR="004D3A48" w:rsidRPr="004D3A48">
        <w:rPr>
          <w:noProof/>
          <w:sz w:val="24"/>
          <w:szCs w:val="24"/>
          <w:vertAlign w:val="superscript"/>
        </w:rPr>
        <w:t>2</w:t>
      </w:r>
      <w:r w:rsidR="004D3A48">
        <w:rPr>
          <w:sz w:val="24"/>
          <w:szCs w:val="24"/>
        </w:rPr>
        <w:fldChar w:fldCharType="end"/>
      </w:r>
      <w:r>
        <w:rPr>
          <w:sz w:val="24"/>
          <w:szCs w:val="24"/>
        </w:rPr>
        <w:t xml:space="preserve">  Disparities in hypertension contribute to disparities in CVD.</w:t>
      </w:r>
      <w:r w:rsidR="004D3A48">
        <w:rPr>
          <w:sz w:val="24"/>
          <w:szCs w:val="24"/>
        </w:rPr>
        <w:fldChar w:fldCharType="begin">
          <w:fldData xml:space="preserve">PEVuZE5vdGU+PENpdGU+PEF1dGhvcj5GaXNjZWxsYTwvQXV0aG9yPjxZZWFyPjIwMDg8L1llYXI+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</w:fldData>
        </w:fldChar>
      </w:r>
      <w:r w:rsidR="004D3A48">
        <w:rPr>
          <w:sz w:val="24"/>
          <w:szCs w:val="24"/>
        </w:rPr>
        <w:instrText xml:space="preserve"> ADDIN EN.JS.CITE </w:instrText>
      </w:r>
      <w:r w:rsidR="004D3A48">
        <w:rPr>
          <w:sz w:val="24"/>
          <w:szCs w:val="24"/>
        </w:rPr>
      </w:r>
      <w:r w:rsidR="004D3A48">
        <w:rPr>
          <w:sz w:val="24"/>
          <w:szCs w:val="24"/>
        </w:rPr>
        <w:fldChar w:fldCharType="separate"/>
      </w:r>
      <w:r w:rsidR="004D3A48" w:rsidRPr="004D3A48">
        <w:rPr>
          <w:noProof/>
          <w:sz w:val="24"/>
          <w:szCs w:val="24"/>
          <w:vertAlign w:val="superscript"/>
        </w:rPr>
        <w:t>3</w:t>
      </w:r>
      <w:r w:rsidR="004D3A48">
        <w:rPr>
          <w:sz w:val="24"/>
          <w:szCs w:val="24"/>
        </w:rPr>
        <w:fldChar w:fldCharType="end"/>
      </w:r>
      <w:r>
        <w:rPr>
          <w:sz w:val="24"/>
          <w:szCs w:val="24"/>
        </w:rPr>
        <w:t xml:space="preserve"> </w:t>
      </w:r>
      <w:r w:rsidRPr="001256B5">
        <w:rPr>
          <w:sz w:val="24"/>
          <w:szCs w:val="24"/>
        </w:rPr>
        <w:t xml:space="preserve">Clinical </w:t>
      </w:r>
      <w:r>
        <w:rPr>
          <w:sz w:val="24"/>
          <w:szCs w:val="24"/>
        </w:rPr>
        <w:t xml:space="preserve">trial </w:t>
      </w:r>
      <w:r w:rsidRPr="001256B5">
        <w:rPr>
          <w:sz w:val="24"/>
          <w:szCs w:val="24"/>
        </w:rPr>
        <w:t xml:space="preserve">evidence </w:t>
      </w:r>
      <w:r>
        <w:rPr>
          <w:sz w:val="24"/>
          <w:szCs w:val="24"/>
        </w:rPr>
        <w:t xml:space="preserve">has </w:t>
      </w:r>
      <w:r w:rsidRPr="001256B5">
        <w:rPr>
          <w:sz w:val="24"/>
          <w:szCs w:val="24"/>
        </w:rPr>
        <w:t>consistently demonstrate</w:t>
      </w:r>
      <w:r>
        <w:rPr>
          <w:sz w:val="24"/>
          <w:szCs w:val="24"/>
        </w:rPr>
        <w:t>d</w:t>
      </w:r>
      <w:r w:rsidRPr="001256B5">
        <w:rPr>
          <w:sz w:val="24"/>
          <w:szCs w:val="24"/>
        </w:rPr>
        <w:t xml:space="preserve"> the benefits of pharmacological </w:t>
      </w:r>
      <w:r>
        <w:rPr>
          <w:sz w:val="24"/>
          <w:szCs w:val="24"/>
        </w:rPr>
        <w:t>BP</w:t>
      </w:r>
      <w:r w:rsidRPr="001256B5">
        <w:rPr>
          <w:sz w:val="24"/>
          <w:szCs w:val="24"/>
        </w:rPr>
        <w:t xml:space="preserve"> control in reducing adverse cardiovascular events and attenuating hypertension-related target organ damage</w:t>
      </w:r>
      <w:r w:rsidR="00AC313C">
        <w:rPr>
          <w:sz w:val="24"/>
          <w:szCs w:val="24"/>
        </w:rPr>
        <w:t xml:space="preserve"> among diverse populations</w:t>
      </w:r>
      <w:r>
        <w:rPr>
          <w:sz w:val="24"/>
          <w:szCs w:val="24"/>
        </w:rPr>
        <w:t>,</w:t>
      </w:r>
      <w:r w:rsidR="004D3A48">
        <w:rPr>
          <w:sz w:val="24"/>
          <w:szCs w:val="24"/>
        </w:rPr>
        <w:fldChar w:fldCharType="begin">
          <w:fldData xml:space="preserve">PEVuZE5vdGU+PENpdGU+PEF1dGhvcj5Hcm91cDwvQXV0aG9yPjxZZWFyPjIwMTU8L1llYXI+PFJl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=
</w:fldData>
        </w:fldChar>
      </w:r>
      <w:r w:rsidR="004D3A48">
        <w:rPr>
          <w:sz w:val="24"/>
          <w:szCs w:val="24"/>
        </w:rPr>
        <w:instrText xml:space="preserve"> ADDIN EN.JS.CITE </w:instrText>
      </w:r>
      <w:r w:rsidR="004D3A48">
        <w:rPr>
          <w:sz w:val="24"/>
          <w:szCs w:val="24"/>
        </w:rPr>
      </w:r>
      <w:r w:rsidR="004D3A48">
        <w:rPr>
          <w:sz w:val="24"/>
          <w:szCs w:val="24"/>
        </w:rPr>
        <w:fldChar w:fldCharType="separate"/>
      </w:r>
      <w:r w:rsidR="00AC313C" w:rsidRPr="00AC313C">
        <w:rPr>
          <w:noProof/>
          <w:sz w:val="24"/>
          <w:szCs w:val="24"/>
          <w:vertAlign w:val="superscript"/>
        </w:rPr>
        <w:t>4,5</w:t>
      </w:r>
      <w:r w:rsidR="004D3A48">
        <w:rPr>
          <w:sz w:val="24"/>
          <w:szCs w:val="24"/>
        </w:rPr>
        <w:fldChar w:fldCharType="end"/>
      </w:r>
      <w:r>
        <w:rPr>
          <w:sz w:val="24"/>
          <w:szCs w:val="24"/>
        </w:rPr>
        <w:t xml:space="preserve"> e</w:t>
      </w:r>
      <w:r w:rsidRPr="00B77B66">
        <w:rPr>
          <w:sz w:val="24"/>
          <w:szCs w:val="24"/>
        </w:rPr>
        <w:t xml:space="preserve">mphasizing the </w:t>
      </w:r>
      <w:r>
        <w:rPr>
          <w:sz w:val="24"/>
          <w:szCs w:val="24"/>
        </w:rPr>
        <w:t>importance</w:t>
      </w:r>
      <w:r w:rsidRPr="00B77B66">
        <w:rPr>
          <w:sz w:val="24"/>
          <w:szCs w:val="24"/>
        </w:rPr>
        <w:t xml:space="preserve"> of timely intervention, early detection, and proactive management approaches</w:t>
      </w:r>
      <w:r w:rsidR="00AC313C">
        <w:rPr>
          <w:sz w:val="24"/>
          <w:szCs w:val="24"/>
        </w:rPr>
        <w:t xml:space="preserve"> for CVD prevention and health equity</w:t>
      </w:r>
      <w:r>
        <w:rPr>
          <w:sz w:val="24"/>
          <w:szCs w:val="24"/>
        </w:rPr>
        <w:t>.</w:t>
      </w:r>
      <w:r w:rsidRPr="001256B5">
        <w:rPr>
          <w:sz w:val="24"/>
          <w:szCs w:val="24"/>
        </w:rPr>
        <w:t xml:space="preserve"> The </w:t>
      </w:r>
      <w:r>
        <w:rPr>
          <w:sz w:val="24"/>
          <w:szCs w:val="24"/>
        </w:rPr>
        <w:t xml:space="preserve">introduction of the </w:t>
      </w:r>
      <w:r w:rsidRPr="001256B5">
        <w:rPr>
          <w:sz w:val="24"/>
          <w:szCs w:val="24"/>
        </w:rPr>
        <w:t xml:space="preserve">2017 American College of Cardiology/American Heart Association </w:t>
      </w:r>
      <w:r w:rsidRPr="001256B5">
        <w:rPr>
          <w:sz w:val="24"/>
          <w:szCs w:val="24"/>
        </w:rPr>
        <w:lastRenderedPageBreak/>
        <w:t>(ACC/AHA) BP guideline</w:t>
      </w:r>
      <w:r>
        <w:rPr>
          <w:sz w:val="24"/>
          <w:szCs w:val="24"/>
        </w:rPr>
        <w:t xml:space="preserve"> was a </w:t>
      </w:r>
      <w:r w:rsidRPr="001256B5">
        <w:rPr>
          <w:sz w:val="24"/>
          <w:szCs w:val="24"/>
        </w:rPr>
        <w:t xml:space="preserve">pivotal milestone in hypertension management, advocating for proactive </w:t>
      </w:r>
      <w:r w:rsidRPr="000804E7">
        <w:rPr>
          <w:sz w:val="24"/>
          <w:szCs w:val="24"/>
        </w:rPr>
        <w:t>initiation of antihypertensive medication among individuals with stage 1 hypertension</w:t>
      </w:r>
      <w:r>
        <w:rPr>
          <w:sz w:val="24"/>
          <w:szCs w:val="24"/>
        </w:rPr>
        <w:t>,</w:t>
      </w:r>
      <w:r w:rsidRPr="000804E7">
        <w:rPr>
          <w:sz w:val="24"/>
          <w:szCs w:val="24"/>
        </w:rPr>
        <w:t xml:space="preserve"> </w:t>
      </w:r>
      <w:r w:rsidRPr="001256B5">
        <w:rPr>
          <w:sz w:val="24"/>
          <w:szCs w:val="24"/>
        </w:rPr>
        <w:t>defined as systolic BP of 130 to 139 mm</w:t>
      </w:r>
      <w:r w:rsidR="00600C04">
        <w:rPr>
          <w:sz w:val="24"/>
          <w:szCs w:val="24"/>
        </w:rPr>
        <w:t xml:space="preserve"> </w:t>
      </w:r>
      <w:r w:rsidRPr="001256B5">
        <w:rPr>
          <w:sz w:val="24"/>
          <w:szCs w:val="24"/>
        </w:rPr>
        <w:t>Hg or diastolic BP of 80 to 89 mm</w:t>
      </w:r>
      <w:r w:rsidR="00600C04">
        <w:rPr>
          <w:sz w:val="24"/>
          <w:szCs w:val="24"/>
        </w:rPr>
        <w:t xml:space="preserve"> </w:t>
      </w:r>
      <w:r w:rsidRPr="001256B5">
        <w:rPr>
          <w:sz w:val="24"/>
          <w:szCs w:val="24"/>
        </w:rPr>
        <w:t xml:space="preserve">Hg, </w:t>
      </w:r>
      <w:r w:rsidRPr="000804E7">
        <w:rPr>
          <w:sz w:val="24"/>
          <w:szCs w:val="24"/>
        </w:rPr>
        <w:t xml:space="preserve">and heightened cardiovascular risk, as determined by </w:t>
      </w:r>
      <w:r>
        <w:rPr>
          <w:sz w:val="24"/>
          <w:szCs w:val="24"/>
        </w:rPr>
        <w:t xml:space="preserve">a </w:t>
      </w:r>
      <w:r w:rsidRPr="00894A85">
        <w:rPr>
          <w:sz w:val="24"/>
          <w:szCs w:val="24"/>
        </w:rPr>
        <w:t>10-year predicted atherosclerotic CVD (ASCVD) risk ≥10% using the Pooled Cohort Equations</w:t>
      </w:r>
      <w:r w:rsidRPr="001256B5">
        <w:rPr>
          <w:sz w:val="24"/>
          <w:szCs w:val="24"/>
        </w:rPr>
        <w:t>.</w:t>
      </w:r>
      <w:r w:rsidR="004D3A48">
        <w:rPr>
          <w:sz w:val="24"/>
          <w:szCs w:val="24"/>
        </w:rPr>
        <w:fldChar w:fldCharType="begin">
          <w:fldData xml:space="preserve">PEVuZE5vdGU+PENpdGU+PEF1dGhvcj5XaGVsdG9uPC9BdXRob3I+PFllYXI+MjAxODwvWWVhcj48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=
</w:fldData>
        </w:fldChar>
      </w:r>
      <w:r w:rsidR="004D3A48">
        <w:rPr>
          <w:sz w:val="24"/>
          <w:szCs w:val="24"/>
        </w:rPr>
        <w:instrText xml:space="preserve"> ADDIN EN.JS.CITE </w:instrText>
      </w:r>
      <w:r w:rsidR="004D3A48">
        <w:rPr>
          <w:sz w:val="24"/>
          <w:szCs w:val="24"/>
        </w:rPr>
      </w:r>
      <w:r w:rsidR="004D3A48">
        <w:rPr>
          <w:sz w:val="24"/>
          <w:szCs w:val="24"/>
        </w:rPr>
        <w:fldChar w:fldCharType="separate"/>
      </w:r>
      <w:r w:rsidR="00AC313C" w:rsidRPr="00AC313C">
        <w:rPr>
          <w:noProof/>
          <w:sz w:val="24"/>
          <w:szCs w:val="24"/>
          <w:vertAlign w:val="superscript"/>
        </w:rPr>
        <w:t>6</w:t>
      </w:r>
      <w:r w:rsidR="004D3A48">
        <w:rPr>
          <w:sz w:val="24"/>
          <w:szCs w:val="24"/>
        </w:rPr>
        <w:fldChar w:fldCharType="end"/>
      </w:r>
      <w:r w:rsidRPr="001256B5">
        <w:rPr>
          <w:sz w:val="24"/>
          <w:szCs w:val="24"/>
        </w:rPr>
        <w:t xml:space="preserve"> </w:t>
      </w:r>
    </w:p>
    <w:p w14:paraId="25EFF714" w14:textId="6A89EE82" w:rsidR="00973B40" w:rsidRDefault="00973B40" w:rsidP="00973B40">
      <w:pPr>
        <w:ind w:left="360"/>
        <w:rPr>
          <w:sz w:val="24"/>
          <w:szCs w:val="24"/>
        </w:rPr>
      </w:pPr>
      <w:r>
        <w:rPr>
          <w:sz w:val="24"/>
          <w:szCs w:val="24"/>
        </w:rPr>
        <w:t>In</w:t>
      </w:r>
      <w:r w:rsidRPr="001256B5">
        <w:rPr>
          <w:sz w:val="24"/>
          <w:szCs w:val="24"/>
        </w:rPr>
        <w:t xml:space="preserve"> 2023, the </w:t>
      </w:r>
      <w:r>
        <w:rPr>
          <w:sz w:val="24"/>
          <w:szCs w:val="24"/>
        </w:rPr>
        <w:t>AHA</w:t>
      </w:r>
      <w:r w:rsidRPr="001256B5">
        <w:rPr>
          <w:sz w:val="24"/>
          <w:szCs w:val="24"/>
        </w:rPr>
        <w:t xml:space="preserve"> </w:t>
      </w:r>
      <w:r>
        <w:rPr>
          <w:sz w:val="24"/>
          <w:szCs w:val="24"/>
        </w:rPr>
        <w:t>published</w:t>
      </w:r>
      <w:r w:rsidRPr="001256B5">
        <w:rPr>
          <w:sz w:val="24"/>
          <w:szCs w:val="24"/>
        </w:rPr>
        <w:t xml:space="preserve"> the PREVENT equations, offering </w:t>
      </w:r>
      <w:r>
        <w:rPr>
          <w:sz w:val="24"/>
          <w:szCs w:val="24"/>
        </w:rPr>
        <w:t xml:space="preserve">novel risk assessment tools for estimating </w:t>
      </w:r>
      <w:r w:rsidRPr="00B77B66">
        <w:rPr>
          <w:sz w:val="24"/>
          <w:szCs w:val="24"/>
        </w:rPr>
        <w:t>10-</w:t>
      </w:r>
      <w:r>
        <w:rPr>
          <w:sz w:val="24"/>
          <w:szCs w:val="24"/>
        </w:rPr>
        <w:t xml:space="preserve"> and 30-</w:t>
      </w:r>
      <w:r w:rsidRPr="00B77B66">
        <w:rPr>
          <w:sz w:val="24"/>
          <w:szCs w:val="24"/>
        </w:rPr>
        <w:t>year predicted ASCVD or total CVD risk</w:t>
      </w:r>
      <w:r w:rsidRPr="001256B5">
        <w:rPr>
          <w:sz w:val="24"/>
          <w:szCs w:val="24"/>
        </w:rPr>
        <w:t>.</w:t>
      </w:r>
      <w:r w:rsidR="00AC313C">
        <w:rPr>
          <w:sz w:val="24"/>
          <w:szCs w:val="24"/>
        </w:rPr>
        <w:fldChar w:fldCharType="begin">
          <w:fldData xml:space="preserve">PEVuZE5vdGU+PENpdGU+PEF1dGhvcj5LaGFuPC9BdXRob3I+PFllYXI+MjAyNDwvWWVhcj48UmVj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</w:fldData>
        </w:fldChar>
      </w:r>
      <w:r w:rsidR="00AC313C">
        <w:rPr>
          <w:sz w:val="24"/>
          <w:szCs w:val="24"/>
        </w:rPr>
        <w:instrText xml:space="preserve"> ADDIN EN.JS.CITE </w:instrText>
      </w:r>
      <w:r w:rsidR="00AC313C">
        <w:rPr>
          <w:sz w:val="24"/>
          <w:szCs w:val="24"/>
        </w:rPr>
      </w:r>
      <w:r w:rsidR="00AC313C">
        <w:rPr>
          <w:sz w:val="24"/>
          <w:szCs w:val="24"/>
        </w:rPr>
        <w:fldChar w:fldCharType="separate"/>
      </w:r>
      <w:r w:rsidR="00AC313C" w:rsidRPr="00AC313C">
        <w:rPr>
          <w:noProof/>
          <w:sz w:val="24"/>
          <w:szCs w:val="24"/>
          <w:vertAlign w:val="superscript"/>
        </w:rPr>
        <w:t>7</w:t>
      </w:r>
      <w:r w:rsidR="00AC313C">
        <w:rPr>
          <w:sz w:val="24"/>
          <w:szCs w:val="24"/>
        </w:rPr>
        <w:fldChar w:fldCharType="end"/>
      </w:r>
      <w:r w:rsidRPr="001256B5">
        <w:rPr>
          <w:sz w:val="24"/>
          <w:szCs w:val="24"/>
        </w:rPr>
        <w:t xml:space="preserve"> </w:t>
      </w:r>
      <w:r>
        <w:rPr>
          <w:sz w:val="24"/>
          <w:szCs w:val="24"/>
        </w:rPr>
        <w:t>Compared to the Pooled Cohort Equations, the PREVENT equations were designed to estimate total CVD risk, in addition to ASCVD risk, among a wider age range (</w:t>
      </w:r>
      <w:r w:rsidR="00600C04">
        <w:rPr>
          <w:sz w:val="24"/>
          <w:szCs w:val="24"/>
        </w:rPr>
        <w:t xml:space="preserve">as young as age </w:t>
      </w:r>
      <w:r>
        <w:rPr>
          <w:sz w:val="24"/>
          <w:szCs w:val="24"/>
        </w:rPr>
        <w:t>30- compared to 40</w:t>
      </w:r>
      <w:r w:rsidR="00600C04">
        <w:rPr>
          <w:sz w:val="24"/>
          <w:szCs w:val="24"/>
        </w:rPr>
        <w:t>-</w:t>
      </w:r>
      <w:r>
        <w:rPr>
          <w:sz w:val="24"/>
          <w:szCs w:val="24"/>
        </w:rPr>
        <w:t xml:space="preserve"> years), a longer-term (30-year risk), and more diverse population.</w:t>
      </w:r>
      <w:r w:rsidR="00AC313C">
        <w:rPr>
          <w:sz w:val="24"/>
          <w:szCs w:val="24"/>
        </w:rPr>
        <w:fldChar w:fldCharType="begin">
          <w:fldData xml:space="preserve">PEVuZE5vdGU+PENpdGU+PEF1dGhvcj5LaGFuPC9BdXRob3I+PFllYXI+MjAyNDwvWWVhcj48UmVj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</w:fldData>
        </w:fldChar>
      </w:r>
      <w:r w:rsidR="00AC313C">
        <w:rPr>
          <w:sz w:val="24"/>
          <w:szCs w:val="24"/>
        </w:rPr>
        <w:instrText xml:space="preserve"> ADDIN EN.JS.CITE </w:instrText>
      </w:r>
      <w:r w:rsidR="00AC313C">
        <w:rPr>
          <w:sz w:val="24"/>
          <w:szCs w:val="24"/>
        </w:rPr>
      </w:r>
      <w:r w:rsidR="00AC313C">
        <w:rPr>
          <w:sz w:val="24"/>
          <w:szCs w:val="24"/>
        </w:rPr>
        <w:fldChar w:fldCharType="separate"/>
      </w:r>
      <w:r w:rsidR="00AC313C" w:rsidRPr="00AC313C">
        <w:rPr>
          <w:noProof/>
          <w:sz w:val="24"/>
          <w:szCs w:val="24"/>
          <w:vertAlign w:val="superscript"/>
        </w:rPr>
        <w:t>7</w:t>
      </w:r>
      <w:r w:rsidR="00AC313C">
        <w:rPr>
          <w:sz w:val="24"/>
          <w:szCs w:val="24"/>
        </w:rPr>
        <w:fldChar w:fldCharType="end"/>
      </w:r>
      <w:r>
        <w:rPr>
          <w:sz w:val="24"/>
          <w:szCs w:val="24"/>
        </w:rPr>
        <w:t xml:space="preserve"> Despite high co</w:t>
      </w:r>
      <w:r w:rsidRPr="00474CFA">
        <w:rPr>
          <w:sz w:val="24"/>
          <w:szCs w:val="24"/>
        </w:rPr>
        <w:t xml:space="preserve">rrelation between predicted 10-year </w:t>
      </w:r>
      <w:r>
        <w:rPr>
          <w:sz w:val="24"/>
          <w:szCs w:val="24"/>
        </w:rPr>
        <w:t xml:space="preserve">ASCVD </w:t>
      </w:r>
      <w:r w:rsidRPr="00474CFA">
        <w:rPr>
          <w:sz w:val="24"/>
          <w:szCs w:val="24"/>
        </w:rPr>
        <w:t xml:space="preserve">risk </w:t>
      </w:r>
      <w:r>
        <w:rPr>
          <w:sz w:val="24"/>
          <w:szCs w:val="24"/>
        </w:rPr>
        <w:t>by the</w:t>
      </w:r>
      <w:r w:rsidRPr="00474CFA">
        <w:rPr>
          <w:sz w:val="24"/>
          <w:szCs w:val="24"/>
        </w:rPr>
        <w:t xml:space="preserve"> </w:t>
      </w:r>
      <w:r>
        <w:rPr>
          <w:sz w:val="24"/>
          <w:szCs w:val="24"/>
        </w:rPr>
        <w:t xml:space="preserve">Pooled Cohort and PREVENT Equations, </w:t>
      </w:r>
      <w:r w:rsidRPr="001256B5">
        <w:rPr>
          <w:sz w:val="24"/>
          <w:szCs w:val="24"/>
        </w:rPr>
        <w:t>many adults classified as high risk by the Pooled Cohort Equations do not meet the threshold of ≥10% 10-year predicted ASCVD or total CVD risk when assessed using the PREVENT equations</w:t>
      </w:r>
      <w:r w:rsidR="00AC313C">
        <w:rPr>
          <w:sz w:val="24"/>
          <w:szCs w:val="24"/>
        </w:rPr>
        <w:fldChar w:fldCharType="begin">
          <w:fldData xml:space="preserve">PEVuZE5vdGU+PENpdGU+PEF1dGhvcj5LaGFuPC9BdXRob3I+PFllYXI+MjAyNDwvWWVhcj48UmVj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</w:fldData>
        </w:fldChar>
      </w:r>
      <w:r w:rsidR="00AC313C">
        <w:rPr>
          <w:sz w:val="24"/>
          <w:szCs w:val="24"/>
        </w:rPr>
        <w:instrText xml:space="preserve"> ADDIN EN.JS.CITE </w:instrText>
      </w:r>
      <w:r w:rsidR="00AC313C">
        <w:rPr>
          <w:sz w:val="24"/>
          <w:szCs w:val="24"/>
        </w:rPr>
      </w:r>
      <w:r w:rsidR="00AC313C">
        <w:rPr>
          <w:sz w:val="24"/>
          <w:szCs w:val="24"/>
        </w:rPr>
        <w:fldChar w:fldCharType="separate"/>
      </w:r>
      <w:r w:rsidR="00AC313C" w:rsidRPr="00AC313C">
        <w:rPr>
          <w:noProof/>
          <w:sz w:val="24"/>
          <w:szCs w:val="24"/>
          <w:vertAlign w:val="superscript"/>
        </w:rPr>
        <w:t>7</w:t>
      </w:r>
      <w:r w:rsidR="00AC313C">
        <w:rPr>
          <w:sz w:val="24"/>
          <w:szCs w:val="24"/>
        </w:rPr>
        <w:fldChar w:fldCharType="end"/>
      </w:r>
      <w:r>
        <w:rPr>
          <w:sz w:val="24"/>
          <w:szCs w:val="24"/>
        </w:rPr>
        <w:t xml:space="preserve"> and</w:t>
      </w:r>
      <w:r w:rsidRPr="00973B40">
        <w:rPr>
          <w:sz w:val="24"/>
          <w:szCs w:val="24"/>
        </w:rPr>
        <w:t xml:space="preserve"> may not be recommended antihypertensive medication</w:t>
      </w:r>
      <w:r>
        <w:rPr>
          <w:sz w:val="24"/>
          <w:szCs w:val="24"/>
        </w:rPr>
        <w:t xml:space="preserve">. Further, a </w:t>
      </w:r>
      <w:r w:rsidRPr="007C3408">
        <w:rPr>
          <w:sz w:val="24"/>
          <w:szCs w:val="24"/>
        </w:rPr>
        <w:t xml:space="preserve">high percentage of adults 30 to </w:t>
      </w:r>
      <w:commentRangeStart w:id="13"/>
      <w:r>
        <w:rPr>
          <w:sz w:val="24"/>
          <w:szCs w:val="24"/>
        </w:rPr>
        <w:t>79</w:t>
      </w:r>
      <w:commentRangeEnd w:id="13"/>
      <w:r w:rsidR="00873B6E">
        <w:rPr>
          <w:rStyle w:val="CommentReference"/>
        </w:rPr>
        <w:commentReference w:id="13"/>
      </w:r>
      <w:r>
        <w:rPr>
          <w:sz w:val="24"/>
          <w:szCs w:val="24"/>
        </w:rPr>
        <w:t xml:space="preserve"> </w:t>
      </w:r>
      <w:r w:rsidRPr="007C3408">
        <w:rPr>
          <w:sz w:val="24"/>
          <w:szCs w:val="24"/>
        </w:rPr>
        <w:t xml:space="preserve">years of age without hypertension </w:t>
      </w:r>
      <w:r>
        <w:rPr>
          <w:sz w:val="24"/>
          <w:szCs w:val="24"/>
        </w:rPr>
        <w:t>could have</w:t>
      </w:r>
      <w:r w:rsidRPr="007C3408">
        <w:rPr>
          <w:sz w:val="24"/>
          <w:szCs w:val="24"/>
        </w:rPr>
        <w:t xml:space="preserve"> low (&lt;10%) 10-year total CVD risk and high (≥30%) 30-year total CVD risk. </w:t>
      </w:r>
      <w:r>
        <w:rPr>
          <w:sz w:val="24"/>
          <w:szCs w:val="24"/>
        </w:rPr>
        <w:t xml:space="preserve"> To optimize cardiovascular health outcomes, i</w:t>
      </w:r>
      <w:r w:rsidRPr="00DC3DD0">
        <w:rPr>
          <w:sz w:val="24"/>
          <w:szCs w:val="24"/>
        </w:rPr>
        <w:t xml:space="preserve">t may be reasonable to recommend initiation of antihypertensive medication for adults with stage 1 hypertension and high 10-year or 30-year predicted risk if these individuals have a high incidence of stage 2 hypertension, systolic BP </w:t>
      </w:r>
      <w:r w:rsidRPr="00DC3DD0">
        <w:rPr>
          <w:rFonts w:cstheme="minorHAnsi"/>
          <w:sz w:val="24"/>
          <w:szCs w:val="24"/>
        </w:rPr>
        <w:t>≥</w:t>
      </w:r>
      <w:r w:rsidRPr="00DC3DD0">
        <w:rPr>
          <w:sz w:val="24"/>
          <w:szCs w:val="24"/>
        </w:rPr>
        <w:t xml:space="preserve">140 mmHg, diastolic BP </w:t>
      </w:r>
      <w:r w:rsidRPr="00DC3DD0">
        <w:rPr>
          <w:rFonts w:cstheme="minorHAnsi"/>
          <w:sz w:val="24"/>
          <w:szCs w:val="24"/>
        </w:rPr>
        <w:t>≥</w:t>
      </w:r>
      <w:r w:rsidRPr="00DC3DD0">
        <w:rPr>
          <w:sz w:val="24"/>
          <w:szCs w:val="24"/>
        </w:rPr>
        <w:t>90 mmHg, or initiation of antihypertensive medication, and they have sub-clinical CVD when they develop stage 2 hypertension.</w:t>
      </w:r>
    </w:p>
    <w:p w14:paraId="01E67C48" w14:textId="77777777" w:rsidR="00973B40" w:rsidRDefault="00973B40" w:rsidP="00973B40">
      <w:pPr>
        <w:ind w:left="360"/>
        <w:rPr>
          <w:sz w:val="24"/>
          <w:szCs w:val="24"/>
        </w:rPr>
      </w:pPr>
      <w:r>
        <w:rPr>
          <w:sz w:val="24"/>
          <w:szCs w:val="24"/>
        </w:rPr>
        <w:t xml:space="preserve">We propose to </w:t>
      </w:r>
      <w:r w:rsidRPr="001256B5">
        <w:rPr>
          <w:sz w:val="24"/>
          <w:szCs w:val="24"/>
        </w:rPr>
        <w:t xml:space="preserve">investigate the association between 30-year predicted total CVD risk, as assessed by the PREVENT equations, and the incidence of stage 2 hypertension </w:t>
      </w:r>
      <w:r>
        <w:rPr>
          <w:sz w:val="24"/>
          <w:szCs w:val="24"/>
        </w:rPr>
        <w:t>among</w:t>
      </w:r>
      <w:r w:rsidRPr="001256B5">
        <w:rPr>
          <w:sz w:val="24"/>
          <w:szCs w:val="24"/>
        </w:rPr>
        <w:t xml:space="preserve"> Jackson Heart Study</w:t>
      </w:r>
      <w:r>
        <w:rPr>
          <w:sz w:val="24"/>
          <w:szCs w:val="24"/>
        </w:rPr>
        <w:t xml:space="preserve"> participants</w:t>
      </w:r>
      <w:r w:rsidRPr="001256B5">
        <w:rPr>
          <w:sz w:val="24"/>
          <w:szCs w:val="24"/>
        </w:rPr>
        <w:t xml:space="preserve">. We </w:t>
      </w:r>
      <w:r>
        <w:rPr>
          <w:sz w:val="24"/>
          <w:szCs w:val="24"/>
        </w:rPr>
        <w:t>hypothesize</w:t>
      </w:r>
      <w:r w:rsidRPr="001256B5">
        <w:rPr>
          <w:sz w:val="24"/>
          <w:szCs w:val="24"/>
        </w:rPr>
        <w:t xml:space="preserve"> that as </w:t>
      </w:r>
      <w:r>
        <w:rPr>
          <w:sz w:val="24"/>
          <w:szCs w:val="24"/>
        </w:rPr>
        <w:t>the 30-year predicted total CVD risk increases, the incidence of stage 2 hypertension increases</w:t>
      </w:r>
      <w:r w:rsidRPr="001256B5">
        <w:rPr>
          <w:sz w:val="24"/>
          <w:szCs w:val="24"/>
        </w:rPr>
        <w:t>. Furthermore, we hypothesize that a substantial proportion of participants who transition to stage 2 hypertension will exhibit evidence of sub-clinical CVD, as indicated by elevated left ventricular mass index during their assessment at Visit 3. By e</w:t>
      </w:r>
      <w:r>
        <w:rPr>
          <w:sz w:val="24"/>
          <w:szCs w:val="24"/>
        </w:rPr>
        <w:t>stimating</w:t>
      </w:r>
      <w:r w:rsidRPr="001256B5">
        <w:rPr>
          <w:sz w:val="24"/>
          <w:szCs w:val="24"/>
        </w:rPr>
        <w:t xml:space="preserve"> these associations</w:t>
      </w:r>
      <w:r>
        <w:rPr>
          <w:sz w:val="24"/>
          <w:szCs w:val="24"/>
        </w:rPr>
        <w:t xml:space="preserve"> </w:t>
      </w:r>
      <w:r w:rsidRPr="001256B5">
        <w:rPr>
          <w:sz w:val="24"/>
          <w:szCs w:val="24"/>
        </w:rPr>
        <w:t xml:space="preserve">between long-term CVD risk, hypertension progression, and subclinical CVD burden, </w:t>
      </w:r>
      <w:r>
        <w:rPr>
          <w:sz w:val="24"/>
          <w:szCs w:val="24"/>
        </w:rPr>
        <w:t>this study will</w:t>
      </w:r>
      <w:r w:rsidRPr="001256B5">
        <w:rPr>
          <w:sz w:val="24"/>
          <w:szCs w:val="24"/>
        </w:rPr>
        <w:t xml:space="preserve"> inform more refined strategies </w:t>
      </w:r>
      <w:r>
        <w:rPr>
          <w:sz w:val="24"/>
          <w:szCs w:val="24"/>
        </w:rPr>
        <w:t xml:space="preserve">and thresholds </w:t>
      </w:r>
      <w:r w:rsidRPr="001256B5">
        <w:rPr>
          <w:sz w:val="24"/>
          <w:szCs w:val="24"/>
        </w:rPr>
        <w:t>for hypertension management and CVD prevention.</w:t>
      </w:r>
    </w:p>
    <w:p w14:paraId="18357A91" w14:textId="77777777" w:rsidR="00973B40" w:rsidRPr="00770ACE" w:rsidRDefault="00973B40" w:rsidP="00770ACE">
      <w:pPr>
        <w:ind w:firstLine="360"/>
        <w:rPr>
          <w:sz w:val="24"/>
          <w:szCs w:val="24"/>
        </w:rPr>
      </w:pPr>
    </w:p>
    <w:p w14:paraId="0B4C742D" w14:textId="77777777" w:rsidR="007068E3" w:rsidRPr="00EC4214" w:rsidRDefault="007068E3" w:rsidP="007068E3">
      <w:pPr>
        <w:spacing w:after="0"/>
        <w:rPr>
          <w:b/>
          <w:sz w:val="24"/>
          <w:szCs w:val="24"/>
        </w:rPr>
      </w:pPr>
    </w:p>
    <w:p w14:paraId="3DECD946" w14:textId="3E73DAE5" w:rsidR="00DC3DD0" w:rsidRDefault="00D444E8" w:rsidP="00DC3DD0">
      <w:pPr>
        <w:pStyle w:val="ListParagraph"/>
        <w:numPr>
          <w:ilvl w:val="0"/>
          <w:numId w:val="11"/>
        </w:numPr>
        <w:ind w:left="360"/>
        <w:rPr>
          <w:b/>
          <w:sz w:val="24"/>
          <w:szCs w:val="24"/>
        </w:rPr>
      </w:pPr>
      <w:r w:rsidRPr="00132564">
        <w:rPr>
          <w:b/>
          <w:sz w:val="24"/>
          <w:szCs w:val="24"/>
        </w:rPr>
        <w:t xml:space="preserve">Research </w:t>
      </w:r>
      <w:commentRangeStart w:id="14"/>
      <w:r w:rsidRPr="00132564">
        <w:rPr>
          <w:b/>
          <w:sz w:val="24"/>
          <w:szCs w:val="24"/>
        </w:rPr>
        <w:t>Hypothesis</w:t>
      </w:r>
      <w:commentRangeEnd w:id="14"/>
      <w:r w:rsidR="00232A77">
        <w:rPr>
          <w:rStyle w:val="CommentReference"/>
        </w:rPr>
        <w:commentReference w:id="14"/>
      </w:r>
    </w:p>
    <w:p w14:paraId="33BCBF18" w14:textId="77777777" w:rsidR="00DC3DD0" w:rsidRPr="00DC3DD0" w:rsidRDefault="00DC3DD0" w:rsidP="00DC3DD0">
      <w:pPr>
        <w:pStyle w:val="ListParagraph"/>
        <w:ind w:left="360"/>
        <w:rPr>
          <w:b/>
          <w:sz w:val="24"/>
          <w:szCs w:val="24"/>
        </w:rPr>
      </w:pPr>
    </w:p>
    <w:p w14:paraId="3F28ED6E" w14:textId="546CF264" w:rsidR="00DC3DD0" w:rsidRPr="005D0BAA" w:rsidRDefault="00305CCD" w:rsidP="00DC3DD0">
      <w:pPr>
        <w:ind w:left="360"/>
        <w:rPr>
          <w:sz w:val="24"/>
          <w:szCs w:val="24"/>
        </w:rPr>
      </w:pPr>
      <w:commentRangeStart w:id="15"/>
      <w:commentRangeStart w:id="16"/>
      <w:r>
        <w:rPr>
          <w:sz w:val="24"/>
          <w:szCs w:val="24"/>
        </w:rPr>
        <w:t xml:space="preserve">1. </w:t>
      </w:r>
      <w:r w:rsidR="00362C72">
        <w:rPr>
          <w:sz w:val="24"/>
          <w:szCs w:val="24"/>
        </w:rPr>
        <w:t>Higher 30</w:t>
      </w:r>
      <w:r w:rsidR="00DC3DD0" w:rsidRPr="005D0BAA">
        <w:rPr>
          <w:sz w:val="24"/>
          <w:szCs w:val="24"/>
        </w:rPr>
        <w:t xml:space="preserve">-year predicted total CVD risk using the PREVENT equations is associated with </w:t>
      </w:r>
      <w:r w:rsidR="00362C72">
        <w:rPr>
          <w:sz w:val="24"/>
          <w:szCs w:val="24"/>
        </w:rPr>
        <w:t xml:space="preserve">a higher </w:t>
      </w:r>
      <w:r w:rsidR="00362C72" w:rsidRPr="005D0BAA">
        <w:rPr>
          <w:sz w:val="24"/>
          <w:szCs w:val="24"/>
        </w:rPr>
        <w:t>inciden</w:t>
      </w:r>
      <w:r w:rsidR="00362C72">
        <w:rPr>
          <w:sz w:val="24"/>
          <w:szCs w:val="24"/>
        </w:rPr>
        <w:t>ce rate of</w:t>
      </w:r>
      <w:r w:rsidR="00362C72" w:rsidRPr="005D0BAA">
        <w:rPr>
          <w:sz w:val="24"/>
          <w:szCs w:val="24"/>
        </w:rPr>
        <w:t xml:space="preserve"> </w:t>
      </w:r>
      <w:r w:rsidR="00DC3DD0" w:rsidRPr="005D0BAA">
        <w:rPr>
          <w:sz w:val="24"/>
          <w:szCs w:val="24"/>
        </w:rPr>
        <w:t xml:space="preserve">stage 2 hypertension. </w:t>
      </w:r>
      <w:commentRangeEnd w:id="15"/>
      <w:r>
        <w:rPr>
          <w:rStyle w:val="CommentReference"/>
        </w:rPr>
        <w:commentReference w:id="15"/>
      </w:r>
      <w:commentRangeEnd w:id="16"/>
      <w:r w:rsidR="0078668E">
        <w:rPr>
          <w:rStyle w:val="CommentReference"/>
        </w:rPr>
        <w:commentReference w:id="16"/>
      </w:r>
    </w:p>
    <w:p w14:paraId="53FE4F1C" w14:textId="2789DF34" w:rsidR="00305CCD" w:rsidRPr="00305CCD" w:rsidRDefault="00305CCD" w:rsidP="003A452C">
      <w:pPr>
        <w:ind w:left="360"/>
        <w:rPr>
          <w:ins w:id="17" w:author="Muntner, Paul M" w:date="2024-04-28T12:25:00Z"/>
          <w:sz w:val="24"/>
          <w:szCs w:val="24"/>
          <w:rPrChange w:id="18" w:author="Muntner, Paul M" w:date="2024-04-28T12:25:00Z">
            <w:rPr>
              <w:ins w:id="19" w:author="Muntner, Paul M" w:date="2024-04-28T12:25:00Z"/>
            </w:rPr>
          </w:rPrChange>
        </w:rPr>
      </w:pPr>
      <w:commentRangeStart w:id="20"/>
      <w:commentRangeStart w:id="21"/>
      <w:r>
        <w:rPr>
          <w:sz w:val="24"/>
          <w:szCs w:val="24"/>
        </w:rPr>
        <w:t>2a. H</w:t>
      </w:r>
      <w:r w:rsidR="005D0BAA" w:rsidRPr="003A452C">
        <w:rPr>
          <w:sz w:val="24"/>
          <w:szCs w:val="24"/>
        </w:rPr>
        <w:t xml:space="preserve">igher </w:t>
      </w:r>
      <w:r w:rsidR="007D6704" w:rsidRPr="003A452C">
        <w:rPr>
          <w:sz w:val="24"/>
          <w:szCs w:val="24"/>
        </w:rPr>
        <w:t>30-year predicted total CVD risk using the PREVENT equations</w:t>
      </w:r>
      <w:r w:rsidR="005D0BAA" w:rsidRPr="003A452C">
        <w:rPr>
          <w:sz w:val="24"/>
          <w:szCs w:val="24"/>
        </w:rPr>
        <w:t xml:space="preserve"> at visit 1</w:t>
      </w:r>
      <w:r>
        <w:rPr>
          <w:sz w:val="24"/>
          <w:szCs w:val="24"/>
        </w:rPr>
        <w:t xml:space="preserve"> is associated with </w:t>
      </w:r>
      <w:r w:rsidR="00362C72">
        <w:rPr>
          <w:sz w:val="24"/>
          <w:szCs w:val="24"/>
        </w:rPr>
        <w:t xml:space="preserve">increased risk for </w:t>
      </w:r>
      <w:r>
        <w:rPr>
          <w:sz w:val="24"/>
          <w:szCs w:val="24"/>
        </w:rPr>
        <w:t>i</w:t>
      </w:r>
      <w:r w:rsidRPr="00FB73FE">
        <w:rPr>
          <w:sz w:val="24"/>
          <w:szCs w:val="24"/>
        </w:rPr>
        <w:t>ncident CVD events</w:t>
      </w:r>
      <w:r w:rsidR="007D6704" w:rsidRPr="003A452C">
        <w:rPr>
          <w:sz w:val="24"/>
          <w:szCs w:val="24"/>
        </w:rPr>
        <w:t>.</w:t>
      </w:r>
      <w:commentRangeEnd w:id="20"/>
      <w:r>
        <w:rPr>
          <w:rStyle w:val="CommentReference"/>
        </w:rPr>
        <w:commentReference w:id="20"/>
      </w:r>
      <w:commentRangeEnd w:id="21"/>
      <w:r w:rsidR="003A452C">
        <w:rPr>
          <w:rStyle w:val="CommentReference"/>
        </w:rPr>
        <w:commentReference w:id="21"/>
      </w:r>
    </w:p>
    <w:p w14:paraId="70011F4E" w14:textId="643DAD80" w:rsidR="007C5612" w:rsidRPr="003A452C" w:rsidRDefault="00305CCD" w:rsidP="003A452C">
      <w:pPr>
        <w:ind w:left="360"/>
        <w:rPr>
          <w:sz w:val="24"/>
          <w:szCs w:val="24"/>
        </w:rPr>
      </w:pPr>
      <w:r>
        <w:rPr>
          <w:sz w:val="24"/>
          <w:szCs w:val="24"/>
        </w:rPr>
        <w:t xml:space="preserve">2b. </w:t>
      </w:r>
      <w:r w:rsidR="007D6704" w:rsidRPr="003A452C">
        <w:rPr>
          <w:sz w:val="24"/>
          <w:szCs w:val="24"/>
        </w:rPr>
        <w:t>Among participants who did not experience a CVD event between visit 1 and visit 3</w:t>
      </w:r>
      <w:r w:rsidR="007C5612" w:rsidRPr="003A452C">
        <w:rPr>
          <w:sz w:val="24"/>
          <w:szCs w:val="24"/>
        </w:rPr>
        <w:t xml:space="preserve"> and with 10-year predicted total CVD risk using the PREVENT equations &lt; 10% at visit 1</w:t>
      </w:r>
      <w:r w:rsidR="007D6704" w:rsidRPr="003A452C">
        <w:rPr>
          <w:sz w:val="24"/>
          <w:szCs w:val="24"/>
        </w:rPr>
        <w:t xml:space="preserve">, </w:t>
      </w:r>
      <w:r w:rsidR="00232A77">
        <w:rPr>
          <w:sz w:val="24"/>
          <w:szCs w:val="24"/>
        </w:rPr>
        <w:t xml:space="preserve">higher </w:t>
      </w:r>
      <w:r w:rsidR="007D6704" w:rsidRPr="003A452C">
        <w:rPr>
          <w:sz w:val="24"/>
          <w:szCs w:val="24"/>
        </w:rPr>
        <w:t xml:space="preserve">30-year predicted total CVD risk using the PREVENT equations at </w:t>
      </w:r>
      <w:r w:rsidR="007C5612" w:rsidRPr="003A452C">
        <w:rPr>
          <w:sz w:val="24"/>
          <w:szCs w:val="24"/>
        </w:rPr>
        <w:t>visit 1</w:t>
      </w:r>
      <w:r w:rsidR="007D6704" w:rsidRPr="003A452C">
        <w:rPr>
          <w:sz w:val="24"/>
          <w:szCs w:val="24"/>
        </w:rPr>
        <w:t xml:space="preserve"> is associated with higher left ventricular mass index </w:t>
      </w:r>
      <w:r>
        <w:rPr>
          <w:sz w:val="24"/>
          <w:szCs w:val="24"/>
        </w:rPr>
        <w:t xml:space="preserve">and a higher prevalence of </w:t>
      </w:r>
      <w:r w:rsidR="00600C04">
        <w:rPr>
          <w:sz w:val="24"/>
          <w:szCs w:val="24"/>
        </w:rPr>
        <w:t>left ventricular hypertrophy (</w:t>
      </w:r>
      <w:r>
        <w:rPr>
          <w:sz w:val="24"/>
          <w:szCs w:val="24"/>
        </w:rPr>
        <w:t>LVH</w:t>
      </w:r>
      <w:r w:rsidR="00600C04">
        <w:rPr>
          <w:sz w:val="24"/>
          <w:szCs w:val="24"/>
        </w:rPr>
        <w:t>)</w:t>
      </w:r>
      <w:r>
        <w:rPr>
          <w:sz w:val="24"/>
          <w:szCs w:val="24"/>
        </w:rPr>
        <w:t xml:space="preserve"> </w:t>
      </w:r>
      <w:r w:rsidR="007D6704" w:rsidRPr="003A452C">
        <w:rPr>
          <w:sz w:val="24"/>
          <w:szCs w:val="24"/>
        </w:rPr>
        <w:t>at visit 3.</w:t>
      </w:r>
    </w:p>
    <w:p w14:paraId="3353F2CE" w14:textId="0701590F" w:rsidR="00164E0B" w:rsidRDefault="00D413E2" w:rsidP="007C5612">
      <w:pPr>
        <w:ind w:left="360"/>
        <w:rPr>
          <w:b/>
          <w:sz w:val="24"/>
          <w:szCs w:val="24"/>
        </w:rPr>
      </w:pPr>
      <w:r>
        <w:rPr>
          <w:sz w:val="24"/>
          <w:szCs w:val="24"/>
        </w:rPr>
        <w:lastRenderedPageBreak/>
        <w:t>In exploratory analyses, we will test the four hypotheses above in</w:t>
      </w:r>
      <w:r w:rsidR="00600C04">
        <w:rPr>
          <w:sz w:val="24"/>
          <w:szCs w:val="24"/>
        </w:rPr>
        <w:t xml:space="preserve"> three</w:t>
      </w:r>
      <w:r>
        <w:rPr>
          <w:sz w:val="24"/>
          <w:szCs w:val="24"/>
        </w:rPr>
        <w:t xml:space="preserve"> subgroups based on </w:t>
      </w:r>
      <w:r w:rsidR="007C5612">
        <w:rPr>
          <w:sz w:val="24"/>
          <w:szCs w:val="24"/>
        </w:rPr>
        <w:t>BP</w:t>
      </w:r>
      <w:r>
        <w:rPr>
          <w:sz w:val="24"/>
          <w:szCs w:val="24"/>
        </w:rPr>
        <w:t xml:space="preserve"> levels at visit 1: </w:t>
      </w:r>
      <w:r w:rsidR="006A764E">
        <w:rPr>
          <w:i/>
          <w:iCs/>
          <w:sz w:val="24"/>
          <w:szCs w:val="24"/>
        </w:rPr>
        <w:t>normal BP</w:t>
      </w:r>
      <w:r w:rsidR="006A764E" w:rsidRPr="00476B28">
        <w:rPr>
          <w:i/>
          <w:iCs/>
          <w:sz w:val="24"/>
          <w:szCs w:val="24"/>
        </w:rPr>
        <w:t xml:space="preserve"> </w:t>
      </w:r>
      <w:r>
        <w:rPr>
          <w:sz w:val="24"/>
          <w:szCs w:val="24"/>
        </w:rPr>
        <w:t xml:space="preserve">(systolic BP &lt; 120 mm Hg and diastolic BP &lt; 80 mm Hg), </w:t>
      </w:r>
      <w:r w:rsidRPr="00476B28">
        <w:rPr>
          <w:i/>
          <w:iCs/>
          <w:sz w:val="24"/>
          <w:szCs w:val="24"/>
        </w:rPr>
        <w:t>elevated</w:t>
      </w:r>
      <w:r w:rsidR="006A764E">
        <w:rPr>
          <w:i/>
          <w:iCs/>
          <w:sz w:val="24"/>
          <w:szCs w:val="24"/>
        </w:rPr>
        <w:t xml:space="preserve"> BP</w:t>
      </w:r>
      <w:r>
        <w:rPr>
          <w:sz w:val="24"/>
          <w:szCs w:val="24"/>
        </w:rPr>
        <w:t xml:space="preserve"> (systolic BP</w:t>
      </w:r>
      <w:r w:rsidRPr="00D413E2">
        <w:rPr>
          <w:sz w:val="24"/>
          <w:szCs w:val="24"/>
        </w:rPr>
        <w:t xml:space="preserve"> </w:t>
      </w:r>
      <w:r>
        <w:rPr>
          <w:sz w:val="24"/>
          <w:szCs w:val="24"/>
        </w:rPr>
        <w:t xml:space="preserve">120 to &lt; </w:t>
      </w:r>
      <w:r w:rsidRPr="00D413E2">
        <w:rPr>
          <w:sz w:val="24"/>
          <w:szCs w:val="24"/>
        </w:rPr>
        <w:t>130</w:t>
      </w:r>
      <w:r>
        <w:rPr>
          <w:sz w:val="24"/>
          <w:szCs w:val="24"/>
        </w:rPr>
        <w:t xml:space="preserve"> mm Hg and</w:t>
      </w:r>
      <w:r w:rsidRPr="00D413E2">
        <w:rPr>
          <w:sz w:val="24"/>
          <w:szCs w:val="24"/>
        </w:rPr>
        <w:t xml:space="preserve"> d</w:t>
      </w:r>
      <w:r>
        <w:rPr>
          <w:sz w:val="24"/>
          <w:szCs w:val="24"/>
        </w:rPr>
        <w:t>iastolic BP</w:t>
      </w:r>
      <w:r w:rsidRPr="00D413E2">
        <w:rPr>
          <w:sz w:val="24"/>
          <w:szCs w:val="24"/>
        </w:rPr>
        <w:t xml:space="preserve"> &lt; 80</w:t>
      </w:r>
      <w:r>
        <w:rPr>
          <w:sz w:val="24"/>
          <w:szCs w:val="24"/>
        </w:rPr>
        <w:t xml:space="preserve"> mm Hg), and </w:t>
      </w:r>
      <w:r w:rsidRPr="00476B28">
        <w:rPr>
          <w:i/>
          <w:iCs/>
          <w:sz w:val="24"/>
          <w:szCs w:val="24"/>
        </w:rPr>
        <w:t>stage 1 hypertension</w:t>
      </w:r>
      <w:r>
        <w:rPr>
          <w:sz w:val="24"/>
          <w:szCs w:val="24"/>
        </w:rPr>
        <w:t xml:space="preserve"> (systolic BP 130 to &lt; 140 mm Hg with diastolic BP &lt; </w:t>
      </w:r>
      <w:r w:rsidR="007C5612">
        <w:rPr>
          <w:sz w:val="24"/>
          <w:szCs w:val="24"/>
        </w:rPr>
        <w:t>9</w:t>
      </w:r>
      <w:r>
        <w:rPr>
          <w:sz w:val="24"/>
          <w:szCs w:val="24"/>
        </w:rPr>
        <w:t xml:space="preserve">0 mm Hg or diastolic BP </w:t>
      </w:r>
      <w:r w:rsidR="007C5612">
        <w:rPr>
          <w:sz w:val="24"/>
          <w:szCs w:val="24"/>
        </w:rPr>
        <w:t>80 to &lt; 89 with systolic BP &lt; 140 mm Hg</w:t>
      </w:r>
      <w:r>
        <w:rPr>
          <w:sz w:val="24"/>
          <w:szCs w:val="24"/>
        </w:rPr>
        <w:t>)</w:t>
      </w:r>
      <w:r w:rsidR="00476B28">
        <w:rPr>
          <w:sz w:val="24"/>
          <w:szCs w:val="24"/>
        </w:rPr>
        <w:t>.</w:t>
      </w:r>
    </w:p>
    <w:p w14:paraId="12C2D1E2" w14:textId="4EDFF7AC" w:rsidR="005D0BAA" w:rsidRDefault="00164E0B" w:rsidP="005D0BAA">
      <w:pPr>
        <w:pStyle w:val="ListParagraph"/>
        <w:numPr>
          <w:ilvl w:val="0"/>
          <w:numId w:val="11"/>
        </w:numPr>
        <w:ind w:left="360"/>
        <w:rPr>
          <w:b/>
          <w:sz w:val="24"/>
          <w:szCs w:val="24"/>
        </w:rPr>
      </w:pPr>
      <w:r>
        <w:rPr>
          <w:b/>
          <w:sz w:val="24"/>
          <w:szCs w:val="24"/>
        </w:rPr>
        <w:t>Inclusions/Exclusions</w:t>
      </w:r>
    </w:p>
    <w:p w14:paraId="4714CE4B" w14:textId="77777777" w:rsidR="00D413E2" w:rsidRPr="00D413E2" w:rsidRDefault="00D413E2" w:rsidP="00D413E2">
      <w:pPr>
        <w:pStyle w:val="ListParagraph"/>
        <w:ind w:left="360"/>
        <w:rPr>
          <w:b/>
          <w:sz w:val="24"/>
          <w:szCs w:val="24"/>
        </w:rPr>
      </w:pPr>
    </w:p>
    <w:p w14:paraId="0ABA7231" w14:textId="0B31B916" w:rsidR="005D0BAA" w:rsidRPr="005D0BAA" w:rsidRDefault="005D0BAA" w:rsidP="00D413E2">
      <w:pPr>
        <w:ind w:left="360"/>
        <w:rPr>
          <w:sz w:val="24"/>
          <w:szCs w:val="24"/>
        </w:rPr>
      </w:pPr>
      <w:r>
        <w:rPr>
          <w:sz w:val="24"/>
          <w:szCs w:val="24"/>
        </w:rPr>
        <w:t>We will include participants who were a</w:t>
      </w:r>
      <w:r w:rsidRPr="005D0BAA">
        <w:rPr>
          <w:sz w:val="24"/>
          <w:szCs w:val="24"/>
        </w:rPr>
        <w:t>ge</w:t>
      </w:r>
      <w:r>
        <w:rPr>
          <w:sz w:val="24"/>
          <w:szCs w:val="24"/>
        </w:rPr>
        <w:t>d</w:t>
      </w:r>
      <w:r w:rsidRPr="005D0BAA">
        <w:rPr>
          <w:sz w:val="24"/>
          <w:szCs w:val="24"/>
        </w:rPr>
        <w:t xml:space="preserve"> 30 to &lt; 60 years at visit 1</w:t>
      </w:r>
      <w:r w:rsidR="006A764E">
        <w:rPr>
          <w:sz w:val="24"/>
          <w:szCs w:val="24"/>
        </w:rPr>
        <w:t xml:space="preserve"> as 30-year predicted total CVD risk has been validated for adults in this age range</w:t>
      </w:r>
      <w:r>
        <w:rPr>
          <w:sz w:val="24"/>
          <w:szCs w:val="24"/>
        </w:rPr>
        <w:t>.</w:t>
      </w:r>
      <w:r w:rsidR="00600C04">
        <w:rPr>
          <w:sz w:val="24"/>
          <w:szCs w:val="24"/>
        </w:rPr>
        <w:fldChar w:fldCharType="begin">
          <w:fldData xml:space="preserve">PEVuZE5vdGU+PENpdGU+PEF1dGhvcj5LaGFuPC9BdXRob3I+PFllYXI+MjAyNDwvWWVhcj48UmVj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</w:fldData>
        </w:fldChar>
      </w:r>
      <w:r w:rsidR="00600C04">
        <w:rPr>
          <w:sz w:val="24"/>
          <w:szCs w:val="24"/>
        </w:rPr>
        <w:instrText xml:space="preserve"> ADDIN EN.JS.CITE </w:instrText>
      </w:r>
      <w:r w:rsidR="00600C04">
        <w:rPr>
          <w:sz w:val="24"/>
          <w:szCs w:val="24"/>
        </w:rPr>
      </w:r>
      <w:r w:rsidR="00600C04">
        <w:rPr>
          <w:sz w:val="24"/>
          <w:szCs w:val="24"/>
        </w:rPr>
        <w:fldChar w:fldCharType="separate"/>
      </w:r>
      <w:r w:rsidR="00600C04" w:rsidRPr="00600C04">
        <w:rPr>
          <w:noProof/>
          <w:sz w:val="24"/>
          <w:szCs w:val="24"/>
          <w:vertAlign w:val="superscript"/>
        </w:rPr>
        <w:t>7</w:t>
      </w:r>
      <w:r w:rsidR="00600C04">
        <w:rPr>
          <w:sz w:val="24"/>
          <w:szCs w:val="24"/>
        </w:rPr>
        <w:fldChar w:fldCharType="end"/>
      </w:r>
      <w:r>
        <w:rPr>
          <w:sz w:val="24"/>
          <w:szCs w:val="24"/>
        </w:rPr>
        <w:t xml:space="preserve"> We will restrict our sample to participants who c</w:t>
      </w:r>
      <w:r w:rsidRPr="005D0BAA">
        <w:rPr>
          <w:sz w:val="24"/>
          <w:szCs w:val="24"/>
        </w:rPr>
        <w:t xml:space="preserve">onsented to CVD follow-up </w:t>
      </w:r>
      <w:r>
        <w:rPr>
          <w:sz w:val="24"/>
          <w:szCs w:val="24"/>
        </w:rPr>
        <w:t>and had n</w:t>
      </w:r>
      <w:r w:rsidRPr="005D0BAA">
        <w:rPr>
          <w:sz w:val="24"/>
          <w:szCs w:val="24"/>
        </w:rPr>
        <w:t>o history of CVD at visit 1</w:t>
      </w:r>
      <w:r>
        <w:rPr>
          <w:sz w:val="24"/>
          <w:szCs w:val="24"/>
        </w:rPr>
        <w:t xml:space="preserve">. </w:t>
      </w:r>
      <w:r w:rsidR="00A85F87">
        <w:rPr>
          <w:sz w:val="24"/>
          <w:szCs w:val="24"/>
        </w:rPr>
        <w:t xml:space="preserve">We will exclude participants without </w:t>
      </w:r>
      <w:r w:rsidRPr="005D0BAA">
        <w:rPr>
          <w:sz w:val="24"/>
          <w:szCs w:val="24"/>
        </w:rPr>
        <w:t xml:space="preserve">information on self-reported antihypertensive medication use and </w:t>
      </w:r>
      <w:r w:rsidR="007C5612">
        <w:rPr>
          <w:sz w:val="24"/>
          <w:szCs w:val="24"/>
        </w:rPr>
        <w:t>BP</w:t>
      </w:r>
      <w:r w:rsidRPr="005D0BAA">
        <w:rPr>
          <w:sz w:val="24"/>
          <w:szCs w:val="24"/>
        </w:rPr>
        <w:t xml:space="preserve"> at visit </w:t>
      </w:r>
      <w:r w:rsidR="00D413E2" w:rsidRPr="005D0BAA">
        <w:rPr>
          <w:sz w:val="24"/>
          <w:szCs w:val="24"/>
        </w:rPr>
        <w:t>1</w:t>
      </w:r>
      <w:r w:rsidR="00D413E2">
        <w:rPr>
          <w:sz w:val="24"/>
          <w:szCs w:val="24"/>
        </w:rPr>
        <w:t xml:space="preserve"> and</w:t>
      </w:r>
      <w:r w:rsidR="00A85F87">
        <w:rPr>
          <w:sz w:val="24"/>
          <w:szCs w:val="24"/>
        </w:rPr>
        <w:t xml:space="preserve"> will also exclude participants who did not have </w:t>
      </w:r>
      <w:r w:rsidRPr="005D0BAA">
        <w:rPr>
          <w:sz w:val="24"/>
          <w:szCs w:val="24"/>
        </w:rPr>
        <w:t>information on variables in the</w:t>
      </w:r>
      <w:r w:rsidR="007C5612">
        <w:rPr>
          <w:sz w:val="24"/>
          <w:szCs w:val="24"/>
        </w:rPr>
        <w:t xml:space="preserve"> 10-year and</w:t>
      </w:r>
      <w:r w:rsidRPr="005D0BAA">
        <w:rPr>
          <w:sz w:val="24"/>
          <w:szCs w:val="24"/>
        </w:rPr>
        <w:t xml:space="preserve"> </w:t>
      </w:r>
      <w:r w:rsidR="00D413E2">
        <w:rPr>
          <w:sz w:val="24"/>
          <w:szCs w:val="24"/>
        </w:rPr>
        <w:t xml:space="preserve">30-year CVD </w:t>
      </w:r>
      <w:r w:rsidRPr="005D0BAA">
        <w:rPr>
          <w:sz w:val="24"/>
          <w:szCs w:val="24"/>
        </w:rPr>
        <w:t>PREVENT equations at visit 1</w:t>
      </w:r>
      <w:r w:rsidR="00D413E2">
        <w:rPr>
          <w:sz w:val="24"/>
          <w:szCs w:val="24"/>
        </w:rPr>
        <w:t xml:space="preserve">. Furthermore, we will exclude participants with </w:t>
      </w:r>
      <w:r w:rsidR="006A764E">
        <w:rPr>
          <w:sz w:val="24"/>
          <w:szCs w:val="24"/>
        </w:rPr>
        <w:t xml:space="preserve">values </w:t>
      </w:r>
      <w:r w:rsidR="00D413E2">
        <w:rPr>
          <w:sz w:val="24"/>
          <w:szCs w:val="24"/>
        </w:rPr>
        <w:t xml:space="preserve">for the </w:t>
      </w:r>
      <w:r w:rsidR="006A764E">
        <w:rPr>
          <w:sz w:val="24"/>
          <w:szCs w:val="24"/>
        </w:rPr>
        <w:t xml:space="preserve">variables in the </w:t>
      </w:r>
      <w:r w:rsidR="00D413E2">
        <w:rPr>
          <w:sz w:val="24"/>
          <w:szCs w:val="24"/>
        </w:rPr>
        <w:t xml:space="preserve">PREVENT equations at visit 1 that are outside the </w:t>
      </w:r>
      <w:r w:rsidR="006A764E">
        <w:rPr>
          <w:sz w:val="24"/>
          <w:szCs w:val="24"/>
        </w:rPr>
        <w:t xml:space="preserve">recommended </w:t>
      </w:r>
      <w:r w:rsidR="00D413E2">
        <w:rPr>
          <w:sz w:val="24"/>
          <w:szCs w:val="24"/>
        </w:rPr>
        <w:t>range. Last, we will restrict the sample to include participants w</w:t>
      </w:r>
      <w:r w:rsidRPr="005D0BAA">
        <w:rPr>
          <w:sz w:val="24"/>
          <w:szCs w:val="24"/>
        </w:rPr>
        <w:t xml:space="preserve">ithout </w:t>
      </w:r>
      <w:r w:rsidR="006A764E">
        <w:rPr>
          <w:sz w:val="24"/>
          <w:szCs w:val="24"/>
        </w:rPr>
        <w:t xml:space="preserve">stage 2 </w:t>
      </w:r>
      <w:r w:rsidRPr="005D0BAA">
        <w:rPr>
          <w:sz w:val="24"/>
          <w:szCs w:val="24"/>
        </w:rPr>
        <w:t>hypertension at visit 1</w:t>
      </w:r>
      <w:r w:rsidR="00D413E2">
        <w:rPr>
          <w:sz w:val="24"/>
          <w:szCs w:val="24"/>
        </w:rPr>
        <w:t xml:space="preserve"> and with known hypertension status at either visit 2 or visit 3. We anticipate over 1,000 JHS participants will meet these criteria. </w:t>
      </w:r>
    </w:p>
    <w:p w14:paraId="0695E071" w14:textId="77777777" w:rsidR="003A452C" w:rsidRDefault="003A452C" w:rsidP="003A452C">
      <w:pPr>
        <w:pStyle w:val="ListParagraph"/>
        <w:numPr>
          <w:ilvl w:val="0"/>
          <w:numId w:val="11"/>
        </w:numPr>
        <w:ind w:left="360"/>
        <w:rPr>
          <w:b/>
          <w:sz w:val="24"/>
          <w:szCs w:val="24"/>
        </w:rPr>
      </w:pPr>
      <w:r>
        <w:rPr>
          <w:b/>
          <w:sz w:val="24"/>
          <w:szCs w:val="24"/>
        </w:rPr>
        <w:t>Variable Definitions</w:t>
      </w:r>
    </w:p>
    <w:p w14:paraId="3ED00523" w14:textId="77777777" w:rsidR="003A452C" w:rsidRPr="00D413E2" w:rsidRDefault="003A452C" w:rsidP="003A452C">
      <w:pPr>
        <w:pStyle w:val="ListParagraph"/>
        <w:ind w:left="360"/>
        <w:rPr>
          <w:b/>
          <w:sz w:val="24"/>
          <w:szCs w:val="24"/>
        </w:rPr>
      </w:pPr>
    </w:p>
    <w:p w14:paraId="7EAB273F" w14:textId="1E43AD1C" w:rsidR="00522546" w:rsidRDefault="003A452C" w:rsidP="00522546">
      <w:pPr>
        <w:ind w:left="360"/>
        <w:rPr>
          <w:sz w:val="24"/>
          <w:szCs w:val="24"/>
        </w:rPr>
      </w:pPr>
      <w:r>
        <w:rPr>
          <w:sz w:val="24"/>
          <w:szCs w:val="24"/>
        </w:rPr>
        <w:t>We will</w:t>
      </w:r>
      <w:r>
        <w:rPr>
          <w:sz w:val="24"/>
          <w:szCs w:val="24"/>
        </w:rPr>
        <w:t xml:space="preserve"> compute 10-year and 30-year risk for CVD using the base PREVENT equation, which </w:t>
      </w:r>
      <w:r w:rsidR="00522546">
        <w:rPr>
          <w:sz w:val="24"/>
          <w:szCs w:val="24"/>
        </w:rPr>
        <w:t>use</w:t>
      </w:r>
      <w:r>
        <w:rPr>
          <w:sz w:val="24"/>
          <w:szCs w:val="24"/>
        </w:rPr>
        <w:t xml:space="preserve"> </w:t>
      </w:r>
      <w:r w:rsidR="00522546">
        <w:rPr>
          <w:sz w:val="24"/>
          <w:szCs w:val="24"/>
        </w:rPr>
        <w:t xml:space="preserve">age, high density lipoprotein (HDL) cholesterol, non-HDL cholesterol, systolic BP, diabetes status, current smoking status, estimated glomerular filtration rate, antihypertensive medication use, and statin use. We will compute estimated glomerular filtration rate using a validated equation based on </w:t>
      </w:r>
      <w:r w:rsidR="00522546" w:rsidRPr="00522546">
        <w:rPr>
          <w:sz w:val="24"/>
          <w:szCs w:val="24"/>
          <w:lang w:val="en-VI"/>
        </w:rPr>
        <w:t>serum creatinine and cystatin C</w:t>
      </w:r>
      <w:r w:rsidR="00522546">
        <w:rPr>
          <w:sz w:val="24"/>
          <w:szCs w:val="24"/>
        </w:rPr>
        <w:t xml:space="preserve"> that does not incorporate information about race</w:t>
      </w:r>
      <w:commentRangeStart w:id="22"/>
      <w:r w:rsidR="00522546">
        <w:rPr>
          <w:sz w:val="24"/>
          <w:szCs w:val="24"/>
        </w:rPr>
        <w:t>.</w:t>
      </w:r>
      <w:commentRangeEnd w:id="22"/>
      <w:r w:rsidR="00522546">
        <w:rPr>
          <w:rStyle w:val="CommentReference"/>
        </w:rPr>
        <w:commentReference w:id="22"/>
      </w:r>
    </w:p>
    <w:p w14:paraId="27FCF07E" w14:textId="32305F1B" w:rsidR="004D3DC5" w:rsidRDefault="00522546" w:rsidP="00522546">
      <w:pPr>
        <w:ind w:left="360"/>
        <w:rPr>
          <w:sz w:val="24"/>
          <w:szCs w:val="24"/>
        </w:rPr>
      </w:pPr>
      <w:r>
        <w:rPr>
          <w:sz w:val="24"/>
          <w:szCs w:val="24"/>
        </w:rPr>
        <w:t xml:space="preserve">Stage 2 hypertension will be defined as having systolic BP &gt; 140 mm Hg, diastolic BP &gt; 90 mm Hg, </w:t>
      </w:r>
      <w:r w:rsidR="004D3DC5">
        <w:rPr>
          <w:sz w:val="24"/>
          <w:szCs w:val="24"/>
        </w:rPr>
        <w:t xml:space="preserve">or </w:t>
      </w:r>
      <w:r>
        <w:rPr>
          <w:sz w:val="24"/>
          <w:szCs w:val="24"/>
        </w:rPr>
        <w:t>self-reported antihypertensive medication use</w:t>
      </w:r>
      <w:r w:rsidR="004D3DC5">
        <w:rPr>
          <w:sz w:val="24"/>
          <w:szCs w:val="24"/>
        </w:rPr>
        <w:t xml:space="preserve">.  Incident stage 2 hypertension </w:t>
      </w:r>
      <w:r w:rsidR="003C05C7">
        <w:rPr>
          <w:sz w:val="24"/>
          <w:szCs w:val="24"/>
        </w:rPr>
        <w:t xml:space="preserve">will be defined </w:t>
      </w:r>
      <w:r w:rsidR="004D3DC5">
        <w:rPr>
          <w:sz w:val="24"/>
          <w:szCs w:val="24"/>
        </w:rPr>
        <w:t>by stage 2 hypertension status at visit</w:t>
      </w:r>
      <w:r w:rsidR="0078668E">
        <w:rPr>
          <w:sz w:val="24"/>
          <w:szCs w:val="24"/>
        </w:rPr>
        <w:t>s</w:t>
      </w:r>
      <w:r w:rsidR="004D3DC5">
        <w:rPr>
          <w:sz w:val="24"/>
          <w:szCs w:val="24"/>
        </w:rPr>
        <w:t xml:space="preserve"> 2 and 3. We will use time between the date of visit 1 and the date of the earliest visit with stage 2 hypertension as the interval censored event time.</w:t>
      </w:r>
    </w:p>
    <w:p w14:paraId="144DBB83" w14:textId="52692C39" w:rsidR="003A452C" w:rsidRPr="003A452C" w:rsidRDefault="004D3DC5" w:rsidP="003A452C">
      <w:pPr>
        <w:ind w:left="360"/>
        <w:rPr>
          <w:bCs/>
          <w:sz w:val="24"/>
          <w:szCs w:val="24"/>
        </w:rPr>
      </w:pPr>
      <w:r>
        <w:rPr>
          <w:sz w:val="24"/>
          <w:szCs w:val="24"/>
        </w:rPr>
        <w:t xml:space="preserve">History of CVD will be defined by </w:t>
      </w:r>
      <w:r w:rsidR="003B743D">
        <w:rPr>
          <w:sz w:val="24"/>
          <w:szCs w:val="24"/>
        </w:rPr>
        <w:t xml:space="preserve">self-reported </w:t>
      </w:r>
      <w:commentRangeStart w:id="23"/>
      <w:r>
        <w:rPr>
          <w:sz w:val="24"/>
          <w:szCs w:val="24"/>
        </w:rPr>
        <w:t>coronary heart disease or stroke</w:t>
      </w:r>
      <w:r w:rsidR="003B743D">
        <w:rPr>
          <w:sz w:val="24"/>
          <w:szCs w:val="24"/>
        </w:rPr>
        <w:t xml:space="preserve"> </w:t>
      </w:r>
      <w:r>
        <w:rPr>
          <w:sz w:val="24"/>
          <w:szCs w:val="24"/>
        </w:rPr>
        <w:t>prior to visit 1.</w:t>
      </w:r>
      <w:commentRangeEnd w:id="23"/>
      <w:r w:rsidR="003B743D">
        <w:rPr>
          <w:rStyle w:val="CommentReference"/>
        </w:rPr>
        <w:commentReference w:id="23"/>
      </w:r>
    </w:p>
    <w:p w14:paraId="091E100C" w14:textId="76EDF39D" w:rsidR="00D444E8" w:rsidRDefault="00D444E8" w:rsidP="00770ACE">
      <w:pPr>
        <w:pStyle w:val="ListParagraph"/>
        <w:numPr>
          <w:ilvl w:val="0"/>
          <w:numId w:val="11"/>
        </w:numPr>
        <w:ind w:left="360"/>
        <w:rPr>
          <w:b/>
          <w:sz w:val="24"/>
          <w:szCs w:val="24"/>
        </w:rPr>
      </w:pPr>
      <w:r w:rsidRPr="00132564">
        <w:rPr>
          <w:b/>
          <w:sz w:val="24"/>
          <w:szCs w:val="24"/>
        </w:rPr>
        <w:t>Statistical Analysis Plan and Methods</w:t>
      </w:r>
    </w:p>
    <w:p w14:paraId="615A4B43" w14:textId="11FD4AB1" w:rsidR="00D444E8" w:rsidRDefault="00D444E8" w:rsidP="00770ACE">
      <w:pPr>
        <w:pStyle w:val="ListParagraph"/>
        <w:ind w:left="360"/>
        <w:rPr>
          <w:sz w:val="24"/>
          <w:szCs w:val="24"/>
        </w:rPr>
      </w:pPr>
    </w:p>
    <w:p w14:paraId="0C20AE64" w14:textId="1FB6CA6B" w:rsidR="00476B28" w:rsidRPr="00476B28" w:rsidRDefault="007C5612" w:rsidP="00476B28">
      <w:pPr>
        <w:pStyle w:val="ListParagraph"/>
        <w:ind w:left="360"/>
        <w:rPr>
          <w:sz w:val="24"/>
          <w:szCs w:val="24"/>
        </w:rPr>
      </w:pPr>
      <w:r>
        <w:rPr>
          <w:sz w:val="24"/>
          <w:szCs w:val="24"/>
        </w:rPr>
        <w:t xml:space="preserve">Participant characteristics will be summarized </w:t>
      </w:r>
      <w:r w:rsidR="00561417">
        <w:rPr>
          <w:sz w:val="24"/>
          <w:szCs w:val="24"/>
        </w:rPr>
        <w:t>using mean</w:t>
      </w:r>
      <w:r w:rsidR="006A764E">
        <w:rPr>
          <w:sz w:val="24"/>
          <w:szCs w:val="24"/>
        </w:rPr>
        <w:t>s</w:t>
      </w:r>
      <w:r w:rsidR="00561417">
        <w:rPr>
          <w:sz w:val="24"/>
          <w:szCs w:val="24"/>
        </w:rPr>
        <w:t xml:space="preserve"> for continuous and percentage for categorical variables, </w:t>
      </w:r>
      <w:r>
        <w:rPr>
          <w:sz w:val="24"/>
          <w:szCs w:val="24"/>
        </w:rPr>
        <w:t>overall and in subgroups based on BP (</w:t>
      </w:r>
      <w:r w:rsidR="006A764E">
        <w:rPr>
          <w:sz w:val="24"/>
          <w:szCs w:val="24"/>
        </w:rPr>
        <w:t>normal BP</w:t>
      </w:r>
      <w:r>
        <w:rPr>
          <w:sz w:val="24"/>
          <w:szCs w:val="24"/>
        </w:rPr>
        <w:t>, elevated</w:t>
      </w:r>
      <w:r w:rsidR="006A764E">
        <w:rPr>
          <w:sz w:val="24"/>
          <w:szCs w:val="24"/>
        </w:rPr>
        <w:t xml:space="preserve"> BP</w:t>
      </w:r>
      <w:r>
        <w:rPr>
          <w:sz w:val="24"/>
          <w:szCs w:val="24"/>
        </w:rPr>
        <w:t xml:space="preserve">, and stage 1 hypertension).  </w:t>
      </w:r>
      <w:r w:rsidR="00561417">
        <w:rPr>
          <w:sz w:val="24"/>
          <w:szCs w:val="24"/>
        </w:rPr>
        <w:t>Medians with 25</w:t>
      </w:r>
      <w:r w:rsidR="00561417" w:rsidRPr="00561417">
        <w:rPr>
          <w:sz w:val="24"/>
          <w:szCs w:val="24"/>
          <w:vertAlign w:val="superscript"/>
        </w:rPr>
        <w:t>th</w:t>
      </w:r>
      <w:r w:rsidR="00561417">
        <w:rPr>
          <w:sz w:val="24"/>
          <w:szCs w:val="24"/>
        </w:rPr>
        <w:t xml:space="preserve"> and 75</w:t>
      </w:r>
      <w:r w:rsidR="00561417" w:rsidRPr="00561417">
        <w:rPr>
          <w:sz w:val="24"/>
          <w:szCs w:val="24"/>
          <w:vertAlign w:val="superscript"/>
        </w:rPr>
        <w:t>th</w:t>
      </w:r>
      <w:r w:rsidR="00561417">
        <w:rPr>
          <w:sz w:val="24"/>
          <w:szCs w:val="24"/>
        </w:rPr>
        <w:t xml:space="preserve"> percentiles will be presented instead of means for continuous variables that exhibit skew (e.g., predicted CVD risk is often skewed towards lower values). </w:t>
      </w:r>
      <w:r w:rsidR="00476B28">
        <w:rPr>
          <w:sz w:val="24"/>
          <w:szCs w:val="24"/>
        </w:rPr>
        <w:t xml:space="preserve">We will summarize the </w:t>
      </w:r>
      <w:r w:rsidR="00476B28" w:rsidRPr="00476B28">
        <w:rPr>
          <w:sz w:val="24"/>
          <w:szCs w:val="24"/>
        </w:rPr>
        <w:t xml:space="preserve">distribution of </w:t>
      </w:r>
      <w:r w:rsidR="00476B28">
        <w:rPr>
          <w:sz w:val="24"/>
          <w:szCs w:val="24"/>
        </w:rPr>
        <w:t>JHS participants included in the current analysis</w:t>
      </w:r>
      <w:r w:rsidR="00476B28" w:rsidRPr="00476B28">
        <w:rPr>
          <w:sz w:val="24"/>
          <w:szCs w:val="24"/>
        </w:rPr>
        <w:t xml:space="preserve"> according to 10-year and 30-year total </w:t>
      </w:r>
      <w:r w:rsidR="00476B28">
        <w:rPr>
          <w:sz w:val="24"/>
          <w:szCs w:val="24"/>
        </w:rPr>
        <w:t xml:space="preserve">CVD </w:t>
      </w:r>
      <w:r w:rsidR="00476B28" w:rsidRPr="00476B28">
        <w:rPr>
          <w:sz w:val="24"/>
          <w:szCs w:val="24"/>
        </w:rPr>
        <w:t>risk</w:t>
      </w:r>
      <w:r w:rsidR="00476B28">
        <w:rPr>
          <w:sz w:val="24"/>
          <w:szCs w:val="24"/>
        </w:rPr>
        <w:t xml:space="preserve"> using the PREVENT equations. </w:t>
      </w:r>
      <w:r w:rsidR="00476B28">
        <w:rPr>
          <w:sz w:val="24"/>
          <w:szCs w:val="24"/>
        </w:rPr>
        <w:t xml:space="preserve">Specifically, we will compute the proportion of participants with 10-year total CVD risk &lt; 10%. Among the participants with 10-year total CVD risk &lt; 10%, we will compute the proportion with 30-year total CVD risk </w:t>
      </w:r>
      <w:r w:rsidR="00476B28" w:rsidRPr="00476B28">
        <w:rPr>
          <w:sz w:val="24"/>
          <w:szCs w:val="24"/>
        </w:rPr>
        <w:t>&lt;10%</w:t>
      </w:r>
      <w:r w:rsidR="00476B28">
        <w:rPr>
          <w:sz w:val="24"/>
          <w:szCs w:val="24"/>
        </w:rPr>
        <w:t xml:space="preserve">, </w:t>
      </w:r>
      <w:commentRangeStart w:id="24"/>
      <w:commentRangeStart w:id="25"/>
      <w:r w:rsidR="00476B28" w:rsidRPr="00476B28">
        <w:rPr>
          <w:sz w:val="24"/>
          <w:szCs w:val="24"/>
        </w:rPr>
        <w:t xml:space="preserve">10% </w:t>
      </w:r>
      <w:r w:rsidR="004D3DC5">
        <w:rPr>
          <w:sz w:val="24"/>
          <w:szCs w:val="24"/>
        </w:rPr>
        <w:t xml:space="preserve">to </w:t>
      </w:r>
      <w:r w:rsidR="00476B28" w:rsidRPr="00476B28">
        <w:rPr>
          <w:sz w:val="24"/>
          <w:szCs w:val="24"/>
        </w:rPr>
        <w:t>&lt;20%</w:t>
      </w:r>
      <w:r w:rsidR="00476B28">
        <w:rPr>
          <w:sz w:val="24"/>
          <w:szCs w:val="24"/>
        </w:rPr>
        <w:t xml:space="preserve">, </w:t>
      </w:r>
      <w:r w:rsidR="00476B28" w:rsidRPr="00476B28">
        <w:rPr>
          <w:sz w:val="24"/>
          <w:szCs w:val="24"/>
        </w:rPr>
        <w:t>20% to &lt;30%</w:t>
      </w:r>
      <w:r w:rsidR="00476B28">
        <w:rPr>
          <w:sz w:val="24"/>
          <w:szCs w:val="24"/>
        </w:rPr>
        <w:t xml:space="preserve">, </w:t>
      </w:r>
      <w:commentRangeEnd w:id="24"/>
      <w:r w:rsidR="003D2227">
        <w:rPr>
          <w:rStyle w:val="CommentReference"/>
        </w:rPr>
        <w:commentReference w:id="24"/>
      </w:r>
      <w:commentRangeEnd w:id="25"/>
      <w:r w:rsidR="003B743D">
        <w:rPr>
          <w:rStyle w:val="CommentReference"/>
        </w:rPr>
        <w:commentReference w:id="25"/>
      </w:r>
      <w:r w:rsidR="00476B28">
        <w:rPr>
          <w:sz w:val="24"/>
          <w:szCs w:val="24"/>
        </w:rPr>
        <w:t xml:space="preserve">and </w:t>
      </w:r>
      <w:r w:rsidR="00476B28" w:rsidRPr="00476B28">
        <w:rPr>
          <w:sz w:val="24"/>
          <w:szCs w:val="24"/>
        </w:rPr>
        <w:t>≥30%</w:t>
      </w:r>
      <w:r w:rsidR="00476B28">
        <w:rPr>
          <w:sz w:val="24"/>
          <w:szCs w:val="24"/>
        </w:rPr>
        <w:t>.</w:t>
      </w:r>
      <w:r w:rsidR="003B743D">
        <w:rPr>
          <w:sz w:val="24"/>
          <w:szCs w:val="24"/>
        </w:rPr>
        <w:t xml:space="preserve"> Next, f</w:t>
      </w:r>
      <w:r w:rsidR="003B743D">
        <w:rPr>
          <w:sz w:val="24"/>
          <w:szCs w:val="24"/>
        </w:rPr>
        <w:t xml:space="preserve">or each </w:t>
      </w:r>
      <w:r w:rsidR="003B743D">
        <w:rPr>
          <w:sz w:val="24"/>
          <w:szCs w:val="24"/>
        </w:rPr>
        <w:t xml:space="preserve">of the </w:t>
      </w:r>
      <w:r w:rsidR="003B743D">
        <w:rPr>
          <w:sz w:val="24"/>
          <w:szCs w:val="24"/>
        </w:rPr>
        <w:t>30-year risk</w:t>
      </w:r>
      <w:r w:rsidR="003B743D">
        <w:rPr>
          <w:sz w:val="24"/>
          <w:szCs w:val="24"/>
        </w:rPr>
        <w:t xml:space="preserve"> categories</w:t>
      </w:r>
      <w:r w:rsidR="003B743D">
        <w:rPr>
          <w:sz w:val="24"/>
          <w:szCs w:val="24"/>
        </w:rPr>
        <w:t>, we will compute the proportion of participants who developed stage 2 hypertension,</w:t>
      </w:r>
      <w:r w:rsidR="003B743D">
        <w:rPr>
          <w:sz w:val="24"/>
          <w:szCs w:val="24"/>
        </w:rPr>
        <w:t xml:space="preserve"> CVD, and LVH, separately. </w:t>
      </w:r>
    </w:p>
    <w:p w14:paraId="0880DF71" w14:textId="77777777" w:rsidR="00476B28" w:rsidRDefault="00476B28" w:rsidP="00770ACE">
      <w:pPr>
        <w:pStyle w:val="ListParagraph"/>
        <w:ind w:left="360"/>
        <w:rPr>
          <w:sz w:val="24"/>
          <w:szCs w:val="24"/>
        </w:rPr>
      </w:pPr>
    </w:p>
    <w:p w14:paraId="75F0B3EE" w14:textId="156A678A" w:rsidR="00561417" w:rsidRDefault="007C5612" w:rsidP="00770ACE">
      <w:pPr>
        <w:pStyle w:val="ListParagraph"/>
        <w:ind w:left="360"/>
        <w:rPr>
          <w:sz w:val="24"/>
          <w:szCs w:val="24"/>
        </w:rPr>
      </w:pPr>
      <w:commentRangeStart w:id="26"/>
      <w:commentRangeStart w:id="27"/>
      <w:r>
        <w:rPr>
          <w:sz w:val="24"/>
          <w:szCs w:val="24"/>
        </w:rPr>
        <w:t xml:space="preserve">Interval censored Cox regression models will be used to test whether 30-year predicted </w:t>
      </w:r>
      <w:r w:rsidR="00134D15">
        <w:rPr>
          <w:sz w:val="24"/>
          <w:szCs w:val="24"/>
        </w:rPr>
        <w:t xml:space="preserve">total </w:t>
      </w:r>
      <w:r>
        <w:rPr>
          <w:sz w:val="24"/>
          <w:szCs w:val="24"/>
        </w:rPr>
        <w:t xml:space="preserve">CVD risk using the PREVENT equations at visit 1 is associated with incident </w:t>
      </w:r>
      <w:r w:rsidR="003B743D">
        <w:rPr>
          <w:sz w:val="24"/>
          <w:szCs w:val="24"/>
        </w:rPr>
        <w:t xml:space="preserve">stage 2 </w:t>
      </w:r>
      <w:r>
        <w:rPr>
          <w:sz w:val="24"/>
          <w:szCs w:val="24"/>
        </w:rPr>
        <w:t>hypertension at visits 2 or 3</w:t>
      </w:r>
      <w:r w:rsidR="00561417">
        <w:rPr>
          <w:sz w:val="24"/>
          <w:szCs w:val="24"/>
        </w:rPr>
        <w:t xml:space="preserve">. </w:t>
      </w:r>
      <w:commentRangeEnd w:id="26"/>
      <w:r w:rsidR="00134D15">
        <w:rPr>
          <w:rStyle w:val="CommentReference"/>
        </w:rPr>
        <w:commentReference w:id="26"/>
      </w:r>
      <w:commentRangeEnd w:id="27"/>
      <w:r w:rsidR="003B743D">
        <w:rPr>
          <w:rStyle w:val="CommentReference"/>
        </w:rPr>
        <w:commentReference w:id="27"/>
      </w:r>
      <w:r w:rsidR="00561417">
        <w:rPr>
          <w:sz w:val="24"/>
          <w:szCs w:val="24"/>
        </w:rPr>
        <w:t xml:space="preserve">Cox </w:t>
      </w:r>
      <w:r w:rsidR="00561417">
        <w:rPr>
          <w:sz w:val="24"/>
          <w:szCs w:val="24"/>
        </w:rPr>
        <w:lastRenderedPageBreak/>
        <w:t>regression models will be applied to test whether 30-year predicted CVD risk using the PREVENT equations at visit 1 is associated with incident CVD. Linear regression will be used to test whether 3</w:t>
      </w:r>
      <w:r w:rsidR="00476B28">
        <w:rPr>
          <w:sz w:val="24"/>
          <w:szCs w:val="24"/>
        </w:rPr>
        <w:t>0</w:t>
      </w:r>
      <w:r w:rsidR="00561417">
        <w:rPr>
          <w:sz w:val="24"/>
          <w:szCs w:val="24"/>
        </w:rPr>
        <w:t xml:space="preserve">-year predicted CVD risk using the PREVENT equations at visit 1 is associated with left ventricular mass at visit 3. </w:t>
      </w:r>
      <w:r w:rsidR="00476B28">
        <w:rPr>
          <w:sz w:val="24"/>
          <w:szCs w:val="24"/>
        </w:rPr>
        <w:t xml:space="preserve">Poisson regression with robust standard errors </w:t>
      </w:r>
      <w:r w:rsidR="00476B28">
        <w:rPr>
          <w:sz w:val="24"/>
          <w:szCs w:val="24"/>
        </w:rPr>
        <w:t xml:space="preserve">will be used to test whether 30-year predicted risk using the PREVENT equations at visit 1 is associated with left ventricular hypertrophy at visit 3. </w:t>
      </w:r>
    </w:p>
    <w:p w14:paraId="3C271947" w14:textId="77777777" w:rsidR="008A0D26" w:rsidRDefault="008A0D26" w:rsidP="00770ACE">
      <w:pPr>
        <w:pStyle w:val="ListParagraph"/>
        <w:ind w:left="360"/>
        <w:rPr>
          <w:sz w:val="24"/>
          <w:szCs w:val="24"/>
        </w:rPr>
      </w:pPr>
    </w:p>
    <w:p w14:paraId="1EC0EE84" w14:textId="1E116647" w:rsidR="008A0D26" w:rsidRPr="00476B28" w:rsidRDefault="00134D15" w:rsidP="008A0D26">
      <w:pPr>
        <w:pStyle w:val="ListParagraph"/>
        <w:ind w:left="360"/>
        <w:rPr>
          <w:sz w:val="24"/>
          <w:szCs w:val="24"/>
        </w:rPr>
      </w:pPr>
      <w:r>
        <w:rPr>
          <w:i/>
          <w:iCs/>
          <w:sz w:val="24"/>
          <w:szCs w:val="24"/>
        </w:rPr>
        <w:t>As</w:t>
      </w:r>
      <w:r w:rsidR="008A0D26">
        <w:rPr>
          <w:sz w:val="24"/>
          <w:szCs w:val="24"/>
        </w:rPr>
        <w:t xml:space="preserve"> predicted </w:t>
      </w:r>
      <w:r>
        <w:rPr>
          <w:sz w:val="24"/>
          <w:szCs w:val="24"/>
        </w:rPr>
        <w:t xml:space="preserve">total CVD </w:t>
      </w:r>
      <w:r w:rsidR="008A0D26">
        <w:rPr>
          <w:sz w:val="24"/>
          <w:szCs w:val="24"/>
        </w:rPr>
        <w:t xml:space="preserve">risk using the PREVENT equations is </w:t>
      </w:r>
      <w:r>
        <w:rPr>
          <w:sz w:val="24"/>
          <w:szCs w:val="24"/>
        </w:rPr>
        <w:t xml:space="preserve">the </w:t>
      </w:r>
      <w:r w:rsidR="008A0D26">
        <w:rPr>
          <w:sz w:val="24"/>
          <w:szCs w:val="24"/>
        </w:rPr>
        <w:t xml:space="preserve">primary independent variable, we </w:t>
      </w:r>
      <w:r>
        <w:rPr>
          <w:sz w:val="24"/>
          <w:szCs w:val="24"/>
        </w:rPr>
        <w:t xml:space="preserve">will </w:t>
      </w:r>
      <w:r w:rsidR="008A0D26">
        <w:rPr>
          <w:sz w:val="24"/>
          <w:szCs w:val="24"/>
        </w:rPr>
        <w:t xml:space="preserve">not include multivariable adjustment for variables (e.g., age) that </w:t>
      </w:r>
      <w:r>
        <w:rPr>
          <w:sz w:val="24"/>
          <w:szCs w:val="24"/>
        </w:rPr>
        <w:t xml:space="preserve">are used </w:t>
      </w:r>
      <w:r w:rsidR="008A0D26">
        <w:rPr>
          <w:sz w:val="24"/>
          <w:szCs w:val="24"/>
        </w:rPr>
        <w:t xml:space="preserve">to </w:t>
      </w:r>
      <w:r>
        <w:rPr>
          <w:sz w:val="24"/>
          <w:szCs w:val="24"/>
        </w:rPr>
        <w:t xml:space="preserve">estimate </w:t>
      </w:r>
      <w:r w:rsidR="008A0D26">
        <w:rPr>
          <w:sz w:val="24"/>
          <w:szCs w:val="24"/>
        </w:rPr>
        <w:t xml:space="preserve">predicted risk </w:t>
      </w:r>
      <w:r>
        <w:rPr>
          <w:sz w:val="24"/>
          <w:szCs w:val="24"/>
        </w:rPr>
        <w:t xml:space="preserve">in </w:t>
      </w:r>
      <w:r w:rsidR="008A0D26">
        <w:rPr>
          <w:sz w:val="24"/>
          <w:szCs w:val="24"/>
        </w:rPr>
        <w:t xml:space="preserve">these equations. </w:t>
      </w:r>
    </w:p>
    <w:p w14:paraId="3AC54FB4" w14:textId="77777777" w:rsidR="007C739E" w:rsidRDefault="007C739E" w:rsidP="00770ACE">
      <w:pPr>
        <w:pStyle w:val="ListParagraph"/>
        <w:ind w:left="360"/>
        <w:rPr>
          <w:sz w:val="24"/>
          <w:szCs w:val="24"/>
        </w:rPr>
      </w:pPr>
    </w:p>
    <w:p w14:paraId="2048F7B3" w14:textId="3309FC51" w:rsidR="007C739E" w:rsidRDefault="00134D15" w:rsidP="00770ACE">
      <w:pPr>
        <w:pStyle w:val="ListParagraph"/>
        <w:ind w:left="360"/>
        <w:rPr>
          <w:sz w:val="24"/>
          <w:szCs w:val="24"/>
        </w:rPr>
      </w:pPr>
      <w:r w:rsidRPr="003B743D">
        <w:rPr>
          <w:iCs/>
          <w:sz w:val="24"/>
          <w:szCs w:val="24"/>
        </w:rPr>
        <w:t>In</w:t>
      </w:r>
      <w:r>
        <w:rPr>
          <w:i/>
          <w:iCs/>
          <w:sz w:val="24"/>
          <w:szCs w:val="24"/>
        </w:rPr>
        <w:t xml:space="preserve"> </w:t>
      </w:r>
      <w:r w:rsidR="003B743D">
        <w:rPr>
          <w:sz w:val="24"/>
          <w:szCs w:val="24"/>
        </w:rPr>
        <w:t xml:space="preserve">our </w:t>
      </w:r>
      <w:r w:rsidR="007C739E">
        <w:rPr>
          <w:sz w:val="24"/>
          <w:szCs w:val="24"/>
        </w:rPr>
        <w:t>primary analyses</w:t>
      </w:r>
      <w:r>
        <w:rPr>
          <w:sz w:val="24"/>
          <w:szCs w:val="24"/>
        </w:rPr>
        <w:t>, we</w:t>
      </w:r>
      <w:r w:rsidR="007C739E">
        <w:rPr>
          <w:sz w:val="24"/>
          <w:szCs w:val="24"/>
        </w:rPr>
        <w:t xml:space="preserve"> will assume that 30-year predicted risk using the PREVENT equations at visit 1 has a linear relationship with the outcome</w:t>
      </w:r>
      <w:r>
        <w:rPr>
          <w:sz w:val="24"/>
          <w:szCs w:val="24"/>
        </w:rPr>
        <w:t xml:space="preserve">s, </w:t>
      </w:r>
      <w:r w:rsidR="003B743D">
        <w:rPr>
          <w:sz w:val="24"/>
          <w:szCs w:val="24"/>
        </w:rPr>
        <w:t xml:space="preserve">i.e., </w:t>
      </w:r>
      <w:r>
        <w:rPr>
          <w:sz w:val="24"/>
          <w:szCs w:val="24"/>
        </w:rPr>
        <w:t xml:space="preserve">incident </w:t>
      </w:r>
      <w:r w:rsidR="003B743D">
        <w:rPr>
          <w:sz w:val="24"/>
          <w:szCs w:val="24"/>
        </w:rPr>
        <w:t xml:space="preserve">stage 2 </w:t>
      </w:r>
      <w:r>
        <w:rPr>
          <w:sz w:val="24"/>
          <w:szCs w:val="24"/>
        </w:rPr>
        <w:t>hypertension, CVD, LVMI and LVH</w:t>
      </w:r>
      <w:r w:rsidR="007C739E">
        <w:rPr>
          <w:sz w:val="24"/>
          <w:szCs w:val="24"/>
        </w:rPr>
        <w:t xml:space="preserve">. In secondary analyses, we will </w:t>
      </w:r>
      <w:r w:rsidR="008A0D26">
        <w:rPr>
          <w:sz w:val="24"/>
          <w:szCs w:val="24"/>
        </w:rPr>
        <w:t xml:space="preserve">model a non-linear relationship </w:t>
      </w:r>
      <w:r>
        <w:rPr>
          <w:sz w:val="24"/>
          <w:szCs w:val="24"/>
        </w:rPr>
        <w:t>using a natural cubic spline</w:t>
      </w:r>
      <w:r w:rsidR="008A0D26">
        <w:rPr>
          <w:sz w:val="24"/>
          <w:szCs w:val="24"/>
        </w:rPr>
        <w:t xml:space="preserve">. These secondary analyses will perform the same hypothesis tests as </w:t>
      </w:r>
      <w:r>
        <w:rPr>
          <w:sz w:val="24"/>
          <w:szCs w:val="24"/>
        </w:rPr>
        <w:t xml:space="preserve">the </w:t>
      </w:r>
      <w:r w:rsidR="008A0D26">
        <w:rPr>
          <w:sz w:val="24"/>
          <w:szCs w:val="24"/>
        </w:rPr>
        <w:t>primary analyses</w:t>
      </w:r>
      <w:r w:rsidR="003B743D">
        <w:rPr>
          <w:sz w:val="24"/>
          <w:szCs w:val="24"/>
        </w:rPr>
        <w:t>.</w:t>
      </w:r>
    </w:p>
    <w:p w14:paraId="745EE0F3" w14:textId="77777777" w:rsidR="008A0D26" w:rsidRPr="007C739E" w:rsidRDefault="008A0D26" w:rsidP="00770ACE">
      <w:pPr>
        <w:pStyle w:val="ListParagraph"/>
        <w:ind w:left="360"/>
        <w:rPr>
          <w:sz w:val="24"/>
          <w:szCs w:val="24"/>
        </w:rPr>
      </w:pPr>
    </w:p>
    <w:p w14:paraId="08C1885B" w14:textId="6FEAC1EC" w:rsidR="00561417" w:rsidRDefault="00561417" w:rsidP="00770ACE">
      <w:pPr>
        <w:pStyle w:val="ListParagraph"/>
        <w:ind w:left="360"/>
        <w:rPr>
          <w:sz w:val="24"/>
          <w:szCs w:val="24"/>
        </w:rPr>
      </w:pPr>
      <w:r>
        <w:rPr>
          <w:sz w:val="24"/>
          <w:szCs w:val="24"/>
        </w:rPr>
        <w:t xml:space="preserve">A number of participants may have missing data for left ventricular mass at visit 3. </w:t>
      </w:r>
      <w:r w:rsidR="003C05C7">
        <w:rPr>
          <w:sz w:val="24"/>
          <w:szCs w:val="24"/>
        </w:rPr>
        <w:t xml:space="preserve">In our </w:t>
      </w:r>
      <w:r>
        <w:rPr>
          <w:sz w:val="24"/>
          <w:szCs w:val="24"/>
        </w:rPr>
        <w:t>primary analysis</w:t>
      </w:r>
      <w:r w:rsidR="003C05C7">
        <w:rPr>
          <w:sz w:val="24"/>
          <w:szCs w:val="24"/>
        </w:rPr>
        <w:t>, we</w:t>
      </w:r>
      <w:r>
        <w:rPr>
          <w:sz w:val="24"/>
          <w:szCs w:val="24"/>
        </w:rPr>
        <w:t xml:space="preserve"> will assume these data are missing completely at random and perform a complete case analysis. In a sensitivity analysis, we will assess how robust </w:t>
      </w:r>
      <w:r w:rsidR="00A81C91">
        <w:rPr>
          <w:sz w:val="24"/>
          <w:szCs w:val="24"/>
        </w:rPr>
        <w:t xml:space="preserve">the </w:t>
      </w:r>
      <w:r w:rsidR="006950AA">
        <w:rPr>
          <w:sz w:val="24"/>
          <w:szCs w:val="24"/>
        </w:rPr>
        <w:t xml:space="preserve">complete case analysis is </w:t>
      </w:r>
      <w:r>
        <w:rPr>
          <w:sz w:val="24"/>
          <w:szCs w:val="24"/>
        </w:rPr>
        <w:t xml:space="preserve">by performing multiple imputation and testing the same hypotheses. </w:t>
      </w:r>
      <w:r w:rsidR="00476B28">
        <w:rPr>
          <w:sz w:val="24"/>
          <w:szCs w:val="24"/>
        </w:rPr>
        <w:t xml:space="preserve">If </w:t>
      </w:r>
      <w:r w:rsidR="006950AA">
        <w:rPr>
          <w:sz w:val="24"/>
          <w:szCs w:val="24"/>
        </w:rPr>
        <w:t xml:space="preserve">multiple imputation leads to </w:t>
      </w:r>
      <w:r w:rsidR="00476B28">
        <w:rPr>
          <w:sz w:val="24"/>
          <w:szCs w:val="24"/>
        </w:rPr>
        <w:t xml:space="preserve">conflicting inferences </w:t>
      </w:r>
      <w:r w:rsidR="006950AA">
        <w:rPr>
          <w:sz w:val="24"/>
          <w:szCs w:val="24"/>
        </w:rPr>
        <w:t>compared to</w:t>
      </w:r>
      <w:r w:rsidR="00476B28">
        <w:rPr>
          <w:sz w:val="24"/>
          <w:szCs w:val="24"/>
        </w:rPr>
        <w:t xml:space="preserve"> </w:t>
      </w:r>
      <w:r w:rsidR="00CF7C6E">
        <w:rPr>
          <w:sz w:val="24"/>
          <w:szCs w:val="24"/>
        </w:rPr>
        <w:t>complete case</w:t>
      </w:r>
      <w:r w:rsidR="00476B28">
        <w:rPr>
          <w:sz w:val="24"/>
          <w:szCs w:val="24"/>
        </w:rPr>
        <w:t xml:space="preserve"> analysis, </w:t>
      </w:r>
      <w:commentRangeStart w:id="28"/>
      <w:commentRangeStart w:id="29"/>
      <w:r w:rsidR="00476B28">
        <w:rPr>
          <w:sz w:val="24"/>
          <w:szCs w:val="24"/>
        </w:rPr>
        <w:t xml:space="preserve">we will </w:t>
      </w:r>
      <w:r w:rsidR="00CF7C6E">
        <w:rPr>
          <w:sz w:val="24"/>
          <w:szCs w:val="24"/>
        </w:rPr>
        <w:t xml:space="preserve">note that data may not have been missing completely at random as a limitation and present the results </w:t>
      </w:r>
      <w:r w:rsidR="00A81C91">
        <w:rPr>
          <w:sz w:val="24"/>
          <w:szCs w:val="24"/>
        </w:rPr>
        <w:t>with multiple imputation as the</w:t>
      </w:r>
      <w:r w:rsidR="00CF7C6E">
        <w:rPr>
          <w:sz w:val="24"/>
          <w:szCs w:val="24"/>
        </w:rPr>
        <w:t xml:space="preserve"> primary analysis.</w:t>
      </w:r>
      <w:commentRangeEnd w:id="28"/>
      <w:r w:rsidR="00A81C91">
        <w:rPr>
          <w:rStyle w:val="CommentReference"/>
        </w:rPr>
        <w:commentReference w:id="28"/>
      </w:r>
      <w:commentRangeEnd w:id="29"/>
      <w:r w:rsidR="003C05C7">
        <w:rPr>
          <w:rStyle w:val="CommentReference"/>
        </w:rPr>
        <w:commentReference w:id="29"/>
      </w:r>
    </w:p>
    <w:p w14:paraId="60063E4D" w14:textId="77777777" w:rsidR="007068E3" w:rsidRDefault="007068E3" w:rsidP="007068E3">
      <w:pPr>
        <w:spacing w:after="0"/>
        <w:rPr>
          <w:b/>
          <w:sz w:val="24"/>
          <w:szCs w:val="24"/>
        </w:rPr>
      </w:pPr>
    </w:p>
    <w:p w14:paraId="6A90FE91" w14:textId="77777777" w:rsidR="00D444E8" w:rsidRPr="00132564" w:rsidRDefault="00D444E8" w:rsidP="00770ACE">
      <w:pPr>
        <w:pStyle w:val="ListParagraph"/>
        <w:numPr>
          <w:ilvl w:val="0"/>
          <w:numId w:val="11"/>
        </w:numPr>
        <w:ind w:left="360"/>
        <w:rPr>
          <w:b/>
          <w:sz w:val="24"/>
          <w:szCs w:val="24"/>
        </w:rPr>
      </w:pPr>
      <w:r w:rsidRPr="00132564">
        <w:rPr>
          <w:b/>
          <w:sz w:val="24"/>
          <w:szCs w:val="24"/>
        </w:rPr>
        <w:t xml:space="preserve">References </w:t>
      </w:r>
      <w:r w:rsidR="009F2A24" w:rsidRPr="00132564">
        <w:rPr>
          <w:b/>
          <w:sz w:val="24"/>
          <w:szCs w:val="24"/>
        </w:rPr>
        <w:t>(maximum 15)</w:t>
      </w:r>
    </w:p>
    <w:p w14:paraId="5C749C6E" w14:textId="77777777" w:rsidR="004D3A48" w:rsidRDefault="004D3A48">
      <w:pPr>
        <w:rPr>
          <w:sz w:val="24"/>
          <w:szCs w:val="24"/>
        </w:rPr>
      </w:pPr>
    </w:p>
    <w:sdt>
      <w:sdtPr>
        <w:tag w:val="EndNote.ReferenceList"/>
        <w:id w:val="-129407772"/>
        <w:placeholder>
          <w:docPart w:val="DefaultPlaceholder_-1854013440"/>
        </w:placeholder>
      </w:sdtPr>
      <w:sdtContent>
        <w:p w14:paraId="2B9980FE" w14:textId="3A1614B4" w:rsidR="00600C04" w:rsidRPr="00600C04" w:rsidRDefault="00600C04" w:rsidP="00600C04">
          <w:pPr>
            <w:pStyle w:val="EndNoteBibliography"/>
            <w:spacing w:after="0"/>
            <w:ind w:left="720" w:hanging="720"/>
            <w:rPr>
              <w:noProof/>
            </w:rPr>
          </w:pPr>
          <w:r w:rsidRPr="00600C04">
            <w:rPr>
              <w:noProof/>
            </w:rPr>
            <w:t>1.</w:t>
          </w:r>
          <w:r w:rsidRPr="00600C04">
            <w:rPr>
              <w:noProof/>
            </w:rPr>
            <w:tab/>
            <w:t xml:space="preserve">Cheng S, Claggett B, Correia AW, Shah AM, Gupta DK, Skali H, Ni H, Rosamond WD, Heiss G, Folsom AR, et al. Temporal Trends in the Population Attributable Risk for Cardiovascular Disease. </w:t>
          </w:r>
          <w:r w:rsidRPr="00600C04">
            <w:rPr>
              <w:i/>
              <w:noProof/>
            </w:rPr>
            <w:t>Circulation</w:t>
          </w:r>
          <w:r w:rsidRPr="00600C04">
            <w:rPr>
              <w:noProof/>
            </w:rPr>
            <w:t>. 2014;130:820-828. doi: doi:10.1161/CIRCULATIONAHA.113.008506</w:t>
          </w:r>
        </w:p>
        <w:p w14:paraId="40C5D253" w14:textId="77777777" w:rsidR="00600C04" w:rsidRPr="00600C04" w:rsidRDefault="00600C04" w:rsidP="00600C04">
          <w:pPr>
            <w:pStyle w:val="EndNoteBibliography"/>
            <w:spacing w:after="0"/>
            <w:ind w:left="720" w:hanging="720"/>
            <w:rPr>
              <w:noProof/>
            </w:rPr>
          </w:pPr>
          <w:r w:rsidRPr="00600C04">
            <w:rPr>
              <w:noProof/>
            </w:rPr>
            <w:t>2.</w:t>
          </w:r>
          <w:r w:rsidRPr="00600C04">
            <w:rPr>
              <w:noProof/>
            </w:rPr>
            <w:tab/>
            <w:t xml:space="preserve">Tsao CW, Aday AW, Almarzooq ZI, Anderson CAM, Arora P, Avery CL, Baker-Smith CM, Beaton AZ, Boehme AK, Buxton AE, et al. Heart Disease and Stroke Statistics—2023 Update: A Report From the American Heart Association. </w:t>
          </w:r>
          <w:r w:rsidRPr="00600C04">
            <w:rPr>
              <w:i/>
              <w:noProof/>
            </w:rPr>
            <w:t>Circulation</w:t>
          </w:r>
          <w:r w:rsidRPr="00600C04">
            <w:rPr>
              <w:noProof/>
            </w:rPr>
            <w:t>. 2023;147:e93-e621. doi: doi:10.1161/CIR.0000000000001123</w:t>
          </w:r>
        </w:p>
        <w:p w14:paraId="493B2CF4" w14:textId="77777777" w:rsidR="00600C04" w:rsidRPr="00600C04" w:rsidRDefault="00600C04" w:rsidP="00600C04">
          <w:pPr>
            <w:pStyle w:val="EndNoteBibliography"/>
            <w:spacing w:after="0"/>
            <w:ind w:left="720" w:hanging="720"/>
            <w:rPr>
              <w:noProof/>
            </w:rPr>
          </w:pPr>
          <w:r w:rsidRPr="00600C04">
            <w:rPr>
              <w:noProof/>
            </w:rPr>
            <w:t>3.</w:t>
          </w:r>
          <w:r w:rsidRPr="00600C04">
            <w:rPr>
              <w:noProof/>
            </w:rPr>
            <w:tab/>
            <w:t xml:space="preserve">Fiscella K, Holt K. Racial disparity in hypertension control: tallying the death toll. </w:t>
          </w:r>
          <w:r w:rsidRPr="00600C04">
            <w:rPr>
              <w:i/>
              <w:noProof/>
            </w:rPr>
            <w:t>Annals of family medicine</w:t>
          </w:r>
          <w:r w:rsidRPr="00600C04">
            <w:rPr>
              <w:noProof/>
            </w:rPr>
            <w:t>. 2008;6:497-502. doi: 10.1370/afm.873</w:t>
          </w:r>
        </w:p>
        <w:p w14:paraId="298825DF" w14:textId="77777777" w:rsidR="00600C04" w:rsidRPr="00600C04" w:rsidRDefault="00600C04" w:rsidP="00600C04">
          <w:pPr>
            <w:pStyle w:val="EndNoteBibliography"/>
            <w:spacing w:after="0"/>
            <w:ind w:left="720" w:hanging="720"/>
            <w:rPr>
              <w:noProof/>
            </w:rPr>
          </w:pPr>
          <w:r w:rsidRPr="00600C04">
            <w:rPr>
              <w:noProof/>
            </w:rPr>
            <w:t>4.</w:t>
          </w:r>
          <w:r w:rsidRPr="00600C04">
            <w:rPr>
              <w:noProof/>
            </w:rPr>
            <w:tab/>
            <w:t xml:space="preserve">Group SR. A randomized trial of intensive versus standard blood-pressure control. </w:t>
          </w:r>
          <w:r w:rsidRPr="00600C04">
            <w:rPr>
              <w:i/>
              <w:noProof/>
            </w:rPr>
            <w:t>New England Journal of Medicine</w:t>
          </w:r>
          <w:r w:rsidRPr="00600C04">
            <w:rPr>
              <w:noProof/>
            </w:rPr>
            <w:t xml:space="preserve">. 2015;373:2103-2116. </w:t>
          </w:r>
        </w:p>
        <w:p w14:paraId="1A7999AE" w14:textId="77777777" w:rsidR="00600C04" w:rsidRPr="00600C04" w:rsidRDefault="00600C04" w:rsidP="00600C04">
          <w:pPr>
            <w:pStyle w:val="EndNoteBibliography"/>
            <w:spacing w:after="0"/>
            <w:ind w:left="720" w:hanging="720"/>
            <w:rPr>
              <w:noProof/>
            </w:rPr>
          </w:pPr>
          <w:r w:rsidRPr="00600C04">
            <w:rPr>
              <w:noProof/>
            </w:rPr>
            <w:t>5.</w:t>
          </w:r>
          <w:r w:rsidRPr="00600C04">
            <w:rPr>
              <w:noProof/>
            </w:rPr>
            <w:tab/>
            <w:t xml:space="preserve">Mathew J, Sleight P, Lonn E, Johnstone D, Pogue J, Yi Q, Bosch J, Sussex B, Probstfield J, Yusuf S. Reduction of Cardiovascular Risk by Regression of Electrocardiographic Markers of Left Ventricular Hypertrophy by the Angiotensin-Converting Enzyme Inhibitor Ramipril. </w:t>
          </w:r>
          <w:r w:rsidRPr="00600C04">
            <w:rPr>
              <w:i/>
              <w:noProof/>
            </w:rPr>
            <w:t>Circulation</w:t>
          </w:r>
          <w:r w:rsidRPr="00600C04">
            <w:rPr>
              <w:noProof/>
            </w:rPr>
            <w:t>. 2001;104:1615-1621. doi: doi:10.1161/hc3901.096700</w:t>
          </w:r>
        </w:p>
        <w:p w14:paraId="58B99E68" w14:textId="77777777" w:rsidR="00600C04" w:rsidRPr="00600C04" w:rsidRDefault="00600C04" w:rsidP="00600C04">
          <w:pPr>
            <w:pStyle w:val="EndNoteBibliography"/>
            <w:spacing w:after="0"/>
            <w:ind w:left="720" w:hanging="720"/>
            <w:rPr>
              <w:noProof/>
            </w:rPr>
          </w:pPr>
          <w:r w:rsidRPr="00600C04">
            <w:rPr>
              <w:noProof/>
            </w:rPr>
            <w:t>6.</w:t>
          </w:r>
          <w:r w:rsidRPr="00600C04">
            <w:rPr>
              <w:noProof/>
            </w:rPr>
            <w:tab/>
            <w:t xml:space="preserve">Whelton PK, Carey RM, Aronow WS, Casey DE, Jr., Collins KJ, Dennison Himmelfarb C, DePalma SM, Gidding S, Jamerson KA, Jones DW, et al. 2017 ACC/AHA/AAPA/ABC/ACPM/AGS/APhA/ASH/ASPC/NMA/PCNA Guideline for the Prevention, Detection, Evaluation, and Management of High Blood Pressure in Adults: A Report of the American College of Cardiology/American Heart Association Task Force on Clinical Practice Guidelines. </w:t>
          </w:r>
          <w:r w:rsidRPr="00600C04">
            <w:rPr>
              <w:i/>
              <w:noProof/>
            </w:rPr>
            <w:t>J Am Coll Cardiol</w:t>
          </w:r>
          <w:r w:rsidRPr="00600C04">
            <w:rPr>
              <w:noProof/>
            </w:rPr>
            <w:t>. 2018;71:e127-e248. doi: 10.1016/j.jacc.2017.11.006</w:t>
          </w:r>
        </w:p>
        <w:p w14:paraId="3DE3C6C4" w14:textId="664D2F22" w:rsidR="00600C04" w:rsidRPr="00600C04" w:rsidRDefault="00600C04" w:rsidP="00600C04">
          <w:pPr>
            <w:pStyle w:val="EndNoteBibliography"/>
            <w:ind w:left="720" w:hanging="720"/>
          </w:pPr>
          <w:r w:rsidRPr="00600C04">
            <w:rPr>
              <w:noProof/>
            </w:rPr>
            <w:t>7.</w:t>
          </w:r>
          <w:r w:rsidRPr="00600C04">
            <w:rPr>
              <w:noProof/>
            </w:rPr>
            <w:tab/>
            <w:t xml:space="preserve">Khan SS, Matsushita K, Sang Y, Ballew SH, Grams ME, Surapaneni A, Blaha MJ, Carson AP, Chang AR, Ciemins E, et al. Development and Validation of the American Heart Association’s PREVENT Equations. </w:t>
          </w:r>
          <w:r w:rsidRPr="00600C04">
            <w:rPr>
              <w:i/>
              <w:noProof/>
            </w:rPr>
            <w:t>Circulation</w:t>
          </w:r>
          <w:r w:rsidRPr="00600C04">
            <w:rPr>
              <w:noProof/>
            </w:rPr>
            <w:t>. 2024;149:430-449. doi: doi:10.1161/CIRCULATIONAHA.123.067626</w:t>
          </w:r>
        </w:p>
      </w:sdtContent>
    </w:sdt>
    <w:p w14:paraId="529B44E6" w14:textId="44139263" w:rsidR="003C6CE1" w:rsidRDefault="003C6CE1">
      <w:pPr>
        <w:rPr>
          <w:sz w:val="24"/>
          <w:szCs w:val="24"/>
        </w:rPr>
      </w:pPr>
    </w:p>
    <w:sectPr w:rsidR="003C6CE1" w:rsidSect="00552CCC">
      <w:headerReference w:type="default" r:id="rId12"/>
      <w:pgSz w:w="12240" w:h="15840"/>
      <w:pgMar w:top="720" w:right="720" w:bottom="720" w:left="720" w:header="432"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Byron C Jaeger" w:date="2024-04-29T22:19:00Z" w:initials="BJ">
    <w:p w14:paraId="365E7377" w14:textId="77777777" w:rsidR="00873B6E" w:rsidRDefault="00873B6E" w:rsidP="00873B6E">
      <w:pPr>
        <w:pStyle w:val="CommentText"/>
      </w:pPr>
      <w:r>
        <w:rPr>
          <w:rStyle w:val="CommentReference"/>
        </w:rPr>
        <w:annotationRef/>
      </w:r>
      <w:r>
        <w:t>Should we change this to 60?</w:t>
      </w:r>
    </w:p>
  </w:comment>
  <w:comment w:id="14" w:author="Muntner, Paul M" w:date="2024-04-28T13:42:00Z" w:initials="MPM">
    <w:p w14:paraId="4EE51BCF" w14:textId="0E655E29" w:rsidR="00232A77" w:rsidRDefault="00232A77">
      <w:pPr>
        <w:pStyle w:val="CommentText"/>
      </w:pPr>
      <w:r>
        <w:rPr>
          <w:rStyle w:val="CommentReference"/>
        </w:rPr>
        <w:annotationRef/>
      </w:r>
      <w:r>
        <w:t>I added the direction of the associations.</w:t>
      </w:r>
    </w:p>
  </w:comment>
  <w:comment w:id="15" w:author="Muntner, Paul M" w:date="2024-04-28T12:24:00Z" w:initials="MPM">
    <w:p w14:paraId="1A885EFB" w14:textId="7A1F6461" w:rsidR="00305CCD" w:rsidRDefault="00305CCD">
      <w:pPr>
        <w:pStyle w:val="CommentText"/>
      </w:pPr>
      <w:r>
        <w:rPr>
          <w:rStyle w:val="CommentReference"/>
        </w:rPr>
        <w:annotationRef/>
      </w:r>
      <w:r>
        <w:t>Is this among all participants or those with 10-year total CVD risk &lt; 10% on the PREVENT equations?</w:t>
      </w:r>
    </w:p>
    <w:p w14:paraId="215AD713" w14:textId="34F9B4DE" w:rsidR="00305CCD" w:rsidRDefault="00305CCD">
      <w:pPr>
        <w:pStyle w:val="CommentText"/>
      </w:pPr>
    </w:p>
    <w:p w14:paraId="6A9C6EA1" w14:textId="2A460ADF" w:rsidR="00305CCD" w:rsidRDefault="00305CCD">
      <w:pPr>
        <w:pStyle w:val="CommentText"/>
      </w:pPr>
      <w:r>
        <w:t>The same holds for the other hypotheses.</w:t>
      </w:r>
    </w:p>
  </w:comment>
  <w:comment w:id="16" w:author="Byron C Jaeger" w:date="2024-04-29T22:16:00Z" w:initials="BJ">
    <w:p w14:paraId="6C5F5EDE" w14:textId="77777777" w:rsidR="0078668E" w:rsidRDefault="0078668E" w:rsidP="0078668E">
      <w:pPr>
        <w:pStyle w:val="CommentText"/>
      </w:pPr>
      <w:r>
        <w:rPr>
          <w:rStyle w:val="CommentReference"/>
        </w:rPr>
        <w:annotationRef/>
      </w:r>
      <w:r>
        <w:t>Good question. Maybe we should test this one in the overall sample and also stratified by 10-year risk &gt;= 10%?</w:t>
      </w:r>
    </w:p>
  </w:comment>
  <w:comment w:id="20" w:author="Muntner, Paul M" w:date="2024-04-28T12:26:00Z" w:initials="MPM">
    <w:p w14:paraId="301153B2" w14:textId="3B02884A" w:rsidR="00305CCD" w:rsidRDefault="00305CCD">
      <w:pPr>
        <w:pStyle w:val="CommentText"/>
      </w:pPr>
      <w:r>
        <w:rPr>
          <w:rStyle w:val="CommentReference"/>
        </w:rPr>
        <w:annotationRef/>
      </w:r>
      <w:r>
        <w:t>Is this among those with 10-year total CVD risk &lt; 10%?  I think few events will occur among those with 10-year risk &lt; 10%.</w:t>
      </w:r>
    </w:p>
  </w:comment>
  <w:comment w:id="21" w:author="Byron C Jaeger" w:date="2024-04-29T21:20:00Z" w:initials="BJ">
    <w:p w14:paraId="6F4498BE" w14:textId="77777777" w:rsidR="003A452C" w:rsidRDefault="003A452C" w:rsidP="003A452C">
      <w:pPr>
        <w:pStyle w:val="CommentText"/>
      </w:pPr>
      <w:r>
        <w:rPr>
          <w:rStyle w:val="CommentReference"/>
        </w:rPr>
        <w:annotationRef/>
      </w:r>
      <w:r>
        <w:t>Agree. I think it would be best to test this hypothesis with the whole sample.</w:t>
      </w:r>
    </w:p>
  </w:comment>
  <w:comment w:id="22" w:author="Byron C Jaeger" w:date="2024-04-29T21:36:00Z" w:initials="BJ">
    <w:p w14:paraId="3E3E6A89" w14:textId="77777777" w:rsidR="00522546" w:rsidRDefault="00522546" w:rsidP="00522546">
      <w:pPr>
        <w:pStyle w:val="CommentText"/>
      </w:pPr>
      <w:r>
        <w:rPr>
          <w:rStyle w:val="CommentReference"/>
        </w:rPr>
        <w:annotationRef/>
      </w:r>
      <w:r>
        <w:t>Cite: Inker LA, </w:t>
      </w:r>
      <w:r>
        <w:rPr>
          <w:i/>
          <w:iCs/>
        </w:rPr>
        <w:t>et al</w:t>
      </w:r>
      <w:r>
        <w:t>. New creatinine- and cystatin C-based equations to estimate GFR without race. </w:t>
      </w:r>
      <w:r>
        <w:rPr>
          <w:i/>
          <w:iCs/>
        </w:rPr>
        <w:t>N Engl J Med</w:t>
      </w:r>
      <w:r>
        <w:t> 2021; </w:t>
      </w:r>
      <w:r>
        <w:rPr>
          <w:b/>
          <w:bCs/>
        </w:rPr>
        <w:t>385</w:t>
      </w:r>
      <w:r>
        <w:t>: 1737-1749.</w:t>
      </w:r>
    </w:p>
  </w:comment>
  <w:comment w:id="23" w:author="Byron C Jaeger" w:date="2024-04-29T21:55:00Z" w:initials="BJ">
    <w:p w14:paraId="27D2778D" w14:textId="77777777" w:rsidR="003B743D" w:rsidRDefault="003B743D" w:rsidP="003B743D">
      <w:pPr>
        <w:pStyle w:val="CommentText"/>
      </w:pPr>
      <w:r>
        <w:rPr>
          <w:rStyle w:val="CommentReference"/>
        </w:rPr>
        <w:annotationRef/>
      </w:r>
      <w:r>
        <w:t>Should I add HF to this?</w:t>
      </w:r>
    </w:p>
  </w:comment>
  <w:comment w:id="24" w:author="Muntner, Paul M" w:date="2024-04-28T13:44:00Z" w:initials="MPM">
    <w:p w14:paraId="6499F4B0" w14:textId="0408FCCB" w:rsidR="003D2227" w:rsidRDefault="003D2227">
      <w:pPr>
        <w:pStyle w:val="CommentText"/>
      </w:pPr>
      <w:r>
        <w:rPr>
          <w:rStyle w:val="CommentReference"/>
        </w:rPr>
        <w:annotationRef/>
      </w:r>
      <w:r>
        <w:t>Should we combine 10% to &lt;20% and then combine 20% to &lt;30%?</w:t>
      </w:r>
    </w:p>
  </w:comment>
  <w:comment w:id="25" w:author="Byron C Jaeger" w:date="2024-04-29T21:50:00Z" w:initials="BJ">
    <w:p w14:paraId="0BFE2361" w14:textId="77777777" w:rsidR="003B743D" w:rsidRDefault="003B743D" w:rsidP="003B743D">
      <w:pPr>
        <w:pStyle w:val="CommentText"/>
      </w:pPr>
      <w:r>
        <w:rPr>
          <w:rStyle w:val="CommentReference"/>
        </w:rPr>
        <w:annotationRef/>
      </w:r>
      <w:r>
        <w:t>Yes, good idea.</w:t>
      </w:r>
    </w:p>
  </w:comment>
  <w:comment w:id="26" w:author="Muntner, Paul M" w:date="2024-04-28T12:35:00Z" w:initials="MPM">
    <w:p w14:paraId="6F2B6A8F" w14:textId="288925DB" w:rsidR="00134D15" w:rsidRDefault="00134D15">
      <w:pPr>
        <w:pStyle w:val="CommentText"/>
      </w:pPr>
      <w:r>
        <w:rPr>
          <w:rStyle w:val="CommentReference"/>
        </w:rPr>
        <w:annotationRef/>
      </w:r>
      <w:r>
        <w:t>Let’s first calculate the proportion developing hypertension in each category of 30year risk. Same for incident CVD and LVH.</w:t>
      </w:r>
    </w:p>
  </w:comment>
  <w:comment w:id="27" w:author="Byron C Jaeger" w:date="2024-04-29T21:53:00Z" w:initials="BJ">
    <w:p w14:paraId="4280264A" w14:textId="77777777" w:rsidR="003B743D" w:rsidRDefault="003B743D" w:rsidP="003B743D">
      <w:pPr>
        <w:pStyle w:val="CommentText"/>
      </w:pPr>
      <w:r>
        <w:rPr>
          <w:rStyle w:val="CommentReference"/>
        </w:rPr>
        <w:annotationRef/>
      </w:r>
      <w:r>
        <w:t>Good call. I put this in the last sentence of the preceding paragraph.</w:t>
      </w:r>
    </w:p>
  </w:comment>
  <w:comment w:id="28" w:author="Muntner, Paul M" w:date="2024-04-28T12:41:00Z" w:initials="MPM">
    <w:p w14:paraId="6FFC0541" w14:textId="3B491DA7" w:rsidR="00A81C91" w:rsidRDefault="00A81C91">
      <w:pPr>
        <w:pStyle w:val="CommentText"/>
      </w:pPr>
      <w:r>
        <w:rPr>
          <w:rStyle w:val="CommentReference"/>
        </w:rPr>
        <w:annotationRef/>
      </w:r>
      <w:r>
        <w:t>If the results are different, should we present both?</w:t>
      </w:r>
    </w:p>
  </w:comment>
  <w:comment w:id="29" w:author="Byron C Jaeger" w:date="2024-04-29T22:08:00Z" w:initials="BJ">
    <w:p w14:paraId="1C1E5E04" w14:textId="77777777" w:rsidR="0078668E" w:rsidRDefault="003C05C7" w:rsidP="0078668E">
      <w:pPr>
        <w:pStyle w:val="CommentText"/>
      </w:pPr>
      <w:r>
        <w:rPr>
          <w:rStyle w:val="CommentReference"/>
        </w:rPr>
        <w:annotationRef/>
      </w:r>
      <w:r w:rsidR="0078668E">
        <w:t>I think it would be smart to present both - reviewers will likely ask for one if it isn’t present. But, if there is evidence that data are not MCAR, we should emphasize that the complete case analysis results are potentially biased.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5E7377" w15:done="0"/>
  <w15:commentEx w15:paraId="4EE51BCF" w15:done="0"/>
  <w15:commentEx w15:paraId="6A9C6EA1" w15:done="0"/>
  <w15:commentEx w15:paraId="6C5F5EDE" w15:paraIdParent="6A9C6EA1" w15:done="0"/>
  <w15:commentEx w15:paraId="301153B2" w15:done="0"/>
  <w15:commentEx w15:paraId="6F4498BE" w15:paraIdParent="301153B2" w15:done="0"/>
  <w15:commentEx w15:paraId="3E3E6A89" w15:done="0"/>
  <w15:commentEx w15:paraId="27D2778D" w15:done="0"/>
  <w15:commentEx w15:paraId="6499F4B0" w15:done="0"/>
  <w15:commentEx w15:paraId="0BFE2361" w15:paraIdParent="6499F4B0" w15:done="0"/>
  <w15:commentEx w15:paraId="6F2B6A8F" w15:done="0"/>
  <w15:commentEx w15:paraId="4280264A" w15:paraIdParent="6F2B6A8F" w15:done="0"/>
  <w15:commentEx w15:paraId="6FFC0541" w15:done="0"/>
  <w15:commentEx w15:paraId="1C1E5E04" w15:paraIdParent="6FFC05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61966" w16cex:dateUtc="2024-04-30T02:19:00Z"/>
  <w16cex:commentExtensible w16cex:durableId="08DD4415" w16cex:dateUtc="2024-04-30T02:16:00Z"/>
  <w16cex:commentExtensible w16cex:durableId="3D1DC5FC" w16cex:dateUtc="2024-04-30T01:20:00Z"/>
  <w16cex:commentExtensible w16cex:durableId="33D16047" w16cex:dateUtc="2024-04-30T01:36:00Z"/>
  <w16cex:commentExtensible w16cex:durableId="0504A582" w16cex:dateUtc="2024-04-30T01:55:00Z"/>
  <w16cex:commentExtensible w16cex:durableId="20AD13AD" w16cex:dateUtc="2024-04-30T01:50:00Z"/>
  <w16cex:commentExtensible w16cex:durableId="28CD21B4" w16cex:dateUtc="2024-04-30T01:53:00Z"/>
  <w16cex:commentExtensible w16cex:durableId="4DB9E8D4" w16cex:dateUtc="2024-04-30T0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5E7377" w16cid:durableId="28261966"/>
  <w16cid:commentId w16cid:paraId="4EE51BCF" w16cid:durableId="04674468"/>
  <w16cid:commentId w16cid:paraId="6A9C6EA1" w16cid:durableId="0A9D7B63"/>
  <w16cid:commentId w16cid:paraId="6C5F5EDE" w16cid:durableId="08DD4415"/>
  <w16cid:commentId w16cid:paraId="301153B2" w16cid:durableId="0CB34583"/>
  <w16cid:commentId w16cid:paraId="6F4498BE" w16cid:durableId="3D1DC5FC"/>
  <w16cid:commentId w16cid:paraId="3E3E6A89" w16cid:durableId="33D16047"/>
  <w16cid:commentId w16cid:paraId="27D2778D" w16cid:durableId="0504A582"/>
  <w16cid:commentId w16cid:paraId="6499F4B0" w16cid:durableId="21B45EA6"/>
  <w16cid:commentId w16cid:paraId="0BFE2361" w16cid:durableId="20AD13AD"/>
  <w16cid:commentId w16cid:paraId="6F2B6A8F" w16cid:durableId="6744B816"/>
  <w16cid:commentId w16cid:paraId="4280264A" w16cid:durableId="28CD21B4"/>
  <w16cid:commentId w16cid:paraId="6FFC0541" w16cid:durableId="37E75C04"/>
  <w16cid:commentId w16cid:paraId="1C1E5E04" w16cid:durableId="4DB9E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82D48" w14:textId="77777777" w:rsidR="00552CCC" w:rsidRDefault="00552CCC" w:rsidP="00B72AD4">
      <w:pPr>
        <w:spacing w:after="0" w:line="240" w:lineRule="auto"/>
      </w:pPr>
      <w:r>
        <w:separator/>
      </w:r>
    </w:p>
  </w:endnote>
  <w:endnote w:type="continuationSeparator" w:id="0">
    <w:p w14:paraId="6D62EA68" w14:textId="77777777" w:rsidR="00552CCC" w:rsidRDefault="00552CCC" w:rsidP="00B7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69345" w14:textId="77777777" w:rsidR="00552CCC" w:rsidRDefault="00552CCC" w:rsidP="00B72AD4">
      <w:pPr>
        <w:spacing w:after="0" w:line="240" w:lineRule="auto"/>
      </w:pPr>
      <w:r>
        <w:separator/>
      </w:r>
    </w:p>
  </w:footnote>
  <w:footnote w:type="continuationSeparator" w:id="0">
    <w:p w14:paraId="273C6163" w14:textId="77777777" w:rsidR="00552CCC" w:rsidRDefault="00552CCC" w:rsidP="00B72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3BE1" w14:textId="77777777" w:rsidR="00B72AD4" w:rsidRDefault="00B72AD4" w:rsidP="00EC4214">
    <w:pPr>
      <w:jc w:val="center"/>
      <w:rPr>
        <w:rFonts w:ascii="Tahoma" w:eastAsia="Tahoma" w:hAnsi="Tahoma" w:cs="Tahoma"/>
        <w:b/>
        <w:bCs/>
        <w:sz w:val="34"/>
        <w:szCs w:val="34"/>
      </w:rPr>
    </w:pPr>
    <w:r w:rsidRPr="00D444E8">
      <w:rPr>
        <w:rFonts w:ascii="Tahoma" w:eastAsia="Tahoma" w:hAnsi="Tahoma" w:cs="Tahoma"/>
        <w:b/>
        <w:bCs/>
        <w:sz w:val="34"/>
        <w:szCs w:val="34"/>
      </w:rPr>
      <w:t>Jackson Heart Study Manuscript Proposal</w:t>
    </w:r>
  </w:p>
  <w:p w14:paraId="65410898" w14:textId="77777777" w:rsidR="00B72AD4" w:rsidRDefault="00B72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C0B697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A99711"/>
    <w:multiLevelType w:val="multilevel"/>
    <w:tmpl w:val="BC44EC8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4670D67"/>
    <w:multiLevelType w:val="hybridMultilevel"/>
    <w:tmpl w:val="B23C538E"/>
    <w:lvl w:ilvl="0" w:tplc="F16680F8">
      <w:start w:val="4"/>
      <w:numFmt w:val="upperLetter"/>
      <w:lvlText w:val="%1."/>
      <w:lvlJc w:val="left"/>
      <w:pPr>
        <w:ind w:hanging="289"/>
      </w:pPr>
      <w:rPr>
        <w:rFonts w:ascii="Verdana" w:eastAsia="Verdana" w:hAnsi="Verdana" w:hint="default"/>
        <w:b/>
        <w:bCs/>
        <w:color w:val="34344D"/>
        <w:spacing w:val="5"/>
        <w:w w:val="103"/>
        <w:sz w:val="18"/>
        <w:szCs w:val="18"/>
      </w:rPr>
    </w:lvl>
    <w:lvl w:ilvl="1" w:tplc="14E84F44">
      <w:start w:val="1"/>
      <w:numFmt w:val="bullet"/>
      <w:lvlText w:val="•"/>
      <w:lvlJc w:val="left"/>
      <w:rPr>
        <w:rFonts w:hint="default"/>
      </w:rPr>
    </w:lvl>
    <w:lvl w:ilvl="2" w:tplc="621E8766">
      <w:start w:val="1"/>
      <w:numFmt w:val="bullet"/>
      <w:lvlText w:val="•"/>
      <w:lvlJc w:val="left"/>
      <w:rPr>
        <w:rFonts w:hint="default"/>
      </w:rPr>
    </w:lvl>
    <w:lvl w:ilvl="3" w:tplc="EC74DF94">
      <w:start w:val="1"/>
      <w:numFmt w:val="bullet"/>
      <w:lvlText w:val="•"/>
      <w:lvlJc w:val="left"/>
      <w:rPr>
        <w:rFonts w:hint="default"/>
      </w:rPr>
    </w:lvl>
    <w:lvl w:ilvl="4" w:tplc="DA58E5E0">
      <w:start w:val="1"/>
      <w:numFmt w:val="bullet"/>
      <w:lvlText w:val="•"/>
      <w:lvlJc w:val="left"/>
      <w:rPr>
        <w:rFonts w:hint="default"/>
      </w:rPr>
    </w:lvl>
    <w:lvl w:ilvl="5" w:tplc="3F8646E8">
      <w:start w:val="1"/>
      <w:numFmt w:val="bullet"/>
      <w:lvlText w:val="•"/>
      <w:lvlJc w:val="left"/>
      <w:rPr>
        <w:rFonts w:hint="default"/>
      </w:rPr>
    </w:lvl>
    <w:lvl w:ilvl="6" w:tplc="A952262E">
      <w:start w:val="1"/>
      <w:numFmt w:val="bullet"/>
      <w:lvlText w:val="•"/>
      <w:lvlJc w:val="left"/>
      <w:rPr>
        <w:rFonts w:hint="default"/>
      </w:rPr>
    </w:lvl>
    <w:lvl w:ilvl="7" w:tplc="25E29FC2">
      <w:start w:val="1"/>
      <w:numFmt w:val="bullet"/>
      <w:lvlText w:val="•"/>
      <w:lvlJc w:val="left"/>
      <w:rPr>
        <w:rFonts w:hint="default"/>
      </w:rPr>
    </w:lvl>
    <w:lvl w:ilvl="8" w:tplc="47CE0DF6">
      <w:start w:val="1"/>
      <w:numFmt w:val="bullet"/>
      <w:lvlText w:val="•"/>
      <w:lvlJc w:val="left"/>
      <w:rPr>
        <w:rFonts w:hint="default"/>
      </w:rPr>
    </w:lvl>
  </w:abstractNum>
  <w:abstractNum w:abstractNumId="3" w15:restartNumberingAfterBreak="0">
    <w:nsid w:val="054B4FC6"/>
    <w:multiLevelType w:val="hybridMultilevel"/>
    <w:tmpl w:val="6EFAFF62"/>
    <w:lvl w:ilvl="0" w:tplc="01209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C5FB6"/>
    <w:multiLevelType w:val="hybridMultilevel"/>
    <w:tmpl w:val="0CC8CFF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FC3049F"/>
    <w:multiLevelType w:val="hybridMultilevel"/>
    <w:tmpl w:val="FFCA7518"/>
    <w:lvl w:ilvl="0" w:tplc="A6745210">
      <w:start w:val="1"/>
      <w:numFmt w:val="upperLetter"/>
      <w:lvlText w:val="%1."/>
      <w:lvlJc w:val="left"/>
      <w:pPr>
        <w:ind w:hanging="273"/>
      </w:pPr>
      <w:rPr>
        <w:rFonts w:ascii="Verdana" w:eastAsia="Verdana" w:hAnsi="Verdana" w:hint="default"/>
        <w:b/>
        <w:bCs/>
        <w:color w:val="34344D"/>
        <w:spacing w:val="-1"/>
        <w:w w:val="103"/>
        <w:sz w:val="18"/>
        <w:szCs w:val="18"/>
      </w:rPr>
    </w:lvl>
    <w:lvl w:ilvl="1" w:tplc="95E26AB4">
      <w:start w:val="1"/>
      <w:numFmt w:val="bullet"/>
      <w:lvlText w:val="•"/>
      <w:lvlJc w:val="left"/>
      <w:rPr>
        <w:rFonts w:hint="default"/>
      </w:rPr>
    </w:lvl>
    <w:lvl w:ilvl="2" w:tplc="DB8893EA">
      <w:start w:val="1"/>
      <w:numFmt w:val="bullet"/>
      <w:lvlText w:val="•"/>
      <w:lvlJc w:val="left"/>
      <w:rPr>
        <w:rFonts w:hint="default"/>
      </w:rPr>
    </w:lvl>
    <w:lvl w:ilvl="3" w:tplc="00446AC8">
      <w:start w:val="1"/>
      <w:numFmt w:val="bullet"/>
      <w:lvlText w:val="•"/>
      <w:lvlJc w:val="left"/>
      <w:rPr>
        <w:rFonts w:hint="default"/>
      </w:rPr>
    </w:lvl>
    <w:lvl w:ilvl="4" w:tplc="FA24BE24">
      <w:start w:val="1"/>
      <w:numFmt w:val="bullet"/>
      <w:lvlText w:val="•"/>
      <w:lvlJc w:val="left"/>
      <w:rPr>
        <w:rFonts w:hint="default"/>
      </w:rPr>
    </w:lvl>
    <w:lvl w:ilvl="5" w:tplc="06BCA0CC">
      <w:start w:val="1"/>
      <w:numFmt w:val="bullet"/>
      <w:lvlText w:val="•"/>
      <w:lvlJc w:val="left"/>
      <w:rPr>
        <w:rFonts w:hint="default"/>
      </w:rPr>
    </w:lvl>
    <w:lvl w:ilvl="6" w:tplc="5DA4F130">
      <w:start w:val="1"/>
      <w:numFmt w:val="bullet"/>
      <w:lvlText w:val="•"/>
      <w:lvlJc w:val="left"/>
      <w:rPr>
        <w:rFonts w:hint="default"/>
      </w:rPr>
    </w:lvl>
    <w:lvl w:ilvl="7" w:tplc="585C3ACC">
      <w:start w:val="1"/>
      <w:numFmt w:val="bullet"/>
      <w:lvlText w:val="•"/>
      <w:lvlJc w:val="left"/>
      <w:rPr>
        <w:rFonts w:hint="default"/>
      </w:rPr>
    </w:lvl>
    <w:lvl w:ilvl="8" w:tplc="2B583DFE">
      <w:start w:val="1"/>
      <w:numFmt w:val="bullet"/>
      <w:lvlText w:val="•"/>
      <w:lvlJc w:val="left"/>
      <w:rPr>
        <w:rFonts w:hint="default"/>
      </w:rPr>
    </w:lvl>
  </w:abstractNum>
  <w:abstractNum w:abstractNumId="6" w15:restartNumberingAfterBreak="0">
    <w:nsid w:val="381E1C62"/>
    <w:multiLevelType w:val="multilevel"/>
    <w:tmpl w:val="437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C088B"/>
    <w:multiLevelType w:val="hybridMultilevel"/>
    <w:tmpl w:val="FD3C8232"/>
    <w:lvl w:ilvl="0" w:tplc="2BF016BE">
      <w:start w:val="1"/>
      <w:numFmt w:val="upperLetter"/>
      <w:lvlText w:val="%1."/>
      <w:lvlJc w:val="left"/>
      <w:pPr>
        <w:ind w:hanging="257"/>
      </w:pPr>
      <w:rPr>
        <w:rFonts w:ascii="Verdana" w:eastAsia="Verdana" w:hAnsi="Verdana" w:hint="default"/>
        <w:color w:val="34344D"/>
        <w:w w:val="103"/>
        <w:sz w:val="18"/>
        <w:szCs w:val="18"/>
      </w:rPr>
    </w:lvl>
    <w:lvl w:ilvl="1" w:tplc="CE2E5162">
      <w:start w:val="1"/>
      <w:numFmt w:val="bullet"/>
      <w:lvlText w:val="•"/>
      <w:lvlJc w:val="left"/>
      <w:rPr>
        <w:rFonts w:hint="default"/>
      </w:rPr>
    </w:lvl>
    <w:lvl w:ilvl="2" w:tplc="9FBEA9DE">
      <w:start w:val="1"/>
      <w:numFmt w:val="bullet"/>
      <w:lvlText w:val="•"/>
      <w:lvlJc w:val="left"/>
      <w:rPr>
        <w:rFonts w:hint="default"/>
      </w:rPr>
    </w:lvl>
    <w:lvl w:ilvl="3" w:tplc="44F02CDA">
      <w:start w:val="1"/>
      <w:numFmt w:val="bullet"/>
      <w:lvlText w:val="•"/>
      <w:lvlJc w:val="left"/>
      <w:rPr>
        <w:rFonts w:hint="default"/>
      </w:rPr>
    </w:lvl>
    <w:lvl w:ilvl="4" w:tplc="09288704">
      <w:start w:val="1"/>
      <w:numFmt w:val="bullet"/>
      <w:lvlText w:val="•"/>
      <w:lvlJc w:val="left"/>
      <w:rPr>
        <w:rFonts w:hint="default"/>
      </w:rPr>
    </w:lvl>
    <w:lvl w:ilvl="5" w:tplc="2CF4D63E">
      <w:start w:val="1"/>
      <w:numFmt w:val="bullet"/>
      <w:lvlText w:val="•"/>
      <w:lvlJc w:val="left"/>
      <w:rPr>
        <w:rFonts w:hint="default"/>
      </w:rPr>
    </w:lvl>
    <w:lvl w:ilvl="6" w:tplc="A64E869C">
      <w:start w:val="1"/>
      <w:numFmt w:val="bullet"/>
      <w:lvlText w:val="•"/>
      <w:lvlJc w:val="left"/>
      <w:rPr>
        <w:rFonts w:hint="default"/>
      </w:rPr>
    </w:lvl>
    <w:lvl w:ilvl="7" w:tplc="97AE8298">
      <w:start w:val="1"/>
      <w:numFmt w:val="bullet"/>
      <w:lvlText w:val="•"/>
      <w:lvlJc w:val="left"/>
      <w:rPr>
        <w:rFonts w:hint="default"/>
      </w:rPr>
    </w:lvl>
    <w:lvl w:ilvl="8" w:tplc="9F3C5402">
      <w:start w:val="1"/>
      <w:numFmt w:val="bullet"/>
      <w:lvlText w:val="•"/>
      <w:lvlJc w:val="left"/>
      <w:rPr>
        <w:rFonts w:hint="default"/>
      </w:rPr>
    </w:lvl>
  </w:abstractNum>
  <w:abstractNum w:abstractNumId="8" w15:restartNumberingAfterBreak="0">
    <w:nsid w:val="45D3039F"/>
    <w:multiLevelType w:val="hybridMultilevel"/>
    <w:tmpl w:val="6576BC8A"/>
    <w:lvl w:ilvl="0" w:tplc="AD8EB37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623F1"/>
    <w:multiLevelType w:val="hybridMultilevel"/>
    <w:tmpl w:val="FFA29EF4"/>
    <w:lvl w:ilvl="0" w:tplc="7B5280A2">
      <w:start w:val="5"/>
      <w:numFmt w:val="upperLetter"/>
      <w:lvlText w:val="%1."/>
      <w:lvlJc w:val="left"/>
      <w:pPr>
        <w:ind w:hanging="257"/>
      </w:pPr>
      <w:rPr>
        <w:rFonts w:ascii="Verdana" w:eastAsia="Verdana" w:hAnsi="Verdana" w:hint="default"/>
        <w:b/>
        <w:bCs/>
        <w:color w:val="34344D"/>
        <w:w w:val="103"/>
        <w:sz w:val="18"/>
        <w:szCs w:val="18"/>
      </w:rPr>
    </w:lvl>
    <w:lvl w:ilvl="1" w:tplc="5A04AC28">
      <w:start w:val="1"/>
      <w:numFmt w:val="decimal"/>
      <w:lvlText w:val="%2."/>
      <w:lvlJc w:val="left"/>
      <w:pPr>
        <w:ind w:hanging="241"/>
      </w:pPr>
      <w:rPr>
        <w:rFonts w:ascii="Verdana" w:eastAsia="Verdana" w:hAnsi="Verdana" w:hint="default"/>
        <w:color w:val="585880"/>
        <w:spacing w:val="5"/>
        <w:w w:val="98"/>
        <w:sz w:val="17"/>
        <w:szCs w:val="17"/>
      </w:rPr>
    </w:lvl>
    <w:lvl w:ilvl="2" w:tplc="F1B4165E">
      <w:start w:val="1"/>
      <w:numFmt w:val="bullet"/>
      <w:lvlText w:val="•"/>
      <w:lvlJc w:val="left"/>
      <w:rPr>
        <w:rFonts w:hint="default"/>
      </w:rPr>
    </w:lvl>
    <w:lvl w:ilvl="3" w:tplc="85C8D03C">
      <w:start w:val="1"/>
      <w:numFmt w:val="bullet"/>
      <w:lvlText w:val="•"/>
      <w:lvlJc w:val="left"/>
      <w:rPr>
        <w:rFonts w:hint="default"/>
      </w:rPr>
    </w:lvl>
    <w:lvl w:ilvl="4" w:tplc="215ABBE6">
      <w:start w:val="1"/>
      <w:numFmt w:val="bullet"/>
      <w:lvlText w:val="•"/>
      <w:lvlJc w:val="left"/>
      <w:rPr>
        <w:rFonts w:hint="default"/>
      </w:rPr>
    </w:lvl>
    <w:lvl w:ilvl="5" w:tplc="FB5CB7E4">
      <w:start w:val="1"/>
      <w:numFmt w:val="bullet"/>
      <w:lvlText w:val="•"/>
      <w:lvlJc w:val="left"/>
      <w:rPr>
        <w:rFonts w:hint="default"/>
      </w:rPr>
    </w:lvl>
    <w:lvl w:ilvl="6" w:tplc="2938984E">
      <w:start w:val="1"/>
      <w:numFmt w:val="bullet"/>
      <w:lvlText w:val="•"/>
      <w:lvlJc w:val="left"/>
      <w:rPr>
        <w:rFonts w:hint="default"/>
      </w:rPr>
    </w:lvl>
    <w:lvl w:ilvl="7" w:tplc="80C6CE16">
      <w:start w:val="1"/>
      <w:numFmt w:val="bullet"/>
      <w:lvlText w:val="•"/>
      <w:lvlJc w:val="left"/>
      <w:rPr>
        <w:rFonts w:hint="default"/>
      </w:rPr>
    </w:lvl>
    <w:lvl w:ilvl="8" w:tplc="BE0C5194">
      <w:start w:val="1"/>
      <w:numFmt w:val="bullet"/>
      <w:lvlText w:val="•"/>
      <w:lvlJc w:val="left"/>
      <w:rPr>
        <w:rFonts w:hint="default"/>
      </w:rPr>
    </w:lvl>
  </w:abstractNum>
  <w:abstractNum w:abstractNumId="10" w15:restartNumberingAfterBreak="0">
    <w:nsid w:val="514471C2"/>
    <w:multiLevelType w:val="hybridMultilevel"/>
    <w:tmpl w:val="BAFE48C0"/>
    <w:lvl w:ilvl="0" w:tplc="01209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E323AD"/>
    <w:multiLevelType w:val="hybridMultilevel"/>
    <w:tmpl w:val="963027E8"/>
    <w:lvl w:ilvl="0" w:tplc="33C452B2">
      <w:start w:val="2"/>
      <w:numFmt w:val="upperRoman"/>
      <w:lvlText w:val="%1."/>
      <w:lvlJc w:val="left"/>
      <w:pPr>
        <w:ind w:hanging="537"/>
      </w:pPr>
      <w:rPr>
        <w:rFonts w:ascii="Verdana" w:eastAsia="Verdana" w:hAnsi="Verdana" w:hint="default"/>
        <w:b/>
        <w:bCs/>
        <w:color w:val="34344D"/>
        <w:w w:val="99"/>
        <w:sz w:val="30"/>
        <w:szCs w:val="30"/>
      </w:rPr>
    </w:lvl>
    <w:lvl w:ilvl="1" w:tplc="095A29B6">
      <w:start w:val="1"/>
      <w:numFmt w:val="bullet"/>
      <w:lvlText w:val="•"/>
      <w:lvlJc w:val="left"/>
      <w:rPr>
        <w:rFonts w:hint="default"/>
      </w:rPr>
    </w:lvl>
    <w:lvl w:ilvl="2" w:tplc="A2005E76">
      <w:start w:val="1"/>
      <w:numFmt w:val="bullet"/>
      <w:lvlText w:val="•"/>
      <w:lvlJc w:val="left"/>
      <w:rPr>
        <w:rFonts w:hint="default"/>
      </w:rPr>
    </w:lvl>
    <w:lvl w:ilvl="3" w:tplc="4630FF8C">
      <w:start w:val="1"/>
      <w:numFmt w:val="bullet"/>
      <w:lvlText w:val="•"/>
      <w:lvlJc w:val="left"/>
      <w:rPr>
        <w:rFonts w:hint="default"/>
      </w:rPr>
    </w:lvl>
    <w:lvl w:ilvl="4" w:tplc="33BAC576">
      <w:start w:val="1"/>
      <w:numFmt w:val="bullet"/>
      <w:lvlText w:val="•"/>
      <w:lvlJc w:val="left"/>
      <w:rPr>
        <w:rFonts w:hint="default"/>
      </w:rPr>
    </w:lvl>
    <w:lvl w:ilvl="5" w:tplc="B4D85A86">
      <w:start w:val="1"/>
      <w:numFmt w:val="bullet"/>
      <w:lvlText w:val="•"/>
      <w:lvlJc w:val="left"/>
      <w:rPr>
        <w:rFonts w:hint="default"/>
      </w:rPr>
    </w:lvl>
    <w:lvl w:ilvl="6" w:tplc="3452B70E">
      <w:start w:val="1"/>
      <w:numFmt w:val="bullet"/>
      <w:lvlText w:val="•"/>
      <w:lvlJc w:val="left"/>
      <w:rPr>
        <w:rFonts w:hint="default"/>
      </w:rPr>
    </w:lvl>
    <w:lvl w:ilvl="7" w:tplc="3E8272DC">
      <w:start w:val="1"/>
      <w:numFmt w:val="bullet"/>
      <w:lvlText w:val="•"/>
      <w:lvlJc w:val="left"/>
      <w:rPr>
        <w:rFonts w:hint="default"/>
      </w:rPr>
    </w:lvl>
    <w:lvl w:ilvl="8" w:tplc="C28C1060">
      <w:start w:val="1"/>
      <w:numFmt w:val="bullet"/>
      <w:lvlText w:val="•"/>
      <w:lvlJc w:val="left"/>
      <w:rPr>
        <w:rFonts w:hint="default"/>
      </w:rPr>
    </w:lvl>
  </w:abstractNum>
  <w:abstractNum w:abstractNumId="12" w15:restartNumberingAfterBreak="0">
    <w:nsid w:val="60322960"/>
    <w:multiLevelType w:val="hybridMultilevel"/>
    <w:tmpl w:val="1F181FF0"/>
    <w:lvl w:ilvl="0" w:tplc="A9E0A4D4">
      <w:start w:val="8"/>
      <w:numFmt w:val="upperLetter"/>
      <w:lvlText w:val="%1."/>
      <w:lvlJc w:val="left"/>
      <w:pPr>
        <w:ind w:hanging="289"/>
      </w:pPr>
      <w:rPr>
        <w:rFonts w:ascii="Verdana" w:eastAsia="Verdana" w:hAnsi="Verdana" w:hint="default"/>
        <w:b/>
        <w:bCs/>
        <w:color w:val="34344D"/>
        <w:spacing w:val="3"/>
        <w:w w:val="103"/>
        <w:sz w:val="18"/>
        <w:szCs w:val="18"/>
      </w:rPr>
    </w:lvl>
    <w:lvl w:ilvl="1" w:tplc="CFDCB360">
      <w:start w:val="1"/>
      <w:numFmt w:val="decimal"/>
      <w:lvlText w:val="%2."/>
      <w:lvlJc w:val="left"/>
      <w:pPr>
        <w:ind w:hanging="241"/>
      </w:pPr>
      <w:rPr>
        <w:rFonts w:ascii="Verdana" w:eastAsia="Verdana" w:hAnsi="Verdana" w:hint="default"/>
        <w:color w:val="34344D"/>
        <w:spacing w:val="-7"/>
        <w:w w:val="103"/>
        <w:sz w:val="18"/>
        <w:szCs w:val="18"/>
      </w:rPr>
    </w:lvl>
    <w:lvl w:ilvl="2" w:tplc="0E380054">
      <w:start w:val="1"/>
      <w:numFmt w:val="upperRoman"/>
      <w:lvlText w:val="%3."/>
      <w:lvlJc w:val="left"/>
      <w:pPr>
        <w:ind w:hanging="225"/>
      </w:pPr>
      <w:rPr>
        <w:rFonts w:ascii="Verdana" w:eastAsia="Verdana" w:hAnsi="Verdana" w:hint="default"/>
        <w:b/>
        <w:bCs/>
        <w:color w:val="34344D"/>
        <w:spacing w:val="-6"/>
        <w:w w:val="103"/>
        <w:sz w:val="18"/>
        <w:szCs w:val="18"/>
      </w:rPr>
    </w:lvl>
    <w:lvl w:ilvl="3" w:tplc="D02259B4">
      <w:start w:val="1"/>
      <w:numFmt w:val="decimal"/>
      <w:lvlText w:val="%4."/>
      <w:lvlJc w:val="left"/>
      <w:pPr>
        <w:ind w:hanging="241"/>
      </w:pPr>
      <w:rPr>
        <w:rFonts w:ascii="Verdana" w:eastAsia="Verdana" w:hAnsi="Verdana" w:hint="default"/>
        <w:color w:val="34344D"/>
        <w:spacing w:val="-7"/>
        <w:w w:val="103"/>
        <w:sz w:val="18"/>
        <w:szCs w:val="18"/>
      </w:rPr>
    </w:lvl>
    <w:lvl w:ilvl="4" w:tplc="B5C4C06E">
      <w:start w:val="1"/>
      <w:numFmt w:val="bullet"/>
      <w:lvlText w:val="•"/>
      <w:lvlJc w:val="left"/>
      <w:rPr>
        <w:rFonts w:hint="default"/>
      </w:rPr>
    </w:lvl>
    <w:lvl w:ilvl="5" w:tplc="EE90C7F2">
      <w:start w:val="1"/>
      <w:numFmt w:val="bullet"/>
      <w:lvlText w:val="•"/>
      <w:lvlJc w:val="left"/>
      <w:rPr>
        <w:rFonts w:hint="default"/>
      </w:rPr>
    </w:lvl>
    <w:lvl w:ilvl="6" w:tplc="199A9A06">
      <w:start w:val="1"/>
      <w:numFmt w:val="bullet"/>
      <w:lvlText w:val="•"/>
      <w:lvlJc w:val="left"/>
      <w:rPr>
        <w:rFonts w:hint="default"/>
      </w:rPr>
    </w:lvl>
    <w:lvl w:ilvl="7" w:tplc="7C5AF644">
      <w:start w:val="1"/>
      <w:numFmt w:val="bullet"/>
      <w:lvlText w:val="•"/>
      <w:lvlJc w:val="left"/>
      <w:rPr>
        <w:rFonts w:hint="default"/>
      </w:rPr>
    </w:lvl>
    <w:lvl w:ilvl="8" w:tplc="16A8B3F6">
      <w:start w:val="1"/>
      <w:numFmt w:val="bullet"/>
      <w:lvlText w:val="•"/>
      <w:lvlJc w:val="left"/>
      <w:rPr>
        <w:rFonts w:hint="default"/>
      </w:rPr>
    </w:lvl>
  </w:abstractNum>
  <w:abstractNum w:abstractNumId="13" w15:restartNumberingAfterBreak="0">
    <w:nsid w:val="6A296B11"/>
    <w:multiLevelType w:val="hybridMultilevel"/>
    <w:tmpl w:val="70DAC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99649F9"/>
    <w:multiLevelType w:val="hybridMultilevel"/>
    <w:tmpl w:val="582CFD5E"/>
    <w:lvl w:ilvl="0" w:tplc="A7726B96">
      <w:start w:val="3"/>
      <w:numFmt w:val="upperLetter"/>
      <w:lvlText w:val="%1."/>
      <w:lvlJc w:val="left"/>
      <w:pPr>
        <w:ind w:hanging="257"/>
      </w:pPr>
      <w:rPr>
        <w:rFonts w:ascii="Verdana" w:eastAsia="Verdana" w:hAnsi="Verdana" w:hint="default"/>
        <w:b/>
        <w:bCs/>
        <w:color w:val="34344D"/>
        <w:spacing w:val="-7"/>
        <w:w w:val="103"/>
        <w:sz w:val="18"/>
        <w:szCs w:val="18"/>
      </w:rPr>
    </w:lvl>
    <w:lvl w:ilvl="1" w:tplc="D1426E52">
      <w:start w:val="1"/>
      <w:numFmt w:val="bullet"/>
      <w:lvlText w:val="•"/>
      <w:lvlJc w:val="left"/>
      <w:rPr>
        <w:rFonts w:hint="default"/>
      </w:rPr>
    </w:lvl>
    <w:lvl w:ilvl="2" w:tplc="D0003D98">
      <w:start w:val="1"/>
      <w:numFmt w:val="bullet"/>
      <w:lvlText w:val="•"/>
      <w:lvlJc w:val="left"/>
      <w:rPr>
        <w:rFonts w:hint="default"/>
      </w:rPr>
    </w:lvl>
    <w:lvl w:ilvl="3" w:tplc="6CE28426">
      <w:start w:val="1"/>
      <w:numFmt w:val="bullet"/>
      <w:lvlText w:val="•"/>
      <w:lvlJc w:val="left"/>
      <w:rPr>
        <w:rFonts w:hint="default"/>
      </w:rPr>
    </w:lvl>
    <w:lvl w:ilvl="4" w:tplc="0C34A0C4">
      <w:start w:val="1"/>
      <w:numFmt w:val="bullet"/>
      <w:lvlText w:val="•"/>
      <w:lvlJc w:val="left"/>
      <w:rPr>
        <w:rFonts w:hint="default"/>
      </w:rPr>
    </w:lvl>
    <w:lvl w:ilvl="5" w:tplc="0A781BA0">
      <w:start w:val="1"/>
      <w:numFmt w:val="bullet"/>
      <w:lvlText w:val="•"/>
      <w:lvlJc w:val="left"/>
      <w:rPr>
        <w:rFonts w:hint="default"/>
      </w:rPr>
    </w:lvl>
    <w:lvl w:ilvl="6" w:tplc="3C32CD2A">
      <w:start w:val="1"/>
      <w:numFmt w:val="bullet"/>
      <w:lvlText w:val="•"/>
      <w:lvlJc w:val="left"/>
      <w:rPr>
        <w:rFonts w:hint="default"/>
      </w:rPr>
    </w:lvl>
    <w:lvl w:ilvl="7" w:tplc="3AD6A1FE">
      <w:start w:val="1"/>
      <w:numFmt w:val="bullet"/>
      <w:lvlText w:val="•"/>
      <w:lvlJc w:val="left"/>
      <w:rPr>
        <w:rFonts w:hint="default"/>
      </w:rPr>
    </w:lvl>
    <w:lvl w:ilvl="8" w:tplc="FB06AE90">
      <w:start w:val="1"/>
      <w:numFmt w:val="bullet"/>
      <w:lvlText w:val="•"/>
      <w:lvlJc w:val="left"/>
      <w:rPr>
        <w:rFonts w:hint="default"/>
      </w:rPr>
    </w:lvl>
  </w:abstractNum>
  <w:num w:numId="1" w16cid:durableId="672804916">
    <w:abstractNumId w:val="12"/>
  </w:num>
  <w:num w:numId="2" w16cid:durableId="321197638">
    <w:abstractNumId w:val="9"/>
  </w:num>
  <w:num w:numId="3" w16cid:durableId="1449396856">
    <w:abstractNumId w:val="2"/>
  </w:num>
  <w:num w:numId="4" w16cid:durableId="1065762059">
    <w:abstractNumId w:val="14"/>
  </w:num>
  <w:num w:numId="5" w16cid:durableId="721247843">
    <w:abstractNumId w:val="5"/>
  </w:num>
  <w:num w:numId="6" w16cid:durableId="1069424944">
    <w:abstractNumId w:val="11"/>
  </w:num>
  <w:num w:numId="7" w16cid:durableId="1114255444">
    <w:abstractNumId w:val="7"/>
  </w:num>
  <w:num w:numId="8" w16cid:durableId="1548639893">
    <w:abstractNumId w:val="6"/>
  </w:num>
  <w:num w:numId="9" w16cid:durableId="121000985">
    <w:abstractNumId w:val="3"/>
  </w:num>
  <w:num w:numId="10" w16cid:durableId="391318759">
    <w:abstractNumId w:val="10"/>
  </w:num>
  <w:num w:numId="11" w16cid:durableId="1914656079">
    <w:abstractNumId w:val="8"/>
  </w:num>
  <w:num w:numId="12" w16cid:durableId="2045866478">
    <w:abstractNumId w:val="13"/>
  </w:num>
  <w:num w:numId="13" w16cid:durableId="1234000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59830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940949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tner, Paul M">
    <w15:presenceInfo w15:providerId="AD" w15:userId="S-1-5-21-484763869-1637723038-1801674531-143562"/>
  </w15:person>
  <w15:person w15:author="Hardy, Shakia T">
    <w15:presenceInfo w15:providerId="AD" w15:userId="S::sthardy@uab.edu::55855f8f-56af-49fc-822a-84f0c34fb84c"/>
  </w15:person>
  <w15:person w15:author="Byron C Jaeger">
    <w15:presenceInfo w15:providerId="AD" w15:userId="S::bjaeger@wakehealth.edu::85c6e26b-50b9-4776-9e89-c10c0e626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rcul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0vxeeje09sse0z96p55xkev5rpvpwpd50&quot;&gt;BP library&lt;record-ids&gt;&lt;item&gt;180&lt;/item&gt;&lt;item&gt;195&lt;/item&gt;&lt;item&gt;519&lt;/item&gt;&lt;item&gt;595&lt;/item&gt;&lt;item&gt;596&lt;/item&gt;&lt;item&gt;597&lt;/item&gt;&lt;item&gt;598&lt;/item&gt;&lt;/record-ids&gt;&lt;/item&gt;&lt;/Libraries&gt;"/>
  </w:docVars>
  <w:rsids>
    <w:rsidRoot w:val="00D444E8"/>
    <w:rsid w:val="000B07B9"/>
    <w:rsid w:val="00132564"/>
    <w:rsid w:val="00134D15"/>
    <w:rsid w:val="001503BC"/>
    <w:rsid w:val="00164E0B"/>
    <w:rsid w:val="001D5B49"/>
    <w:rsid w:val="00232A77"/>
    <w:rsid w:val="00282BFC"/>
    <w:rsid w:val="002B14FF"/>
    <w:rsid w:val="00305CCD"/>
    <w:rsid w:val="00322D2D"/>
    <w:rsid w:val="00362C72"/>
    <w:rsid w:val="003A2F5F"/>
    <w:rsid w:val="003A452C"/>
    <w:rsid w:val="003B743D"/>
    <w:rsid w:val="003C05C7"/>
    <w:rsid w:val="003C6CE1"/>
    <w:rsid w:val="003D2227"/>
    <w:rsid w:val="003E608E"/>
    <w:rsid w:val="004464FE"/>
    <w:rsid w:val="00476B28"/>
    <w:rsid w:val="004C6DE6"/>
    <w:rsid w:val="004D3A48"/>
    <w:rsid w:val="004D3DC5"/>
    <w:rsid w:val="004F163B"/>
    <w:rsid w:val="00522546"/>
    <w:rsid w:val="00552CCC"/>
    <w:rsid w:val="00556D7D"/>
    <w:rsid w:val="00561417"/>
    <w:rsid w:val="005D0BAA"/>
    <w:rsid w:val="00600C04"/>
    <w:rsid w:val="00612FE6"/>
    <w:rsid w:val="00642F50"/>
    <w:rsid w:val="006950AA"/>
    <w:rsid w:val="006A764E"/>
    <w:rsid w:val="007068E3"/>
    <w:rsid w:val="00770ACE"/>
    <w:rsid w:val="0078668E"/>
    <w:rsid w:val="007C5612"/>
    <w:rsid w:val="007C739E"/>
    <w:rsid w:val="007D6704"/>
    <w:rsid w:val="0080350C"/>
    <w:rsid w:val="00860544"/>
    <w:rsid w:val="00873B6E"/>
    <w:rsid w:val="008767CF"/>
    <w:rsid w:val="00884AB8"/>
    <w:rsid w:val="008A0D26"/>
    <w:rsid w:val="008B795D"/>
    <w:rsid w:val="00963F08"/>
    <w:rsid w:val="00973B40"/>
    <w:rsid w:val="009F2A24"/>
    <w:rsid w:val="00A35AEC"/>
    <w:rsid w:val="00A81C91"/>
    <w:rsid w:val="00A85F87"/>
    <w:rsid w:val="00A9279F"/>
    <w:rsid w:val="00AA25C5"/>
    <w:rsid w:val="00AC313C"/>
    <w:rsid w:val="00B67719"/>
    <w:rsid w:val="00B72AD4"/>
    <w:rsid w:val="00B9642E"/>
    <w:rsid w:val="00C2470D"/>
    <w:rsid w:val="00C26E71"/>
    <w:rsid w:val="00CB4ECC"/>
    <w:rsid w:val="00CC676C"/>
    <w:rsid w:val="00CE0260"/>
    <w:rsid w:val="00CF7C6E"/>
    <w:rsid w:val="00D413E2"/>
    <w:rsid w:val="00D444E8"/>
    <w:rsid w:val="00DC3DD0"/>
    <w:rsid w:val="00E2460A"/>
    <w:rsid w:val="00E33E77"/>
    <w:rsid w:val="00E60ED6"/>
    <w:rsid w:val="00EB7F74"/>
    <w:rsid w:val="00EC4214"/>
    <w:rsid w:val="00F1119A"/>
    <w:rsid w:val="00F57BDE"/>
    <w:rsid w:val="00F94223"/>
    <w:rsid w:val="00FE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35B5801"/>
  <w15:chartTrackingRefBased/>
  <w15:docId w15:val="{0A17CA65-A038-4AA1-AF1D-EE39A6E5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444E8"/>
    <w:pPr>
      <w:widowControl w:val="0"/>
      <w:spacing w:after="0" w:line="240" w:lineRule="auto"/>
      <w:ind w:left="108" w:hanging="700"/>
      <w:outlineLvl w:val="0"/>
    </w:pPr>
    <w:rPr>
      <w:rFonts w:ascii="Verdana" w:eastAsia="Verdana" w:hAnsi="Verdana"/>
      <w:b/>
      <w:bCs/>
      <w:sz w:val="30"/>
      <w:szCs w:val="30"/>
    </w:rPr>
  </w:style>
  <w:style w:type="paragraph" w:styleId="Heading2">
    <w:name w:val="heading 2"/>
    <w:basedOn w:val="Normal"/>
    <w:link w:val="Heading2Char"/>
    <w:uiPriority w:val="1"/>
    <w:qFormat/>
    <w:rsid w:val="00D444E8"/>
    <w:pPr>
      <w:widowControl w:val="0"/>
      <w:spacing w:after="0" w:line="240" w:lineRule="auto"/>
      <w:ind w:left="108"/>
      <w:outlineLvl w:val="1"/>
    </w:pPr>
    <w:rPr>
      <w:rFonts w:ascii="Verdana" w:eastAsia="Verdana" w:hAnsi="Verdana"/>
      <w:b/>
      <w:bCs/>
      <w:sz w:val="18"/>
      <w:szCs w:val="18"/>
    </w:rPr>
  </w:style>
  <w:style w:type="paragraph" w:styleId="Heading3">
    <w:name w:val="heading 3"/>
    <w:basedOn w:val="Normal"/>
    <w:link w:val="Heading3Char"/>
    <w:uiPriority w:val="1"/>
    <w:qFormat/>
    <w:rsid w:val="00D444E8"/>
    <w:pPr>
      <w:widowControl w:val="0"/>
      <w:spacing w:after="0" w:line="240" w:lineRule="auto"/>
      <w:ind w:left="108"/>
      <w:outlineLvl w:val="2"/>
    </w:pPr>
    <w:rPr>
      <w:rFonts w:ascii="Verdana" w:eastAsia="Verdana" w:hAnsi="Verdana"/>
      <w:sz w:val="18"/>
      <w:szCs w:val="18"/>
    </w:rPr>
  </w:style>
  <w:style w:type="paragraph" w:styleId="Heading4">
    <w:name w:val="heading 4"/>
    <w:basedOn w:val="Normal"/>
    <w:link w:val="Heading4Char"/>
    <w:uiPriority w:val="1"/>
    <w:qFormat/>
    <w:rsid w:val="00D444E8"/>
    <w:pPr>
      <w:widowControl w:val="0"/>
      <w:spacing w:after="0" w:line="240" w:lineRule="auto"/>
      <w:ind w:left="220"/>
      <w:outlineLvl w:val="3"/>
    </w:pPr>
    <w:rPr>
      <w:rFonts w:ascii="Verdana" w:eastAsia="Verdana" w:hAnsi="Verdana"/>
      <w:b/>
      <w:bCs/>
      <w:sz w:val="17"/>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D444E8"/>
    <w:pPr>
      <w:spacing w:after="120"/>
    </w:pPr>
  </w:style>
  <w:style w:type="character" w:customStyle="1" w:styleId="BodyTextChar">
    <w:name w:val="Body Text Char"/>
    <w:basedOn w:val="DefaultParagraphFont"/>
    <w:link w:val="BodyText"/>
    <w:uiPriority w:val="99"/>
    <w:rsid w:val="00D444E8"/>
  </w:style>
  <w:style w:type="character" w:customStyle="1" w:styleId="Heading1Char">
    <w:name w:val="Heading 1 Char"/>
    <w:basedOn w:val="DefaultParagraphFont"/>
    <w:link w:val="Heading1"/>
    <w:uiPriority w:val="1"/>
    <w:rsid w:val="00D444E8"/>
    <w:rPr>
      <w:rFonts w:ascii="Verdana" w:eastAsia="Verdana" w:hAnsi="Verdana"/>
      <w:b/>
      <w:bCs/>
      <w:sz w:val="30"/>
      <w:szCs w:val="30"/>
    </w:rPr>
  </w:style>
  <w:style w:type="character" w:customStyle="1" w:styleId="Heading2Char">
    <w:name w:val="Heading 2 Char"/>
    <w:basedOn w:val="DefaultParagraphFont"/>
    <w:link w:val="Heading2"/>
    <w:uiPriority w:val="1"/>
    <w:rsid w:val="00D444E8"/>
    <w:rPr>
      <w:rFonts w:ascii="Verdana" w:eastAsia="Verdana" w:hAnsi="Verdana"/>
      <w:b/>
      <w:bCs/>
      <w:sz w:val="18"/>
      <w:szCs w:val="18"/>
    </w:rPr>
  </w:style>
  <w:style w:type="character" w:customStyle="1" w:styleId="Heading3Char">
    <w:name w:val="Heading 3 Char"/>
    <w:basedOn w:val="DefaultParagraphFont"/>
    <w:link w:val="Heading3"/>
    <w:uiPriority w:val="1"/>
    <w:rsid w:val="00D444E8"/>
    <w:rPr>
      <w:rFonts w:ascii="Verdana" w:eastAsia="Verdana" w:hAnsi="Verdana"/>
      <w:sz w:val="18"/>
      <w:szCs w:val="18"/>
    </w:rPr>
  </w:style>
  <w:style w:type="character" w:customStyle="1" w:styleId="Heading4Char">
    <w:name w:val="Heading 4 Char"/>
    <w:basedOn w:val="DefaultParagraphFont"/>
    <w:link w:val="Heading4"/>
    <w:uiPriority w:val="1"/>
    <w:rsid w:val="00D444E8"/>
    <w:rPr>
      <w:rFonts w:ascii="Verdana" w:eastAsia="Verdana" w:hAnsi="Verdana"/>
      <w:b/>
      <w:bCs/>
      <w:sz w:val="17"/>
      <w:szCs w:val="17"/>
    </w:rPr>
  </w:style>
  <w:style w:type="paragraph" w:styleId="ListParagraph">
    <w:name w:val="List Paragraph"/>
    <w:basedOn w:val="Normal"/>
    <w:uiPriority w:val="1"/>
    <w:qFormat/>
    <w:rsid w:val="00D444E8"/>
    <w:pPr>
      <w:widowControl w:val="0"/>
      <w:spacing w:after="0" w:line="240" w:lineRule="auto"/>
    </w:pPr>
  </w:style>
  <w:style w:type="paragraph" w:customStyle="1" w:styleId="TableParagraph">
    <w:name w:val="Table Paragraph"/>
    <w:basedOn w:val="Normal"/>
    <w:uiPriority w:val="1"/>
    <w:qFormat/>
    <w:rsid w:val="00D444E8"/>
    <w:pPr>
      <w:widowControl w:val="0"/>
      <w:spacing w:after="0" w:line="240" w:lineRule="auto"/>
    </w:pPr>
  </w:style>
  <w:style w:type="paragraph" w:styleId="Header">
    <w:name w:val="header"/>
    <w:basedOn w:val="Normal"/>
    <w:link w:val="HeaderChar"/>
    <w:uiPriority w:val="99"/>
    <w:unhideWhenUsed/>
    <w:rsid w:val="00B7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AD4"/>
  </w:style>
  <w:style w:type="paragraph" w:styleId="Footer">
    <w:name w:val="footer"/>
    <w:basedOn w:val="Normal"/>
    <w:link w:val="FooterChar"/>
    <w:uiPriority w:val="99"/>
    <w:unhideWhenUsed/>
    <w:rsid w:val="00B72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AD4"/>
  </w:style>
  <w:style w:type="paragraph" w:styleId="NormalWeb">
    <w:name w:val="Normal (Web)"/>
    <w:basedOn w:val="Normal"/>
    <w:uiPriority w:val="99"/>
    <w:unhideWhenUsed/>
    <w:rsid w:val="007068E3"/>
    <w:rPr>
      <w:rFonts w:ascii="Times New Roman" w:hAnsi="Times New Roman" w:cs="Times New Roman"/>
      <w:sz w:val="24"/>
      <w:szCs w:val="24"/>
    </w:rPr>
  </w:style>
  <w:style w:type="character" w:styleId="CommentReference">
    <w:name w:val="annotation reference"/>
    <w:basedOn w:val="DefaultParagraphFont"/>
    <w:semiHidden/>
    <w:unhideWhenUsed/>
    <w:rsid w:val="00DC3DD0"/>
    <w:rPr>
      <w:sz w:val="16"/>
      <w:szCs w:val="16"/>
    </w:rPr>
  </w:style>
  <w:style w:type="paragraph" w:styleId="CommentText">
    <w:name w:val="annotation text"/>
    <w:basedOn w:val="Normal"/>
    <w:link w:val="CommentTextChar"/>
    <w:uiPriority w:val="99"/>
    <w:unhideWhenUsed/>
    <w:rsid w:val="00D413E2"/>
    <w:pPr>
      <w:spacing w:line="240" w:lineRule="auto"/>
    </w:pPr>
    <w:rPr>
      <w:sz w:val="20"/>
      <w:szCs w:val="20"/>
    </w:rPr>
  </w:style>
  <w:style w:type="character" w:customStyle="1" w:styleId="CommentTextChar">
    <w:name w:val="Comment Text Char"/>
    <w:basedOn w:val="DefaultParagraphFont"/>
    <w:link w:val="CommentText"/>
    <w:uiPriority w:val="99"/>
    <w:rsid w:val="00D413E2"/>
    <w:rPr>
      <w:sz w:val="20"/>
      <w:szCs w:val="20"/>
    </w:rPr>
  </w:style>
  <w:style w:type="paragraph" w:styleId="CommentSubject">
    <w:name w:val="annotation subject"/>
    <w:basedOn w:val="CommentText"/>
    <w:next w:val="CommentText"/>
    <w:link w:val="CommentSubjectChar"/>
    <w:uiPriority w:val="99"/>
    <w:semiHidden/>
    <w:unhideWhenUsed/>
    <w:rsid w:val="00D413E2"/>
    <w:rPr>
      <w:b/>
      <w:bCs/>
    </w:rPr>
  </w:style>
  <w:style w:type="character" w:customStyle="1" w:styleId="CommentSubjectChar">
    <w:name w:val="Comment Subject Char"/>
    <w:basedOn w:val="CommentTextChar"/>
    <w:link w:val="CommentSubject"/>
    <w:uiPriority w:val="99"/>
    <w:semiHidden/>
    <w:rsid w:val="00D413E2"/>
    <w:rPr>
      <w:b/>
      <w:bCs/>
      <w:sz w:val="20"/>
      <w:szCs w:val="20"/>
    </w:rPr>
  </w:style>
  <w:style w:type="paragraph" w:styleId="Revision">
    <w:name w:val="Revision"/>
    <w:hidden/>
    <w:uiPriority w:val="99"/>
    <w:semiHidden/>
    <w:rsid w:val="007C739E"/>
    <w:pPr>
      <w:spacing w:after="0" w:line="240" w:lineRule="auto"/>
    </w:pPr>
  </w:style>
  <w:style w:type="paragraph" w:styleId="BalloonText">
    <w:name w:val="Balloon Text"/>
    <w:basedOn w:val="Normal"/>
    <w:link w:val="BalloonTextChar"/>
    <w:uiPriority w:val="99"/>
    <w:semiHidden/>
    <w:unhideWhenUsed/>
    <w:rsid w:val="00305C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CCD"/>
    <w:rPr>
      <w:rFonts w:ascii="Segoe UI" w:hAnsi="Segoe UI" w:cs="Segoe UI"/>
      <w:sz w:val="18"/>
      <w:szCs w:val="18"/>
    </w:rPr>
  </w:style>
  <w:style w:type="paragraph" w:customStyle="1" w:styleId="EndNoteBibliographyTitle">
    <w:name w:val="EndNote Bibliography Title"/>
    <w:basedOn w:val="Normal"/>
    <w:link w:val="EndNoteBibliographyTitleChar"/>
    <w:rsid w:val="004D3A48"/>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D3A48"/>
    <w:rPr>
      <w:rFonts w:ascii="Calibri" w:hAnsi="Calibri" w:cs="Calibri"/>
    </w:rPr>
  </w:style>
  <w:style w:type="paragraph" w:customStyle="1" w:styleId="EndNoteBibliography">
    <w:name w:val="EndNote Bibliography"/>
    <w:basedOn w:val="Normal"/>
    <w:link w:val="EndNoteBibliographyChar"/>
    <w:rsid w:val="004D3A48"/>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4D3A48"/>
    <w:rPr>
      <w:rFonts w:ascii="Calibri" w:hAnsi="Calibri" w:cs="Calibri"/>
    </w:rPr>
  </w:style>
  <w:style w:type="character" w:styleId="PlaceholderText">
    <w:name w:val="Placeholder Text"/>
    <w:basedOn w:val="DefaultParagraphFont"/>
    <w:uiPriority w:val="99"/>
    <w:semiHidden/>
    <w:rsid w:val="004D3A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9125">
      <w:bodyDiv w:val="1"/>
      <w:marLeft w:val="0"/>
      <w:marRight w:val="0"/>
      <w:marTop w:val="0"/>
      <w:marBottom w:val="0"/>
      <w:divBdr>
        <w:top w:val="none" w:sz="0" w:space="0" w:color="auto"/>
        <w:left w:val="none" w:sz="0" w:space="0" w:color="auto"/>
        <w:bottom w:val="none" w:sz="0" w:space="0" w:color="auto"/>
        <w:right w:val="none" w:sz="0" w:space="0" w:color="auto"/>
      </w:divBdr>
    </w:div>
    <w:div w:id="231162340">
      <w:bodyDiv w:val="1"/>
      <w:marLeft w:val="0"/>
      <w:marRight w:val="0"/>
      <w:marTop w:val="0"/>
      <w:marBottom w:val="0"/>
      <w:divBdr>
        <w:top w:val="none" w:sz="0" w:space="0" w:color="auto"/>
        <w:left w:val="none" w:sz="0" w:space="0" w:color="auto"/>
        <w:bottom w:val="none" w:sz="0" w:space="0" w:color="auto"/>
        <w:right w:val="none" w:sz="0" w:space="0" w:color="auto"/>
      </w:divBdr>
    </w:div>
    <w:div w:id="239222317">
      <w:bodyDiv w:val="1"/>
      <w:marLeft w:val="0"/>
      <w:marRight w:val="0"/>
      <w:marTop w:val="0"/>
      <w:marBottom w:val="0"/>
      <w:divBdr>
        <w:top w:val="none" w:sz="0" w:space="0" w:color="auto"/>
        <w:left w:val="none" w:sz="0" w:space="0" w:color="auto"/>
        <w:bottom w:val="none" w:sz="0" w:space="0" w:color="auto"/>
        <w:right w:val="none" w:sz="0" w:space="0" w:color="auto"/>
      </w:divBdr>
    </w:div>
    <w:div w:id="444467726">
      <w:bodyDiv w:val="1"/>
      <w:marLeft w:val="0"/>
      <w:marRight w:val="0"/>
      <w:marTop w:val="0"/>
      <w:marBottom w:val="0"/>
      <w:divBdr>
        <w:top w:val="none" w:sz="0" w:space="0" w:color="auto"/>
        <w:left w:val="none" w:sz="0" w:space="0" w:color="auto"/>
        <w:bottom w:val="none" w:sz="0" w:space="0" w:color="auto"/>
        <w:right w:val="none" w:sz="0" w:space="0" w:color="auto"/>
      </w:divBdr>
    </w:div>
    <w:div w:id="1117262789">
      <w:bodyDiv w:val="1"/>
      <w:marLeft w:val="0"/>
      <w:marRight w:val="0"/>
      <w:marTop w:val="0"/>
      <w:marBottom w:val="0"/>
      <w:divBdr>
        <w:top w:val="none" w:sz="0" w:space="0" w:color="auto"/>
        <w:left w:val="none" w:sz="0" w:space="0" w:color="auto"/>
        <w:bottom w:val="none" w:sz="0" w:space="0" w:color="auto"/>
        <w:right w:val="none" w:sz="0" w:space="0" w:color="auto"/>
      </w:divBdr>
    </w:div>
    <w:div w:id="1308124370">
      <w:bodyDiv w:val="1"/>
      <w:marLeft w:val="0"/>
      <w:marRight w:val="0"/>
      <w:marTop w:val="0"/>
      <w:marBottom w:val="0"/>
      <w:divBdr>
        <w:top w:val="none" w:sz="0" w:space="0" w:color="auto"/>
        <w:left w:val="none" w:sz="0" w:space="0" w:color="auto"/>
        <w:bottom w:val="none" w:sz="0" w:space="0" w:color="auto"/>
        <w:right w:val="none" w:sz="0" w:space="0" w:color="auto"/>
      </w:divBdr>
    </w:div>
    <w:div w:id="1348288263">
      <w:bodyDiv w:val="1"/>
      <w:marLeft w:val="0"/>
      <w:marRight w:val="0"/>
      <w:marTop w:val="0"/>
      <w:marBottom w:val="0"/>
      <w:divBdr>
        <w:top w:val="none" w:sz="0" w:space="0" w:color="auto"/>
        <w:left w:val="none" w:sz="0" w:space="0" w:color="auto"/>
        <w:bottom w:val="none" w:sz="0" w:space="0" w:color="auto"/>
        <w:right w:val="none" w:sz="0" w:space="0" w:color="auto"/>
      </w:divBdr>
    </w:div>
    <w:div w:id="1545020145">
      <w:bodyDiv w:val="1"/>
      <w:marLeft w:val="0"/>
      <w:marRight w:val="0"/>
      <w:marTop w:val="0"/>
      <w:marBottom w:val="0"/>
      <w:divBdr>
        <w:top w:val="none" w:sz="0" w:space="0" w:color="auto"/>
        <w:left w:val="none" w:sz="0" w:space="0" w:color="auto"/>
        <w:bottom w:val="none" w:sz="0" w:space="0" w:color="auto"/>
        <w:right w:val="none" w:sz="0" w:space="0" w:color="auto"/>
      </w:divBdr>
    </w:div>
    <w:div w:id="169537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08B4F8F-B0E5-3D42-8CA1-ACABD99E1020}"/>
      </w:docPartPr>
      <w:docPartBody>
        <w:p w:rsidR="00655F3C" w:rsidRDefault="0013111D">
          <w:r w:rsidRPr="001B1C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1D"/>
    <w:rsid w:val="0013111D"/>
    <w:rsid w:val="00655F3C"/>
    <w:rsid w:val="006C45CD"/>
    <w:rsid w:val="00EA7A1E"/>
    <w:rsid w:val="00F9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11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Manager/>
  <Company>UMMC</Company>
  <LinksUpToDate>false</LinksUpToDate>
  <CharactersWithSpaces>13938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Arnita F. Norwood</dc:creator>
  <cp:keywords/>
  <dc:description/>
  <cp:lastModifiedBy>Byron C Jaeger</cp:lastModifiedBy>
  <cp:revision>3</cp:revision>
  <cp:lastPrinted>2016-01-20T23:06:00Z</cp:lastPrinted>
  <dcterms:created xsi:type="dcterms:W3CDTF">2024-04-30T02:18:00Z</dcterms:created>
  <dcterms:modified xsi:type="dcterms:W3CDTF">2024-04-30T02:22:00Z</dcterms:modified>
  <cp:category/>
</cp:coreProperties>
</file>