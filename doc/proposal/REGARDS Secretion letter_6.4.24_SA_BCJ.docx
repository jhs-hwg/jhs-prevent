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7145A" w14:textId="4C062420" w:rsidR="005540E9" w:rsidRPr="004E373A" w:rsidRDefault="001A0994" w:rsidP="000E66E3">
      <w:pPr>
        <w:spacing w:line="480" w:lineRule="auto"/>
        <w:rPr>
          <w:rFonts w:ascii="Arial" w:hAnsi="Arial" w:cs="Arial"/>
          <w:sz w:val="22"/>
          <w:szCs w:val="22"/>
        </w:rPr>
      </w:pPr>
      <w:r w:rsidRPr="004E373A">
        <w:rPr>
          <w:rFonts w:ascii="Arial" w:hAnsi="Arial" w:cs="Arial"/>
          <w:b/>
          <w:bCs/>
          <w:sz w:val="22"/>
          <w:szCs w:val="22"/>
        </w:rPr>
        <w:t>Title</w:t>
      </w:r>
      <w:r w:rsidRPr="004E373A">
        <w:rPr>
          <w:rFonts w:ascii="Arial" w:hAnsi="Arial" w:cs="Arial"/>
          <w:sz w:val="22"/>
          <w:szCs w:val="22"/>
        </w:rPr>
        <w:t xml:space="preserve">: </w:t>
      </w:r>
      <w:r w:rsidRPr="004E373A">
        <w:rPr>
          <w:rFonts w:ascii="Arial" w:hAnsi="Arial" w:cs="Arial"/>
          <w:bCs/>
          <w:sz w:val="22"/>
          <w:szCs w:val="22"/>
        </w:rPr>
        <w:t xml:space="preserve">Markers of Kidney Tubule Secretion and </w:t>
      </w:r>
      <w:r w:rsidR="00936F9C" w:rsidRPr="004E373A">
        <w:rPr>
          <w:rFonts w:ascii="Arial" w:hAnsi="Arial" w:cs="Arial"/>
          <w:bCs/>
          <w:sz w:val="22"/>
          <w:szCs w:val="22"/>
        </w:rPr>
        <w:t xml:space="preserve">Future Risk of </w:t>
      </w:r>
      <w:r w:rsidR="006274CD" w:rsidRPr="004E373A">
        <w:rPr>
          <w:rFonts w:ascii="Arial" w:hAnsi="Arial" w:cs="Arial"/>
          <w:bCs/>
          <w:sz w:val="22"/>
          <w:szCs w:val="22"/>
        </w:rPr>
        <w:t>Sepsis</w:t>
      </w:r>
      <w:r w:rsidRPr="004E373A">
        <w:rPr>
          <w:rFonts w:ascii="Arial" w:hAnsi="Arial" w:cs="Arial"/>
          <w:bCs/>
          <w:sz w:val="22"/>
          <w:szCs w:val="22"/>
        </w:rPr>
        <w:t>-Associated Acute Kidney Injury</w:t>
      </w:r>
      <w:r w:rsidR="00E17C32" w:rsidRPr="004E373A">
        <w:rPr>
          <w:rFonts w:ascii="Arial" w:hAnsi="Arial" w:cs="Arial"/>
          <w:bCs/>
          <w:sz w:val="22"/>
          <w:szCs w:val="22"/>
        </w:rPr>
        <w:t xml:space="preserve"> among REGARDS participants</w:t>
      </w:r>
    </w:p>
    <w:p w14:paraId="4F42AFA8" w14:textId="77777777" w:rsidR="001A0994" w:rsidRPr="004E373A" w:rsidRDefault="001A0994" w:rsidP="000E66E3">
      <w:pPr>
        <w:spacing w:line="480" w:lineRule="auto"/>
        <w:rPr>
          <w:rFonts w:ascii="Arial" w:hAnsi="Arial" w:cs="Arial"/>
          <w:sz w:val="22"/>
          <w:szCs w:val="22"/>
        </w:rPr>
      </w:pPr>
    </w:p>
    <w:p w14:paraId="27A20F29" w14:textId="1BB43349" w:rsidR="001A0994" w:rsidRPr="004E373A" w:rsidRDefault="001A0994" w:rsidP="000E66E3">
      <w:pPr>
        <w:spacing w:line="480" w:lineRule="auto"/>
        <w:rPr>
          <w:rFonts w:ascii="Arial" w:hAnsi="Arial" w:cs="Arial"/>
          <w:sz w:val="22"/>
          <w:szCs w:val="22"/>
        </w:rPr>
      </w:pPr>
      <w:r w:rsidRPr="004E373A">
        <w:rPr>
          <w:rFonts w:ascii="Arial" w:hAnsi="Arial" w:cs="Arial"/>
          <w:b/>
          <w:bCs/>
          <w:sz w:val="22"/>
          <w:szCs w:val="22"/>
        </w:rPr>
        <w:t>Authors</w:t>
      </w:r>
      <w:r w:rsidRPr="004E373A">
        <w:rPr>
          <w:rFonts w:ascii="Arial" w:hAnsi="Arial" w:cs="Arial"/>
          <w:sz w:val="22"/>
          <w:szCs w:val="22"/>
        </w:rPr>
        <w:t>: Alexander L Bullen</w:t>
      </w:r>
      <w:r w:rsidRPr="004E373A">
        <w:rPr>
          <w:rFonts w:ascii="Arial" w:hAnsi="Arial" w:cs="Arial"/>
          <w:sz w:val="22"/>
          <w:szCs w:val="22"/>
          <w:vertAlign w:val="superscript"/>
        </w:rPr>
        <w:t>1,2</w:t>
      </w:r>
      <w:r w:rsidRPr="004E373A">
        <w:rPr>
          <w:rFonts w:ascii="Arial" w:hAnsi="Arial" w:cs="Arial"/>
          <w:sz w:val="22"/>
          <w:szCs w:val="22"/>
        </w:rPr>
        <w:t>, Ashutosh Tamhane</w:t>
      </w:r>
      <w:r w:rsidRPr="004E373A">
        <w:rPr>
          <w:rFonts w:ascii="Arial" w:hAnsi="Arial" w:cs="Arial"/>
          <w:sz w:val="22"/>
          <w:szCs w:val="22"/>
          <w:vertAlign w:val="superscript"/>
        </w:rPr>
        <w:t>3</w:t>
      </w:r>
      <w:r w:rsidRPr="004E373A">
        <w:rPr>
          <w:rFonts w:ascii="Arial" w:hAnsi="Arial" w:cs="Arial"/>
          <w:sz w:val="22"/>
          <w:szCs w:val="22"/>
        </w:rPr>
        <w:t>, Dena E. Rifkin</w:t>
      </w:r>
      <w:r w:rsidRPr="004E373A">
        <w:rPr>
          <w:rFonts w:ascii="Arial" w:hAnsi="Arial" w:cs="Arial"/>
          <w:sz w:val="22"/>
          <w:szCs w:val="22"/>
          <w:vertAlign w:val="superscript"/>
        </w:rPr>
        <w:t>1,2</w:t>
      </w:r>
      <w:r w:rsidRPr="004E373A">
        <w:rPr>
          <w:rFonts w:ascii="Arial" w:hAnsi="Arial" w:cs="Arial"/>
          <w:sz w:val="22"/>
          <w:szCs w:val="22"/>
        </w:rPr>
        <w:t>, Pranav S. Garimella</w:t>
      </w:r>
      <w:r w:rsidRPr="004E373A">
        <w:rPr>
          <w:rFonts w:ascii="Arial" w:hAnsi="Arial" w:cs="Arial"/>
          <w:sz w:val="22"/>
          <w:szCs w:val="22"/>
          <w:vertAlign w:val="superscript"/>
        </w:rPr>
        <w:t>2</w:t>
      </w:r>
      <w:r w:rsidRPr="004E373A">
        <w:rPr>
          <w:rFonts w:ascii="Arial" w:hAnsi="Arial" w:cs="Arial"/>
          <w:sz w:val="22"/>
          <w:szCs w:val="22"/>
        </w:rPr>
        <w:t xml:space="preserve">, </w:t>
      </w:r>
      <w:r w:rsidR="000E66E3" w:rsidRPr="004E373A">
        <w:rPr>
          <w:rFonts w:ascii="Arial" w:hAnsi="Arial" w:cs="Arial"/>
          <w:sz w:val="22"/>
          <w:szCs w:val="22"/>
        </w:rPr>
        <w:t>Simon B. Ascher</w:t>
      </w:r>
      <w:r w:rsidR="000E66E3" w:rsidRPr="004E373A">
        <w:rPr>
          <w:rFonts w:ascii="Arial" w:hAnsi="Arial" w:cs="Arial"/>
          <w:sz w:val="22"/>
          <w:szCs w:val="22"/>
          <w:vertAlign w:val="superscript"/>
        </w:rPr>
        <w:t>4,5</w:t>
      </w:r>
      <w:r w:rsidR="000E66E3" w:rsidRPr="004E373A">
        <w:rPr>
          <w:rFonts w:ascii="Arial" w:hAnsi="Arial" w:cs="Arial"/>
          <w:sz w:val="22"/>
          <w:szCs w:val="22"/>
        </w:rPr>
        <w:t xml:space="preserve">, </w:t>
      </w:r>
      <w:r w:rsidRPr="004E373A">
        <w:rPr>
          <w:rFonts w:ascii="Arial" w:hAnsi="Arial" w:cs="Arial"/>
          <w:sz w:val="22"/>
          <w:szCs w:val="22"/>
        </w:rPr>
        <w:t>Michael G. Shlipak</w:t>
      </w:r>
      <w:r w:rsidRPr="004E373A">
        <w:rPr>
          <w:rFonts w:ascii="Arial" w:hAnsi="Arial" w:cs="Arial"/>
          <w:sz w:val="22"/>
          <w:szCs w:val="22"/>
          <w:vertAlign w:val="superscript"/>
        </w:rPr>
        <w:t>4</w:t>
      </w:r>
      <w:r w:rsidRPr="004E373A">
        <w:rPr>
          <w:rFonts w:ascii="Arial" w:hAnsi="Arial" w:cs="Arial"/>
          <w:sz w:val="22"/>
          <w:szCs w:val="22"/>
        </w:rPr>
        <w:t xml:space="preserve">, </w:t>
      </w:r>
      <w:r w:rsidR="004E373A" w:rsidRPr="004E373A">
        <w:rPr>
          <w:rFonts w:ascii="Arial" w:hAnsi="Arial" w:cs="Arial"/>
          <w:sz w:val="22"/>
          <w:szCs w:val="22"/>
        </w:rPr>
        <w:t>Edward D. Siew</w:t>
      </w:r>
      <w:r w:rsidR="004E373A" w:rsidRPr="004E373A">
        <w:rPr>
          <w:rFonts w:ascii="Arial" w:hAnsi="Arial" w:cs="Arial"/>
          <w:sz w:val="22"/>
          <w:szCs w:val="22"/>
          <w:vertAlign w:val="superscript"/>
        </w:rPr>
        <w:t>6,7,8</w:t>
      </w:r>
      <w:r w:rsidR="004E373A" w:rsidRPr="004E373A">
        <w:rPr>
          <w:rFonts w:ascii="Arial" w:hAnsi="Arial" w:cs="Arial"/>
          <w:sz w:val="22"/>
          <w:szCs w:val="22"/>
        </w:rPr>
        <w:t>, Byron C. Jaeger</w:t>
      </w:r>
      <w:r w:rsidR="004E373A" w:rsidRPr="004E373A">
        <w:rPr>
          <w:rFonts w:ascii="Arial" w:hAnsi="Arial" w:cs="Arial"/>
          <w:sz w:val="22"/>
          <w:szCs w:val="22"/>
          <w:vertAlign w:val="superscript"/>
        </w:rPr>
        <w:t>9</w:t>
      </w:r>
      <w:r w:rsidR="004E373A" w:rsidRPr="004E373A">
        <w:rPr>
          <w:rFonts w:ascii="Arial" w:hAnsi="Arial" w:cs="Arial"/>
          <w:sz w:val="22"/>
          <w:szCs w:val="22"/>
        </w:rPr>
        <w:t>, Joseph</w:t>
      </w:r>
      <w:r w:rsidR="004E373A">
        <w:rPr>
          <w:rFonts w:ascii="Arial" w:hAnsi="Arial" w:cs="Arial"/>
          <w:sz w:val="22"/>
          <w:szCs w:val="22"/>
        </w:rPr>
        <w:t xml:space="preserve"> V.</w:t>
      </w:r>
      <w:r w:rsidR="004E373A" w:rsidRPr="004E373A">
        <w:rPr>
          <w:rFonts w:ascii="Arial" w:hAnsi="Arial" w:cs="Arial"/>
          <w:sz w:val="22"/>
          <w:szCs w:val="22"/>
        </w:rPr>
        <w:t xml:space="preserve"> Bonventre</w:t>
      </w:r>
      <w:r w:rsidR="004E373A" w:rsidRPr="004E373A">
        <w:rPr>
          <w:rFonts w:ascii="Arial" w:hAnsi="Arial" w:cs="Arial"/>
          <w:sz w:val="22"/>
          <w:szCs w:val="22"/>
          <w:vertAlign w:val="superscript"/>
        </w:rPr>
        <w:t>10</w:t>
      </w:r>
      <w:r w:rsidR="004E373A" w:rsidRPr="004E373A">
        <w:rPr>
          <w:rFonts w:ascii="Arial" w:hAnsi="Arial" w:cs="Arial"/>
          <w:sz w:val="22"/>
          <w:szCs w:val="22"/>
        </w:rPr>
        <w:t xml:space="preserve">, </w:t>
      </w:r>
      <w:r w:rsidRPr="004E373A">
        <w:rPr>
          <w:rFonts w:ascii="Arial" w:hAnsi="Arial" w:cs="Arial"/>
          <w:sz w:val="22"/>
          <w:szCs w:val="22"/>
        </w:rPr>
        <w:t>Jesse Seegmiller</w:t>
      </w:r>
      <w:r w:rsidR="004E373A">
        <w:rPr>
          <w:rFonts w:ascii="Arial" w:hAnsi="Arial" w:cs="Arial"/>
          <w:sz w:val="22"/>
          <w:szCs w:val="22"/>
          <w:vertAlign w:val="superscript"/>
        </w:rPr>
        <w:t>11</w:t>
      </w:r>
      <w:r w:rsidRPr="004E373A">
        <w:rPr>
          <w:rFonts w:ascii="Arial" w:hAnsi="Arial" w:cs="Arial"/>
          <w:sz w:val="22"/>
          <w:szCs w:val="22"/>
        </w:rPr>
        <w:t>, Henry E. Wang</w:t>
      </w:r>
      <w:r w:rsidR="004E373A">
        <w:rPr>
          <w:rFonts w:ascii="Arial" w:hAnsi="Arial" w:cs="Arial"/>
          <w:sz w:val="22"/>
          <w:szCs w:val="22"/>
          <w:vertAlign w:val="superscript"/>
        </w:rPr>
        <w:t>12</w:t>
      </w:r>
      <w:r w:rsidRPr="004E373A">
        <w:rPr>
          <w:rFonts w:ascii="Arial" w:hAnsi="Arial" w:cs="Arial"/>
          <w:sz w:val="22"/>
          <w:szCs w:val="22"/>
        </w:rPr>
        <w:t>, Orlando M. Gutierrez</w:t>
      </w:r>
      <w:r w:rsidR="004E373A">
        <w:rPr>
          <w:rFonts w:ascii="Arial" w:hAnsi="Arial" w:cs="Arial"/>
          <w:sz w:val="22"/>
          <w:szCs w:val="22"/>
          <w:vertAlign w:val="superscript"/>
        </w:rPr>
        <w:t>13</w:t>
      </w:r>
      <w:r w:rsidRPr="004E373A">
        <w:rPr>
          <w:rFonts w:ascii="Arial" w:hAnsi="Arial" w:cs="Arial"/>
          <w:sz w:val="22"/>
          <w:szCs w:val="22"/>
        </w:rPr>
        <w:t>, Joachim H. Ix</w:t>
      </w:r>
      <w:r w:rsidRPr="004E373A">
        <w:rPr>
          <w:rFonts w:ascii="Arial" w:hAnsi="Arial" w:cs="Arial"/>
          <w:sz w:val="22"/>
          <w:szCs w:val="22"/>
          <w:vertAlign w:val="superscript"/>
        </w:rPr>
        <w:t>1,2</w:t>
      </w:r>
    </w:p>
    <w:p w14:paraId="4C5C149C" w14:textId="77777777" w:rsidR="004E373A" w:rsidRDefault="004E373A" w:rsidP="000E66E3">
      <w:pPr>
        <w:spacing w:line="480" w:lineRule="auto"/>
        <w:rPr>
          <w:rFonts w:ascii="Arial" w:hAnsi="Arial" w:cs="Arial"/>
          <w:sz w:val="22"/>
          <w:szCs w:val="22"/>
        </w:rPr>
      </w:pPr>
    </w:p>
    <w:p w14:paraId="32A1BE2F" w14:textId="42C2F5CA" w:rsidR="001A0994" w:rsidRPr="004E373A" w:rsidRDefault="001A0994" w:rsidP="000E66E3">
      <w:pPr>
        <w:spacing w:line="480" w:lineRule="auto"/>
        <w:rPr>
          <w:rFonts w:ascii="Arial" w:hAnsi="Arial" w:cs="Arial"/>
          <w:sz w:val="22"/>
          <w:szCs w:val="22"/>
        </w:rPr>
      </w:pPr>
      <w:r w:rsidRPr="004E373A">
        <w:rPr>
          <w:rFonts w:ascii="Arial" w:hAnsi="Arial" w:cs="Arial"/>
          <w:b/>
          <w:bCs/>
          <w:sz w:val="22"/>
          <w:szCs w:val="22"/>
        </w:rPr>
        <w:t>Keywords</w:t>
      </w:r>
      <w:r w:rsidRPr="004E373A">
        <w:rPr>
          <w:rFonts w:ascii="Arial" w:hAnsi="Arial" w:cs="Arial"/>
          <w:sz w:val="22"/>
          <w:szCs w:val="22"/>
        </w:rPr>
        <w:t xml:space="preserve">: biomarker, secretion, acute kidney injury, </w:t>
      </w:r>
      <w:r w:rsidR="006274CD" w:rsidRPr="004E373A">
        <w:rPr>
          <w:rFonts w:ascii="Arial" w:hAnsi="Arial" w:cs="Arial"/>
          <w:sz w:val="22"/>
          <w:szCs w:val="22"/>
        </w:rPr>
        <w:t xml:space="preserve">sepsis, </w:t>
      </w:r>
      <w:r w:rsidRPr="004E373A">
        <w:rPr>
          <w:rFonts w:ascii="Arial" w:hAnsi="Arial" w:cs="Arial"/>
          <w:sz w:val="22"/>
          <w:szCs w:val="22"/>
        </w:rPr>
        <w:t>REGARDS</w:t>
      </w:r>
    </w:p>
    <w:p w14:paraId="0209D8C9" w14:textId="77777777" w:rsidR="001A0994" w:rsidRPr="004E373A" w:rsidRDefault="001A0994" w:rsidP="000E66E3">
      <w:pPr>
        <w:spacing w:line="480" w:lineRule="auto"/>
        <w:rPr>
          <w:rFonts w:ascii="Arial" w:hAnsi="Arial" w:cs="Arial"/>
          <w:sz w:val="22"/>
          <w:szCs w:val="22"/>
        </w:rPr>
      </w:pPr>
    </w:p>
    <w:p w14:paraId="4ECE43FA" w14:textId="77777777" w:rsidR="001A0994" w:rsidRPr="004E373A" w:rsidRDefault="001A0994" w:rsidP="000E66E3">
      <w:pPr>
        <w:spacing w:line="480" w:lineRule="auto"/>
        <w:rPr>
          <w:rFonts w:ascii="Arial" w:hAnsi="Arial" w:cs="Arial"/>
          <w:sz w:val="22"/>
          <w:szCs w:val="22"/>
        </w:rPr>
      </w:pPr>
      <w:r w:rsidRPr="004E373A">
        <w:rPr>
          <w:rFonts w:ascii="Arial" w:hAnsi="Arial" w:cs="Arial"/>
          <w:b/>
          <w:bCs/>
          <w:sz w:val="22"/>
          <w:szCs w:val="22"/>
        </w:rPr>
        <w:t>Affiliations</w:t>
      </w:r>
      <w:r w:rsidRPr="004E373A">
        <w:rPr>
          <w:rFonts w:ascii="Arial" w:hAnsi="Arial" w:cs="Arial"/>
          <w:sz w:val="22"/>
          <w:szCs w:val="22"/>
        </w:rPr>
        <w:t>:</w:t>
      </w:r>
    </w:p>
    <w:p w14:paraId="5A12A710" w14:textId="3180E1AD" w:rsidR="001A0994" w:rsidRPr="004E373A" w:rsidRDefault="001A0994" w:rsidP="004E373A">
      <w:pPr>
        <w:pStyle w:val="ListParagraph"/>
        <w:numPr>
          <w:ilvl w:val="0"/>
          <w:numId w:val="1"/>
        </w:numPr>
        <w:spacing w:line="480" w:lineRule="auto"/>
        <w:rPr>
          <w:rFonts w:ascii="Arial" w:hAnsi="Arial" w:cs="Arial"/>
          <w:sz w:val="22"/>
          <w:szCs w:val="22"/>
        </w:rPr>
      </w:pPr>
      <w:r w:rsidRPr="004E373A">
        <w:rPr>
          <w:rFonts w:ascii="Arial" w:hAnsi="Arial" w:cs="Arial"/>
          <w:sz w:val="22"/>
          <w:szCs w:val="22"/>
          <w:vertAlign w:val="superscript"/>
        </w:rPr>
        <w:t xml:space="preserve"> </w:t>
      </w:r>
      <w:r w:rsidRPr="004E373A">
        <w:rPr>
          <w:rFonts w:ascii="Arial" w:hAnsi="Arial" w:cs="Arial"/>
          <w:sz w:val="22"/>
          <w:szCs w:val="22"/>
        </w:rPr>
        <w:t>Nephrology Section, Veterans Affairs San Diego Healthcare System, La Jolla, CA</w:t>
      </w:r>
    </w:p>
    <w:p w14:paraId="189FE81B" w14:textId="2371931D" w:rsidR="001A0994" w:rsidRPr="004E373A" w:rsidRDefault="001A0994" w:rsidP="004E373A">
      <w:pPr>
        <w:pStyle w:val="ListParagraph"/>
        <w:numPr>
          <w:ilvl w:val="0"/>
          <w:numId w:val="1"/>
        </w:numPr>
        <w:spacing w:line="480" w:lineRule="auto"/>
        <w:rPr>
          <w:rFonts w:ascii="Arial" w:hAnsi="Arial" w:cs="Arial"/>
          <w:sz w:val="22"/>
          <w:szCs w:val="22"/>
        </w:rPr>
      </w:pPr>
      <w:r w:rsidRPr="004E373A">
        <w:rPr>
          <w:rFonts w:ascii="Arial" w:hAnsi="Arial" w:cs="Arial"/>
          <w:sz w:val="22"/>
          <w:szCs w:val="22"/>
        </w:rPr>
        <w:t>Division of Nephrology-Hypertension, Department of Medicine, University of California San Diego, San Diego, CA,</w:t>
      </w:r>
    </w:p>
    <w:p w14:paraId="49981EBD" w14:textId="4C6EFEBA" w:rsidR="001A0994" w:rsidRPr="004E373A" w:rsidRDefault="001A0994" w:rsidP="004E373A">
      <w:pPr>
        <w:pStyle w:val="ListParagraph"/>
        <w:numPr>
          <w:ilvl w:val="0"/>
          <w:numId w:val="1"/>
        </w:numPr>
        <w:spacing w:line="480" w:lineRule="auto"/>
        <w:rPr>
          <w:rFonts w:ascii="Arial" w:hAnsi="Arial" w:cs="Arial"/>
          <w:sz w:val="22"/>
          <w:szCs w:val="22"/>
        </w:rPr>
      </w:pPr>
      <w:r w:rsidRPr="004E373A">
        <w:rPr>
          <w:rFonts w:ascii="Arial" w:hAnsi="Arial" w:cs="Arial"/>
          <w:color w:val="212121"/>
          <w:sz w:val="22"/>
          <w:szCs w:val="22"/>
          <w:shd w:val="clear" w:color="auto" w:fill="FFFFFF"/>
        </w:rPr>
        <w:t xml:space="preserve">Division of Nephrology, University of Alabama at Birmingham, Birmingham, AL </w:t>
      </w:r>
    </w:p>
    <w:p w14:paraId="6BE004B6" w14:textId="6DEEB1F8" w:rsidR="001A0994" w:rsidRPr="004E373A" w:rsidRDefault="001A0994" w:rsidP="004E373A">
      <w:pPr>
        <w:pStyle w:val="ListParagraph"/>
        <w:numPr>
          <w:ilvl w:val="0"/>
          <w:numId w:val="1"/>
        </w:numPr>
        <w:spacing w:line="480" w:lineRule="auto"/>
        <w:rPr>
          <w:rFonts w:ascii="Arial" w:hAnsi="Arial" w:cs="Arial"/>
          <w:sz w:val="22"/>
          <w:szCs w:val="22"/>
        </w:rPr>
      </w:pPr>
      <w:r w:rsidRPr="004E373A">
        <w:rPr>
          <w:rFonts w:ascii="Arial" w:hAnsi="Arial" w:cs="Arial"/>
          <w:color w:val="212121"/>
          <w:sz w:val="22"/>
          <w:szCs w:val="22"/>
          <w:shd w:val="clear" w:color="auto" w:fill="FFFFFF"/>
        </w:rPr>
        <w:t>Kidney Health Research Collaborative, San Francisco Veterans Affairs Medical Center, University of California, San Francisco</w:t>
      </w:r>
      <w:r w:rsidR="000E66E3" w:rsidRPr="004E373A">
        <w:rPr>
          <w:rFonts w:ascii="Arial" w:hAnsi="Arial" w:cs="Arial"/>
          <w:color w:val="212121"/>
          <w:sz w:val="22"/>
          <w:szCs w:val="22"/>
          <w:shd w:val="clear" w:color="auto" w:fill="FFFFFF"/>
        </w:rPr>
        <w:t>, CA</w:t>
      </w:r>
    </w:p>
    <w:p w14:paraId="242BB939" w14:textId="555AF787" w:rsidR="000E66E3" w:rsidRPr="004E373A" w:rsidRDefault="000E66E3" w:rsidP="004E373A">
      <w:pPr>
        <w:pStyle w:val="ListParagraph"/>
        <w:numPr>
          <w:ilvl w:val="0"/>
          <w:numId w:val="1"/>
        </w:numPr>
        <w:spacing w:line="480" w:lineRule="auto"/>
        <w:rPr>
          <w:rFonts w:ascii="Arial" w:eastAsia="Times New Roman" w:hAnsi="Arial" w:cs="Arial"/>
          <w:color w:val="212121"/>
          <w:sz w:val="22"/>
          <w:szCs w:val="22"/>
          <w:shd w:val="clear" w:color="auto" w:fill="FFFFFF"/>
        </w:rPr>
      </w:pPr>
      <w:r w:rsidRPr="004E373A">
        <w:rPr>
          <w:rFonts w:ascii="Arial" w:eastAsia="Times New Roman" w:hAnsi="Arial" w:cs="Arial"/>
          <w:color w:val="212121"/>
          <w:sz w:val="22"/>
          <w:szCs w:val="22"/>
          <w:shd w:val="clear" w:color="auto" w:fill="FFFFFF"/>
        </w:rPr>
        <w:t>Division of Hospital Medicine, University of California Davis, Sacramento, CA</w:t>
      </w:r>
    </w:p>
    <w:p w14:paraId="2F63CE84" w14:textId="0CBA034D" w:rsidR="004E373A" w:rsidRPr="004E373A" w:rsidRDefault="004E373A" w:rsidP="004E373A">
      <w:pPr>
        <w:numPr>
          <w:ilvl w:val="0"/>
          <w:numId w:val="1"/>
        </w:numPr>
        <w:shd w:val="clear" w:color="auto" w:fill="FFFFFF"/>
        <w:spacing w:line="480" w:lineRule="auto"/>
        <w:rPr>
          <w:rFonts w:ascii="Arial" w:eastAsia="Times New Roman" w:hAnsi="Arial" w:cs="Arial"/>
          <w:color w:val="212121"/>
          <w:kern w:val="0"/>
          <w:sz w:val="22"/>
          <w:szCs w:val="22"/>
        </w:rPr>
      </w:pPr>
      <w:r w:rsidRPr="004E373A">
        <w:rPr>
          <w:rFonts w:ascii="Arial" w:eastAsia="Times New Roman" w:hAnsi="Arial" w:cs="Arial"/>
          <w:color w:val="212121"/>
          <w:kern w:val="0"/>
          <w:sz w:val="22"/>
          <w:szCs w:val="22"/>
        </w:rPr>
        <w:t>Division of Nephrology and Hypertension, Vanderbilt Center for Kidney Disease (VCKD) and Integrated Program for Acute Kidney Injury Research (VIP-AKI), Vanderbilt University Medical Center, Nashville, TN</w:t>
      </w:r>
    </w:p>
    <w:p w14:paraId="5AA58814" w14:textId="23ABAF44" w:rsidR="004E373A" w:rsidRPr="004E373A" w:rsidRDefault="004E373A" w:rsidP="004E373A">
      <w:pPr>
        <w:numPr>
          <w:ilvl w:val="0"/>
          <w:numId w:val="1"/>
        </w:numPr>
        <w:shd w:val="clear" w:color="auto" w:fill="FFFFFF"/>
        <w:spacing w:line="480" w:lineRule="auto"/>
        <w:rPr>
          <w:rFonts w:ascii="Arial" w:eastAsia="Times New Roman" w:hAnsi="Arial" w:cs="Arial"/>
          <w:color w:val="212121"/>
          <w:kern w:val="0"/>
          <w:sz w:val="22"/>
          <w:szCs w:val="22"/>
        </w:rPr>
      </w:pPr>
      <w:r w:rsidRPr="004E373A">
        <w:rPr>
          <w:rFonts w:ascii="Arial" w:eastAsia="Times New Roman" w:hAnsi="Arial" w:cs="Arial"/>
          <w:color w:val="212121"/>
          <w:kern w:val="0"/>
          <w:sz w:val="22"/>
          <w:szCs w:val="22"/>
        </w:rPr>
        <w:t>VA Tennessee Valley, Health Services Research and Development, Nashville, TN</w:t>
      </w:r>
    </w:p>
    <w:p w14:paraId="17BEA60B" w14:textId="10DF287F" w:rsidR="004E373A" w:rsidRPr="004E373A" w:rsidRDefault="004E373A" w:rsidP="004E373A">
      <w:pPr>
        <w:pStyle w:val="ListParagraph"/>
        <w:numPr>
          <w:ilvl w:val="0"/>
          <w:numId w:val="1"/>
        </w:numPr>
        <w:spacing w:line="480" w:lineRule="auto"/>
        <w:rPr>
          <w:rFonts w:ascii="Arial" w:eastAsia="Times New Roman" w:hAnsi="Arial" w:cs="Arial"/>
          <w:color w:val="212121"/>
          <w:sz w:val="22"/>
          <w:szCs w:val="22"/>
          <w:shd w:val="clear" w:color="auto" w:fill="FFFFFF"/>
        </w:rPr>
      </w:pPr>
      <w:r w:rsidRPr="004E373A">
        <w:rPr>
          <w:rFonts w:ascii="Arial" w:hAnsi="Arial" w:cs="Arial"/>
          <w:color w:val="212121"/>
          <w:sz w:val="22"/>
          <w:szCs w:val="22"/>
          <w:shd w:val="clear" w:color="auto" w:fill="FFFFFF"/>
        </w:rPr>
        <w:t>Vanderbilt Institute for Clinical and Translational Research, Vanderbilt University Medical Center, Nashville, TN</w:t>
      </w:r>
    </w:p>
    <w:p w14:paraId="21AAA5E9" w14:textId="5C0CFAF6" w:rsidR="004E373A" w:rsidRPr="004E373A" w:rsidRDefault="004E373A" w:rsidP="004E373A">
      <w:pPr>
        <w:pStyle w:val="ListParagraph"/>
        <w:numPr>
          <w:ilvl w:val="0"/>
          <w:numId w:val="1"/>
        </w:numPr>
        <w:spacing w:line="480" w:lineRule="auto"/>
        <w:rPr>
          <w:rFonts w:ascii="Arial" w:eastAsia="Times New Roman" w:hAnsi="Arial" w:cs="Arial"/>
          <w:color w:val="212121"/>
          <w:sz w:val="22"/>
          <w:szCs w:val="22"/>
          <w:shd w:val="clear" w:color="auto" w:fill="FFFFFF"/>
        </w:rPr>
      </w:pPr>
      <w:r w:rsidRPr="004E373A">
        <w:rPr>
          <w:rFonts w:ascii="Arial" w:hAnsi="Arial" w:cs="Arial"/>
          <w:color w:val="212121"/>
          <w:sz w:val="22"/>
          <w:szCs w:val="22"/>
          <w:shd w:val="clear" w:color="auto" w:fill="FFFFFF"/>
        </w:rPr>
        <w:t xml:space="preserve">Department of Biostatistics and Data Science Wake Forest University School of Medicine Winston-Salem, NC </w:t>
      </w:r>
    </w:p>
    <w:p w14:paraId="354F0A7D" w14:textId="6BD4507D" w:rsidR="004E373A" w:rsidRPr="004E373A" w:rsidRDefault="004E373A" w:rsidP="004E373A">
      <w:pPr>
        <w:pStyle w:val="ListParagraph"/>
        <w:numPr>
          <w:ilvl w:val="0"/>
          <w:numId w:val="1"/>
        </w:numPr>
        <w:spacing w:line="480" w:lineRule="auto"/>
        <w:rPr>
          <w:rFonts w:ascii="Arial" w:eastAsia="Times New Roman" w:hAnsi="Arial" w:cs="Arial"/>
          <w:color w:val="212121"/>
          <w:sz w:val="22"/>
          <w:szCs w:val="22"/>
          <w:shd w:val="clear" w:color="auto" w:fill="FFFFFF"/>
        </w:rPr>
      </w:pPr>
      <w:r w:rsidRPr="004E373A">
        <w:rPr>
          <w:rFonts w:ascii="Arial" w:hAnsi="Arial" w:cs="Arial"/>
          <w:color w:val="212121"/>
          <w:sz w:val="22"/>
          <w:szCs w:val="22"/>
          <w:shd w:val="clear" w:color="auto" w:fill="FFFFFF"/>
        </w:rPr>
        <w:lastRenderedPageBreak/>
        <w:t>Division of Renal Medicine, Department of Medicine, Brigham and Women's Hospital, Harvard Medical School, Boston, MA</w:t>
      </w:r>
    </w:p>
    <w:p w14:paraId="0C21A1F9" w14:textId="76CD1943" w:rsidR="001A0994" w:rsidRPr="004E373A" w:rsidRDefault="001A0994" w:rsidP="004E373A">
      <w:pPr>
        <w:pStyle w:val="ListParagraph"/>
        <w:numPr>
          <w:ilvl w:val="0"/>
          <w:numId w:val="1"/>
        </w:numPr>
        <w:spacing w:line="480" w:lineRule="auto"/>
        <w:rPr>
          <w:rFonts w:ascii="Arial" w:eastAsia="Times New Roman" w:hAnsi="Arial" w:cs="Arial"/>
          <w:color w:val="212121"/>
          <w:sz w:val="22"/>
          <w:szCs w:val="22"/>
          <w:shd w:val="clear" w:color="auto" w:fill="FFFFFF"/>
        </w:rPr>
      </w:pPr>
      <w:r w:rsidRPr="004E373A">
        <w:rPr>
          <w:rFonts w:ascii="Arial" w:eastAsia="Times New Roman" w:hAnsi="Arial" w:cs="Arial"/>
          <w:color w:val="212121"/>
          <w:sz w:val="22"/>
          <w:szCs w:val="22"/>
          <w:shd w:val="clear" w:color="auto" w:fill="FFFFFF"/>
        </w:rPr>
        <w:t>Department of Laboratory Medicine and Pathology, University of Minnesota, Minneapolis, MN</w:t>
      </w:r>
    </w:p>
    <w:p w14:paraId="014F777F" w14:textId="77777777" w:rsidR="001A0994" w:rsidRPr="004E373A" w:rsidRDefault="001A0994" w:rsidP="004E373A">
      <w:pPr>
        <w:pStyle w:val="ListParagraph"/>
        <w:numPr>
          <w:ilvl w:val="0"/>
          <w:numId w:val="1"/>
        </w:numPr>
        <w:spacing w:line="480" w:lineRule="auto"/>
        <w:rPr>
          <w:rFonts w:ascii="Arial" w:hAnsi="Arial" w:cs="Arial"/>
          <w:sz w:val="22"/>
          <w:szCs w:val="22"/>
        </w:rPr>
      </w:pPr>
      <w:r w:rsidRPr="004E373A">
        <w:rPr>
          <w:rFonts w:ascii="Arial" w:hAnsi="Arial" w:cs="Arial"/>
          <w:color w:val="212121"/>
          <w:sz w:val="22"/>
          <w:szCs w:val="22"/>
          <w:shd w:val="clear" w:color="auto" w:fill="FFFFFF"/>
        </w:rPr>
        <w:t>Department of Emergency Medicine, The Ohio State University, Columbus, OH.</w:t>
      </w:r>
    </w:p>
    <w:p w14:paraId="60A7F2CA" w14:textId="667609D0" w:rsidR="001A0994" w:rsidRPr="004E373A" w:rsidRDefault="001A0994" w:rsidP="004E373A">
      <w:pPr>
        <w:pStyle w:val="ListParagraph"/>
        <w:numPr>
          <w:ilvl w:val="0"/>
          <w:numId w:val="1"/>
        </w:numPr>
        <w:spacing w:line="480" w:lineRule="auto"/>
        <w:rPr>
          <w:rFonts w:ascii="Arial" w:hAnsi="Arial" w:cs="Arial"/>
          <w:sz w:val="22"/>
          <w:szCs w:val="22"/>
        </w:rPr>
      </w:pPr>
      <w:r w:rsidRPr="004E373A">
        <w:rPr>
          <w:rFonts w:ascii="Arial" w:hAnsi="Arial" w:cs="Arial"/>
          <w:color w:val="212121"/>
          <w:sz w:val="22"/>
          <w:szCs w:val="22"/>
          <w:shd w:val="clear" w:color="auto" w:fill="FFFFFF"/>
        </w:rPr>
        <w:t>Departments of Medicine and Epidemiology, University of Alabama at Birmingham</w:t>
      </w:r>
      <w:r w:rsidR="000E66E3" w:rsidRPr="004E373A">
        <w:rPr>
          <w:rFonts w:ascii="Arial" w:hAnsi="Arial" w:cs="Arial"/>
          <w:color w:val="212121"/>
          <w:sz w:val="22"/>
          <w:szCs w:val="22"/>
          <w:shd w:val="clear" w:color="auto" w:fill="FFFFFF"/>
        </w:rPr>
        <w:t>, AL</w:t>
      </w:r>
    </w:p>
    <w:p w14:paraId="52E30A2F" w14:textId="77777777" w:rsidR="001A0994" w:rsidRPr="004E373A" w:rsidRDefault="001A0994" w:rsidP="000E66E3">
      <w:pPr>
        <w:spacing w:line="480" w:lineRule="auto"/>
        <w:rPr>
          <w:rFonts w:ascii="Arial" w:hAnsi="Arial" w:cs="Arial"/>
          <w:sz w:val="22"/>
          <w:szCs w:val="22"/>
        </w:rPr>
      </w:pPr>
    </w:p>
    <w:p w14:paraId="5D2E0391" w14:textId="77777777" w:rsidR="00DB0493" w:rsidRPr="004E373A" w:rsidRDefault="00DB0493" w:rsidP="000E66E3">
      <w:pPr>
        <w:spacing w:line="480" w:lineRule="auto"/>
        <w:rPr>
          <w:rFonts w:ascii="Arial" w:hAnsi="Arial" w:cs="Arial"/>
          <w:sz w:val="22"/>
          <w:szCs w:val="22"/>
        </w:rPr>
      </w:pPr>
    </w:p>
    <w:p w14:paraId="0DD83154" w14:textId="0BBC14A7" w:rsidR="001A0994" w:rsidRPr="004E373A" w:rsidRDefault="001A0994" w:rsidP="000E66E3">
      <w:pPr>
        <w:spacing w:line="480" w:lineRule="auto"/>
        <w:rPr>
          <w:rStyle w:val="Strong"/>
          <w:rFonts w:ascii="Arial" w:hAnsi="Arial" w:cs="Arial"/>
          <w:sz w:val="22"/>
          <w:szCs w:val="22"/>
        </w:rPr>
      </w:pPr>
      <w:r w:rsidRPr="004E373A">
        <w:rPr>
          <w:rFonts w:ascii="Arial" w:hAnsi="Arial" w:cs="Arial"/>
          <w:b/>
          <w:bCs/>
          <w:sz w:val="22"/>
          <w:szCs w:val="22"/>
        </w:rPr>
        <w:t xml:space="preserve">Corresponding author: </w:t>
      </w:r>
    </w:p>
    <w:p w14:paraId="39E92B39" w14:textId="77777777" w:rsidR="001A0994" w:rsidRPr="004E373A" w:rsidRDefault="001A0994" w:rsidP="000E66E3">
      <w:pPr>
        <w:spacing w:line="480" w:lineRule="auto"/>
        <w:rPr>
          <w:rFonts w:ascii="Arial" w:hAnsi="Arial" w:cs="Arial"/>
          <w:sz w:val="22"/>
          <w:szCs w:val="22"/>
        </w:rPr>
      </w:pPr>
      <w:r w:rsidRPr="004E373A">
        <w:rPr>
          <w:rFonts w:ascii="Arial" w:hAnsi="Arial" w:cs="Arial"/>
          <w:sz w:val="22"/>
          <w:szCs w:val="22"/>
        </w:rPr>
        <w:t>Joachim H. Ix, MD, MAS</w:t>
      </w:r>
    </w:p>
    <w:p w14:paraId="412BFD07" w14:textId="77777777" w:rsidR="001A0994" w:rsidRPr="004E373A" w:rsidRDefault="001A0994" w:rsidP="000E66E3">
      <w:pPr>
        <w:spacing w:line="480" w:lineRule="auto"/>
        <w:rPr>
          <w:rFonts w:ascii="Arial" w:hAnsi="Arial" w:cs="Arial"/>
          <w:sz w:val="22"/>
          <w:szCs w:val="22"/>
        </w:rPr>
      </w:pPr>
      <w:r w:rsidRPr="004E373A">
        <w:rPr>
          <w:rFonts w:ascii="Arial" w:hAnsi="Arial" w:cs="Arial"/>
          <w:sz w:val="22"/>
          <w:szCs w:val="22"/>
        </w:rPr>
        <w:t>Division of Nephrology-Hypertension</w:t>
      </w:r>
    </w:p>
    <w:p w14:paraId="4F96CEC8" w14:textId="77777777" w:rsidR="001A0994" w:rsidRPr="004E373A" w:rsidRDefault="001A0994" w:rsidP="000E66E3">
      <w:pPr>
        <w:spacing w:line="480" w:lineRule="auto"/>
        <w:rPr>
          <w:rFonts w:ascii="Arial" w:hAnsi="Arial" w:cs="Arial"/>
          <w:sz w:val="22"/>
          <w:szCs w:val="22"/>
        </w:rPr>
      </w:pPr>
      <w:r w:rsidRPr="004E373A">
        <w:rPr>
          <w:rFonts w:ascii="Arial" w:hAnsi="Arial" w:cs="Arial"/>
          <w:sz w:val="22"/>
          <w:szCs w:val="22"/>
        </w:rPr>
        <w:t>University of California San Diego</w:t>
      </w:r>
    </w:p>
    <w:p w14:paraId="6787B54E" w14:textId="77777777" w:rsidR="001A0994" w:rsidRPr="004E373A" w:rsidRDefault="001A0994" w:rsidP="000E66E3">
      <w:pPr>
        <w:spacing w:line="480" w:lineRule="auto"/>
        <w:rPr>
          <w:rFonts w:ascii="Arial" w:hAnsi="Arial" w:cs="Arial"/>
          <w:sz w:val="22"/>
          <w:szCs w:val="22"/>
        </w:rPr>
      </w:pPr>
      <w:r w:rsidRPr="004E373A">
        <w:rPr>
          <w:rFonts w:ascii="Arial" w:hAnsi="Arial" w:cs="Arial"/>
          <w:sz w:val="22"/>
          <w:szCs w:val="22"/>
        </w:rPr>
        <w:t>3350 La Jolla Village Drive, Mail Code 9111-H</w:t>
      </w:r>
    </w:p>
    <w:p w14:paraId="5C436BB1" w14:textId="77777777" w:rsidR="001A0994" w:rsidRPr="004E373A" w:rsidRDefault="001A0994" w:rsidP="000E66E3">
      <w:pPr>
        <w:spacing w:line="480" w:lineRule="auto"/>
        <w:rPr>
          <w:rFonts w:ascii="Arial" w:hAnsi="Arial" w:cs="Arial"/>
          <w:sz w:val="22"/>
          <w:szCs w:val="22"/>
        </w:rPr>
      </w:pPr>
      <w:r w:rsidRPr="004E373A">
        <w:rPr>
          <w:rFonts w:ascii="Arial" w:hAnsi="Arial" w:cs="Arial"/>
          <w:sz w:val="22"/>
          <w:szCs w:val="22"/>
        </w:rPr>
        <w:t>San Diego, CA 92161</w:t>
      </w:r>
    </w:p>
    <w:p w14:paraId="218756E5" w14:textId="77777777" w:rsidR="001A0994" w:rsidRPr="004E373A" w:rsidRDefault="001A0994" w:rsidP="000E66E3">
      <w:pPr>
        <w:spacing w:line="480" w:lineRule="auto"/>
        <w:rPr>
          <w:rFonts w:ascii="Arial" w:hAnsi="Arial" w:cs="Arial"/>
          <w:sz w:val="22"/>
          <w:szCs w:val="22"/>
        </w:rPr>
      </w:pPr>
      <w:r w:rsidRPr="004E373A">
        <w:rPr>
          <w:rFonts w:ascii="Arial" w:hAnsi="Arial" w:cs="Arial"/>
          <w:sz w:val="22"/>
          <w:szCs w:val="22"/>
        </w:rPr>
        <w:t>Tel: (858) 552-7528</w:t>
      </w:r>
    </w:p>
    <w:p w14:paraId="601D50C1" w14:textId="77777777" w:rsidR="001A0994" w:rsidRPr="004E373A" w:rsidRDefault="001A0994" w:rsidP="000E66E3">
      <w:pPr>
        <w:spacing w:line="480" w:lineRule="auto"/>
        <w:rPr>
          <w:rFonts w:ascii="Arial" w:hAnsi="Arial" w:cs="Arial"/>
          <w:color w:val="000000" w:themeColor="text1"/>
          <w:sz w:val="22"/>
          <w:szCs w:val="22"/>
        </w:rPr>
      </w:pPr>
      <w:r w:rsidRPr="004E373A">
        <w:rPr>
          <w:rFonts w:ascii="Arial" w:hAnsi="Arial" w:cs="Arial"/>
          <w:color w:val="000000" w:themeColor="text1"/>
          <w:sz w:val="22"/>
          <w:szCs w:val="22"/>
        </w:rPr>
        <w:t>Fax: (858) 552-7549</w:t>
      </w:r>
    </w:p>
    <w:p w14:paraId="5FAFD37A" w14:textId="77777777" w:rsidR="001A0994" w:rsidRPr="004E373A" w:rsidRDefault="00000000" w:rsidP="000E66E3">
      <w:pPr>
        <w:spacing w:line="480" w:lineRule="auto"/>
        <w:rPr>
          <w:rFonts w:ascii="Arial" w:hAnsi="Arial" w:cs="Arial"/>
          <w:sz w:val="22"/>
          <w:szCs w:val="22"/>
        </w:rPr>
      </w:pPr>
      <w:hyperlink r:id="rId6" w:history="1">
        <w:r w:rsidR="001A0994" w:rsidRPr="004E373A">
          <w:rPr>
            <w:rStyle w:val="Hyperlink"/>
            <w:rFonts w:ascii="Arial" w:hAnsi="Arial" w:cs="Arial"/>
            <w:sz w:val="22"/>
            <w:szCs w:val="22"/>
          </w:rPr>
          <w:t>joeix@ucsd.edu</w:t>
        </w:r>
      </w:hyperlink>
    </w:p>
    <w:p w14:paraId="75D1070F" w14:textId="77777777" w:rsidR="001A0994" w:rsidRPr="004E373A" w:rsidRDefault="001A0994" w:rsidP="000E66E3">
      <w:pPr>
        <w:spacing w:line="480" w:lineRule="auto"/>
        <w:rPr>
          <w:rFonts w:ascii="Arial" w:hAnsi="Arial" w:cs="Arial"/>
          <w:sz w:val="22"/>
          <w:szCs w:val="22"/>
        </w:rPr>
      </w:pPr>
    </w:p>
    <w:p w14:paraId="6F08B2AC" w14:textId="14AFC6F9" w:rsidR="001A0994" w:rsidRPr="004E373A" w:rsidRDefault="001A0994" w:rsidP="000E66E3">
      <w:pPr>
        <w:spacing w:line="480" w:lineRule="auto"/>
        <w:rPr>
          <w:rFonts w:ascii="Arial" w:hAnsi="Arial" w:cs="Arial"/>
          <w:sz w:val="22"/>
          <w:szCs w:val="22"/>
        </w:rPr>
      </w:pPr>
      <w:r w:rsidRPr="004E373A">
        <w:rPr>
          <w:rFonts w:ascii="Arial" w:hAnsi="Arial" w:cs="Arial"/>
          <w:b/>
          <w:sz w:val="22"/>
          <w:szCs w:val="22"/>
        </w:rPr>
        <w:t>Tables/Figures:</w:t>
      </w:r>
      <w:r w:rsidRPr="004E373A">
        <w:rPr>
          <w:rFonts w:ascii="Arial" w:hAnsi="Arial" w:cs="Arial"/>
          <w:sz w:val="22"/>
          <w:szCs w:val="22"/>
        </w:rPr>
        <w:t xml:space="preserve"> </w:t>
      </w:r>
      <w:r w:rsidR="006274CD" w:rsidRPr="004E373A">
        <w:rPr>
          <w:rFonts w:ascii="Arial" w:hAnsi="Arial" w:cs="Arial"/>
          <w:sz w:val="22"/>
          <w:szCs w:val="22"/>
        </w:rPr>
        <w:t>2</w:t>
      </w:r>
      <w:r w:rsidR="00DB0493" w:rsidRPr="004E373A">
        <w:rPr>
          <w:rFonts w:ascii="Arial" w:hAnsi="Arial" w:cs="Arial"/>
          <w:sz w:val="22"/>
          <w:szCs w:val="22"/>
        </w:rPr>
        <w:t>/0</w:t>
      </w:r>
    </w:p>
    <w:p w14:paraId="73AEBC2C" w14:textId="77777777" w:rsidR="001A0994" w:rsidRPr="004E373A" w:rsidRDefault="001A0994" w:rsidP="000E66E3">
      <w:pPr>
        <w:spacing w:line="480" w:lineRule="auto"/>
        <w:rPr>
          <w:rFonts w:ascii="Arial" w:hAnsi="Arial" w:cs="Arial"/>
          <w:sz w:val="22"/>
          <w:szCs w:val="22"/>
        </w:rPr>
      </w:pPr>
    </w:p>
    <w:p w14:paraId="7235DD64" w14:textId="332D3F8A" w:rsidR="001A0994" w:rsidRPr="004E373A" w:rsidRDefault="00667CF3" w:rsidP="000E66E3">
      <w:pPr>
        <w:spacing w:line="480" w:lineRule="auto"/>
        <w:ind w:firstLine="720"/>
        <w:rPr>
          <w:rFonts w:ascii="Arial" w:hAnsi="Arial" w:cs="Arial"/>
          <w:color w:val="0E101A"/>
          <w:sz w:val="22"/>
          <w:szCs w:val="22"/>
        </w:rPr>
      </w:pPr>
      <w:r w:rsidRPr="004E373A">
        <w:rPr>
          <w:rFonts w:ascii="Arial" w:hAnsi="Arial" w:cs="Arial"/>
          <w:color w:val="0E101A"/>
          <w:sz w:val="22"/>
          <w:szCs w:val="22"/>
        </w:rPr>
        <w:t>Kidney</w:t>
      </w:r>
      <w:r w:rsidR="001A0994" w:rsidRPr="004E373A">
        <w:rPr>
          <w:rFonts w:ascii="Arial" w:hAnsi="Arial" w:cs="Arial"/>
          <w:color w:val="0E101A"/>
          <w:sz w:val="22"/>
          <w:szCs w:val="22"/>
        </w:rPr>
        <w:t xml:space="preserve"> tubular secretion eliminates many endogenous and exogenous substances</w:t>
      </w:r>
      <w:r w:rsidRPr="004E373A">
        <w:rPr>
          <w:rFonts w:ascii="Arial" w:hAnsi="Arial" w:cs="Arial"/>
          <w:color w:val="0E101A"/>
          <w:sz w:val="22"/>
          <w:szCs w:val="22"/>
        </w:rPr>
        <w:t xml:space="preserve"> that are not eliminated by glomerular filtration</w:t>
      </w:r>
      <w:r w:rsidR="001A0994" w:rsidRPr="004E373A">
        <w:rPr>
          <w:rFonts w:ascii="Arial" w:hAnsi="Arial" w:cs="Arial"/>
          <w:color w:val="0E101A"/>
          <w:sz w:val="22"/>
          <w:szCs w:val="22"/>
        </w:rPr>
        <w:t>, including numerous drugs, such as furosemide</w:t>
      </w:r>
      <w:r w:rsidRPr="004E373A">
        <w:rPr>
          <w:rFonts w:ascii="Arial" w:hAnsi="Arial" w:cs="Arial"/>
          <w:color w:val="0E101A"/>
          <w:sz w:val="22"/>
          <w:szCs w:val="22"/>
        </w:rPr>
        <w:t xml:space="preserve">, rivaroxaban, </w:t>
      </w:r>
      <w:ins w:id="0" w:author="Simon Benjamin Ascher" w:date="2024-06-10T20:39:00Z">
        <w:r w:rsidR="00E34668">
          <w:rPr>
            <w:rFonts w:ascii="Arial" w:hAnsi="Arial" w:cs="Arial"/>
            <w:color w:val="0E101A"/>
            <w:sz w:val="22"/>
            <w:szCs w:val="22"/>
          </w:rPr>
          <w:t xml:space="preserve">and </w:t>
        </w:r>
      </w:ins>
      <w:r w:rsidRPr="004E373A">
        <w:rPr>
          <w:rFonts w:ascii="Arial" w:hAnsi="Arial" w:cs="Arial"/>
          <w:color w:val="0E101A"/>
          <w:sz w:val="22"/>
          <w:szCs w:val="22"/>
        </w:rPr>
        <w:t>cisplatin</w:t>
      </w:r>
      <w:del w:id="1" w:author="Simon Benjamin Ascher" w:date="2024-06-10T20:39:00Z">
        <w:r w:rsidRPr="004E373A" w:rsidDel="00E34668">
          <w:rPr>
            <w:rFonts w:ascii="Arial" w:hAnsi="Arial" w:cs="Arial"/>
            <w:color w:val="0E101A"/>
            <w:sz w:val="22"/>
            <w:szCs w:val="22"/>
          </w:rPr>
          <w:delText>, and many others</w:delText>
        </w:r>
      </w:del>
      <w:r w:rsidR="001A0994" w:rsidRPr="004E373A">
        <w:rPr>
          <w:rFonts w:ascii="Arial" w:hAnsi="Arial" w:cs="Arial"/>
          <w:color w:val="0E101A"/>
          <w:sz w:val="22"/>
          <w:szCs w:val="22"/>
        </w:rPr>
        <w:t>.</w:t>
      </w:r>
      <w:r w:rsidR="00A84B9A" w:rsidRPr="004E373A">
        <w:rPr>
          <w:rFonts w:ascii="Arial" w:hAnsi="Arial" w:cs="Arial"/>
          <w:noProof/>
          <w:color w:val="0E101A"/>
          <w:sz w:val="22"/>
          <w:szCs w:val="22"/>
          <w:vertAlign w:val="superscript"/>
        </w:rPr>
        <w:t>1</w:t>
      </w:r>
      <w:r w:rsidR="001A0994" w:rsidRPr="004E373A">
        <w:rPr>
          <w:rFonts w:ascii="Arial" w:hAnsi="Arial" w:cs="Arial"/>
          <w:color w:val="0E101A"/>
          <w:sz w:val="22"/>
          <w:szCs w:val="22"/>
        </w:rPr>
        <w:t xml:space="preserve"> Historically, tubular secretion has been assessed with time-intensive clearance studies using exogenous tracers, such as para-amino hippuric acid and mercaptoacetyltriglycine</w:t>
      </w:r>
      <w:r w:rsidRPr="004E373A">
        <w:rPr>
          <w:rFonts w:ascii="Arial" w:hAnsi="Arial" w:cs="Arial"/>
          <w:color w:val="0E101A"/>
          <w:sz w:val="22"/>
          <w:szCs w:val="22"/>
        </w:rPr>
        <w:t>. These measures</w:t>
      </w:r>
      <w:r w:rsidR="001A0994" w:rsidRPr="004E373A">
        <w:rPr>
          <w:rFonts w:ascii="Arial" w:hAnsi="Arial" w:cs="Arial"/>
          <w:color w:val="0E101A"/>
          <w:sz w:val="22"/>
          <w:szCs w:val="22"/>
        </w:rPr>
        <w:t xml:space="preserve"> required infusions and frequent timed collections, making them of limited value in the clinical setting. Recently, endogenous </w:t>
      </w:r>
      <w:r w:rsidRPr="004E373A">
        <w:rPr>
          <w:rFonts w:ascii="Arial" w:hAnsi="Arial" w:cs="Arial"/>
          <w:color w:val="0E101A"/>
          <w:sz w:val="22"/>
          <w:szCs w:val="22"/>
        </w:rPr>
        <w:t xml:space="preserve">secreted </w:t>
      </w:r>
      <w:r w:rsidR="001A0994" w:rsidRPr="004E373A">
        <w:rPr>
          <w:rFonts w:ascii="Arial" w:hAnsi="Arial" w:cs="Arial"/>
          <w:color w:val="0E101A"/>
          <w:sz w:val="22"/>
          <w:szCs w:val="22"/>
        </w:rPr>
        <w:t xml:space="preserve">solutes </w:t>
      </w:r>
      <w:r w:rsidR="001A0994" w:rsidRPr="004E373A">
        <w:rPr>
          <w:rFonts w:ascii="Arial" w:hAnsi="Arial" w:cs="Arial"/>
          <w:color w:val="0E101A"/>
          <w:sz w:val="22"/>
          <w:szCs w:val="22"/>
        </w:rPr>
        <w:lastRenderedPageBreak/>
        <w:t>(</w:t>
      </w:r>
      <w:proofErr w:type="spellStart"/>
      <w:r w:rsidR="001A0994" w:rsidRPr="004E373A">
        <w:rPr>
          <w:rFonts w:ascii="Arial" w:hAnsi="Arial" w:cs="Arial"/>
          <w:color w:val="0E101A"/>
          <w:sz w:val="22"/>
          <w:szCs w:val="22"/>
        </w:rPr>
        <w:t>hippurate</w:t>
      </w:r>
      <w:proofErr w:type="spellEnd"/>
      <w:r w:rsidR="001A0994" w:rsidRPr="004E373A">
        <w:rPr>
          <w:rFonts w:ascii="Arial" w:hAnsi="Arial" w:cs="Arial"/>
          <w:color w:val="0E101A"/>
          <w:sz w:val="22"/>
          <w:szCs w:val="22"/>
        </w:rPr>
        <w:t xml:space="preserve">, indoxyl sulfate, p-cresol sulfate, and </w:t>
      </w:r>
      <w:proofErr w:type="spellStart"/>
      <w:r w:rsidR="001A0994" w:rsidRPr="004E373A">
        <w:rPr>
          <w:rFonts w:ascii="Arial" w:hAnsi="Arial" w:cs="Arial"/>
          <w:color w:val="0E101A"/>
          <w:sz w:val="22"/>
          <w:szCs w:val="22"/>
        </w:rPr>
        <w:t>cinnamoylglycine</w:t>
      </w:r>
      <w:proofErr w:type="spellEnd"/>
      <w:r w:rsidR="001A0994" w:rsidRPr="004E373A">
        <w:rPr>
          <w:rFonts w:ascii="Arial" w:hAnsi="Arial" w:cs="Arial"/>
          <w:color w:val="0E101A"/>
          <w:sz w:val="22"/>
          <w:szCs w:val="22"/>
        </w:rPr>
        <w:t>, among others) have been identified</w:t>
      </w:r>
      <w:r w:rsidR="00A84B9A" w:rsidRPr="004E373A">
        <w:rPr>
          <w:rFonts w:ascii="Arial" w:hAnsi="Arial" w:cs="Arial"/>
          <w:color w:val="0E101A"/>
          <w:sz w:val="22"/>
          <w:szCs w:val="22"/>
        </w:rPr>
        <w:t>,</w:t>
      </w:r>
      <w:r w:rsidR="00A84B9A" w:rsidRPr="004E373A">
        <w:rPr>
          <w:rFonts w:ascii="Arial" w:hAnsi="Arial" w:cs="Arial"/>
          <w:noProof/>
          <w:color w:val="0E101A"/>
          <w:sz w:val="22"/>
          <w:szCs w:val="22"/>
          <w:vertAlign w:val="superscript"/>
        </w:rPr>
        <w:t>2</w:t>
      </w:r>
      <w:r w:rsidR="001A0994" w:rsidRPr="004E373A">
        <w:rPr>
          <w:rFonts w:ascii="Arial" w:hAnsi="Arial" w:cs="Arial"/>
          <w:color w:val="0E101A"/>
          <w:sz w:val="22"/>
          <w:szCs w:val="22"/>
        </w:rPr>
        <w:t xml:space="preserve"> which have facilitated the assessment of tubular secretion </w:t>
      </w:r>
      <w:r w:rsidRPr="004E373A">
        <w:rPr>
          <w:rFonts w:ascii="Arial" w:hAnsi="Arial" w:cs="Arial"/>
          <w:color w:val="0E101A"/>
          <w:sz w:val="22"/>
          <w:szCs w:val="22"/>
        </w:rPr>
        <w:t>using simple paired blood and urine samples</w:t>
      </w:r>
      <w:r w:rsidR="001A0994" w:rsidRPr="004E373A">
        <w:rPr>
          <w:rFonts w:ascii="Arial" w:hAnsi="Arial" w:cs="Arial"/>
          <w:color w:val="0E101A"/>
          <w:sz w:val="22"/>
          <w:szCs w:val="22"/>
        </w:rPr>
        <w:t>.</w:t>
      </w:r>
      <w:r w:rsidR="00A84B9A" w:rsidRPr="004E373A">
        <w:rPr>
          <w:rFonts w:ascii="Arial" w:hAnsi="Arial" w:cs="Arial"/>
          <w:noProof/>
          <w:color w:val="0E101A"/>
          <w:sz w:val="22"/>
          <w:szCs w:val="22"/>
          <w:vertAlign w:val="superscript"/>
        </w:rPr>
        <w:t>1</w:t>
      </w:r>
      <w:r w:rsidR="00A84B9A" w:rsidRPr="004E373A">
        <w:rPr>
          <w:rFonts w:ascii="Arial" w:hAnsi="Arial" w:cs="Arial"/>
          <w:color w:val="0E101A"/>
          <w:sz w:val="22"/>
          <w:szCs w:val="22"/>
        </w:rPr>
        <w:t xml:space="preserve"> </w:t>
      </w:r>
    </w:p>
    <w:p w14:paraId="76099AC0" w14:textId="77777777" w:rsidR="001A0994" w:rsidRPr="004E373A" w:rsidRDefault="001A0994" w:rsidP="000E66E3">
      <w:pPr>
        <w:spacing w:line="480" w:lineRule="auto"/>
        <w:rPr>
          <w:rFonts w:ascii="Arial" w:hAnsi="Arial" w:cs="Arial"/>
          <w:color w:val="0E101A"/>
          <w:sz w:val="22"/>
          <w:szCs w:val="22"/>
        </w:rPr>
      </w:pPr>
    </w:p>
    <w:p w14:paraId="58088FAD" w14:textId="15442FB8" w:rsidR="001A0994" w:rsidRPr="004E373A" w:rsidRDefault="001A0994" w:rsidP="000E66E3">
      <w:pPr>
        <w:spacing w:line="480" w:lineRule="auto"/>
        <w:ind w:firstLine="720"/>
        <w:rPr>
          <w:rFonts w:ascii="Arial" w:hAnsi="Arial" w:cs="Arial"/>
          <w:sz w:val="22"/>
          <w:szCs w:val="22"/>
        </w:rPr>
      </w:pPr>
      <w:r w:rsidRPr="004E373A">
        <w:rPr>
          <w:rFonts w:ascii="Arial" w:hAnsi="Arial" w:cs="Arial"/>
          <w:color w:val="0E101A"/>
          <w:sz w:val="22"/>
          <w:szCs w:val="22"/>
        </w:rPr>
        <w:t xml:space="preserve">Secretion occurs primarily in the proximal tubules, </w:t>
      </w:r>
      <w:ins w:id="2" w:author="Simon Benjamin Ascher" w:date="2024-06-10T20:41:00Z">
        <w:r w:rsidR="00E34668">
          <w:rPr>
            <w:rFonts w:ascii="Arial" w:hAnsi="Arial" w:cs="Arial"/>
            <w:color w:val="0E101A"/>
            <w:sz w:val="22"/>
            <w:szCs w:val="22"/>
          </w:rPr>
          <w:t xml:space="preserve">which is </w:t>
        </w:r>
      </w:ins>
      <w:r w:rsidRPr="004E373A">
        <w:rPr>
          <w:rFonts w:ascii="Arial" w:hAnsi="Arial" w:cs="Arial"/>
          <w:color w:val="0E101A"/>
          <w:sz w:val="22"/>
          <w:szCs w:val="22"/>
        </w:rPr>
        <w:t>the tubule segment most susceptible to damage during acute kidney injury (AKI).</w:t>
      </w:r>
      <w:r w:rsidR="000E66E3" w:rsidRPr="004E373A">
        <w:rPr>
          <w:rFonts w:ascii="Arial" w:hAnsi="Arial" w:cs="Arial"/>
          <w:noProof/>
          <w:color w:val="0E101A"/>
          <w:sz w:val="22"/>
          <w:szCs w:val="22"/>
          <w:vertAlign w:val="superscript"/>
        </w:rPr>
        <w:t>3</w:t>
      </w:r>
      <w:r w:rsidRPr="004E373A">
        <w:rPr>
          <w:rFonts w:ascii="Arial" w:hAnsi="Arial" w:cs="Arial"/>
          <w:color w:val="0E101A"/>
          <w:sz w:val="22"/>
          <w:szCs w:val="22"/>
        </w:rPr>
        <w:t xml:space="preserve"> </w:t>
      </w:r>
      <w:ins w:id="3" w:author="Simon Benjamin Ascher" w:date="2024-06-10T20:42:00Z">
        <w:r w:rsidR="00E34668">
          <w:rPr>
            <w:rFonts w:ascii="Arial" w:hAnsi="Arial" w:cs="Arial"/>
            <w:color w:val="0E101A"/>
            <w:sz w:val="22"/>
            <w:szCs w:val="22"/>
          </w:rPr>
          <w:t>Among critically ill patients, d</w:t>
        </w:r>
      </w:ins>
      <w:del w:id="4" w:author="Simon Benjamin Ascher" w:date="2024-06-10T20:42:00Z">
        <w:r w:rsidRPr="004E373A" w:rsidDel="00E34668">
          <w:rPr>
            <w:rFonts w:ascii="Arial" w:hAnsi="Arial" w:cs="Arial"/>
            <w:color w:val="0E101A"/>
            <w:sz w:val="22"/>
            <w:szCs w:val="22"/>
          </w:rPr>
          <w:delText>D</w:delText>
        </w:r>
      </w:del>
      <w:r w:rsidRPr="004E373A">
        <w:rPr>
          <w:rFonts w:ascii="Arial" w:hAnsi="Arial" w:cs="Arial"/>
          <w:color w:val="0E101A"/>
          <w:sz w:val="22"/>
          <w:szCs w:val="22"/>
        </w:rPr>
        <w:t xml:space="preserve">ecreased tubular secretion </w:t>
      </w:r>
      <w:del w:id="5" w:author="Simon Benjamin Ascher" w:date="2024-06-10T20:41:00Z">
        <w:r w:rsidRPr="004E373A" w:rsidDel="00E34668">
          <w:rPr>
            <w:rFonts w:ascii="Arial" w:hAnsi="Arial" w:cs="Arial"/>
            <w:color w:val="0E101A"/>
            <w:sz w:val="22"/>
            <w:szCs w:val="22"/>
          </w:rPr>
          <w:delText>has been</w:delText>
        </w:r>
      </w:del>
      <w:ins w:id="6" w:author="Simon Benjamin Ascher" w:date="2024-06-10T20:41:00Z">
        <w:r w:rsidR="00E34668">
          <w:rPr>
            <w:rFonts w:ascii="Arial" w:hAnsi="Arial" w:cs="Arial"/>
            <w:color w:val="0E101A"/>
            <w:sz w:val="22"/>
            <w:szCs w:val="22"/>
          </w:rPr>
          <w:t>is</w:t>
        </w:r>
      </w:ins>
      <w:r w:rsidRPr="004E373A">
        <w:rPr>
          <w:rFonts w:ascii="Arial" w:hAnsi="Arial" w:cs="Arial"/>
          <w:color w:val="0E101A"/>
          <w:sz w:val="22"/>
          <w:szCs w:val="22"/>
        </w:rPr>
        <w:t xml:space="preserve"> associated with</w:t>
      </w:r>
      <w:r w:rsidR="00DB0493" w:rsidRPr="004E373A">
        <w:rPr>
          <w:rFonts w:ascii="Arial" w:hAnsi="Arial" w:cs="Arial"/>
          <w:color w:val="0E101A"/>
          <w:sz w:val="22"/>
          <w:szCs w:val="22"/>
        </w:rPr>
        <w:t xml:space="preserve"> a</w:t>
      </w:r>
      <w:r w:rsidRPr="004E373A">
        <w:rPr>
          <w:rFonts w:ascii="Arial" w:hAnsi="Arial" w:cs="Arial"/>
          <w:color w:val="0E101A"/>
          <w:sz w:val="22"/>
          <w:szCs w:val="22"/>
        </w:rPr>
        <w:t xml:space="preserve"> higher risk of major adverse kidney events (</w:t>
      </w:r>
      <w:ins w:id="7" w:author="Simon Benjamin Ascher" w:date="2024-06-10T20:41:00Z">
        <w:r w:rsidR="00E34668">
          <w:rPr>
            <w:rFonts w:ascii="Arial" w:hAnsi="Arial" w:cs="Arial"/>
            <w:color w:val="0E101A"/>
            <w:sz w:val="22"/>
            <w:szCs w:val="22"/>
          </w:rPr>
          <w:t xml:space="preserve">MAKE; defined as </w:t>
        </w:r>
      </w:ins>
      <w:r w:rsidRPr="004E373A">
        <w:rPr>
          <w:rFonts w:ascii="Arial" w:hAnsi="Arial" w:cs="Arial"/>
          <w:color w:val="0E101A"/>
          <w:sz w:val="22"/>
          <w:szCs w:val="22"/>
        </w:rPr>
        <w:t>estimated glomerular filtration rate decline</w:t>
      </w:r>
      <w:ins w:id="8" w:author="Simon Benjamin Ascher" w:date="2024-06-10T20:41:00Z">
        <w:r w:rsidR="00E34668">
          <w:rPr>
            <w:rFonts w:ascii="Arial" w:hAnsi="Arial" w:cs="Arial"/>
            <w:color w:val="0E101A"/>
            <w:sz w:val="22"/>
            <w:szCs w:val="22"/>
          </w:rPr>
          <w:t>,</w:t>
        </w:r>
      </w:ins>
      <w:r w:rsidRPr="004E373A">
        <w:rPr>
          <w:rFonts w:ascii="Arial" w:hAnsi="Arial" w:cs="Arial"/>
          <w:color w:val="0E101A"/>
          <w:sz w:val="22"/>
          <w:szCs w:val="22"/>
        </w:rPr>
        <w:t xml:space="preserve"> need for replacement therapy, and death)</w:t>
      </w:r>
      <w:del w:id="9" w:author="Simon Benjamin Ascher" w:date="2024-06-10T20:41:00Z">
        <w:r w:rsidR="006274CD" w:rsidRPr="004E373A" w:rsidDel="00E34668">
          <w:rPr>
            <w:rFonts w:ascii="Arial" w:hAnsi="Arial" w:cs="Arial"/>
            <w:color w:val="0E101A"/>
            <w:sz w:val="22"/>
            <w:szCs w:val="22"/>
          </w:rPr>
          <w:delText xml:space="preserve"> or MAKE</w:delText>
        </w:r>
      </w:del>
      <w:del w:id="10" w:author="Simon Benjamin Ascher" w:date="2024-06-10T20:42:00Z">
        <w:r w:rsidRPr="004E373A" w:rsidDel="00E34668">
          <w:rPr>
            <w:rFonts w:ascii="Arial" w:hAnsi="Arial" w:cs="Arial"/>
            <w:color w:val="0E101A"/>
            <w:sz w:val="22"/>
            <w:szCs w:val="22"/>
          </w:rPr>
          <w:delText>, among critically ill patients</w:delText>
        </w:r>
      </w:del>
      <w:ins w:id="11" w:author="Simon Benjamin Ascher" w:date="2024-06-10T20:42:00Z">
        <w:r w:rsidR="00E34668">
          <w:rPr>
            <w:rFonts w:ascii="Arial" w:hAnsi="Arial" w:cs="Arial"/>
            <w:color w:val="0E101A"/>
            <w:sz w:val="22"/>
            <w:szCs w:val="22"/>
          </w:rPr>
          <w:t xml:space="preserve"> (ref?)</w:t>
        </w:r>
      </w:ins>
      <w:r w:rsidRPr="004E373A">
        <w:rPr>
          <w:rFonts w:ascii="Arial" w:hAnsi="Arial" w:cs="Arial"/>
          <w:color w:val="0E101A"/>
          <w:sz w:val="22"/>
          <w:szCs w:val="22"/>
        </w:rPr>
        <w:t xml:space="preserve">. We were interested in </w:t>
      </w:r>
      <w:r w:rsidR="000E66E3" w:rsidRPr="004E373A">
        <w:rPr>
          <w:rFonts w:ascii="Arial" w:hAnsi="Arial" w:cs="Arial"/>
          <w:color w:val="0E101A"/>
          <w:sz w:val="22"/>
          <w:szCs w:val="22"/>
        </w:rPr>
        <w:t>understanding</w:t>
      </w:r>
      <w:r w:rsidRPr="004E373A">
        <w:rPr>
          <w:rFonts w:ascii="Arial" w:hAnsi="Arial" w:cs="Arial"/>
          <w:color w:val="0E101A"/>
          <w:sz w:val="22"/>
          <w:szCs w:val="22"/>
        </w:rPr>
        <w:t xml:space="preserve"> </w:t>
      </w:r>
      <w:r w:rsidR="00667CF3" w:rsidRPr="004E373A">
        <w:rPr>
          <w:rFonts w:ascii="Arial" w:hAnsi="Arial" w:cs="Arial"/>
          <w:color w:val="0E101A"/>
          <w:sz w:val="22"/>
          <w:szCs w:val="22"/>
        </w:rPr>
        <w:t xml:space="preserve">future risk of AKI in stable ambulatory individuals. Specifically, when stressed by sepsis, we wish to understand </w:t>
      </w:r>
      <w:r w:rsidRPr="004E373A">
        <w:rPr>
          <w:rFonts w:ascii="Arial" w:hAnsi="Arial" w:cs="Arial"/>
          <w:color w:val="0E101A"/>
          <w:sz w:val="22"/>
          <w:szCs w:val="22"/>
        </w:rPr>
        <w:t xml:space="preserve">why some individuals develop AKI </w:t>
      </w:r>
      <w:r w:rsidRPr="004E373A">
        <w:rPr>
          <w:rFonts w:ascii="Arial" w:eastAsia="Times New Roman" w:hAnsi="Arial" w:cs="Arial"/>
          <w:color w:val="0E101A"/>
          <w:sz w:val="22"/>
          <w:szCs w:val="22"/>
        </w:rPr>
        <w:t xml:space="preserve">whereas others do not, despite seemingly similar </w:t>
      </w:r>
      <w:r w:rsidR="00667CF3" w:rsidRPr="004E373A">
        <w:rPr>
          <w:rFonts w:ascii="Arial" w:eastAsia="Times New Roman" w:hAnsi="Arial" w:cs="Arial"/>
          <w:color w:val="0E101A"/>
          <w:sz w:val="22"/>
          <w:szCs w:val="22"/>
        </w:rPr>
        <w:t xml:space="preserve">baseline glomerular kidney function, </w:t>
      </w:r>
      <w:r w:rsidRPr="004E373A">
        <w:rPr>
          <w:rFonts w:ascii="Arial" w:eastAsia="Times New Roman" w:hAnsi="Arial" w:cs="Arial"/>
          <w:color w:val="0E101A"/>
          <w:sz w:val="22"/>
          <w:szCs w:val="22"/>
        </w:rPr>
        <w:t>severity of infections and systemic responses</w:t>
      </w:r>
      <w:r w:rsidRPr="004E373A">
        <w:rPr>
          <w:rFonts w:ascii="Arial" w:hAnsi="Arial" w:cs="Arial"/>
          <w:color w:val="0E101A"/>
          <w:sz w:val="22"/>
          <w:szCs w:val="22"/>
        </w:rPr>
        <w:t xml:space="preserve">. We hypothesized that </w:t>
      </w:r>
      <w:r w:rsidR="00A84B9A" w:rsidRPr="004E373A">
        <w:rPr>
          <w:rFonts w:ascii="Arial" w:hAnsi="Arial" w:cs="Arial"/>
          <w:color w:val="0E101A"/>
          <w:sz w:val="22"/>
          <w:szCs w:val="22"/>
        </w:rPr>
        <w:t>lower</w:t>
      </w:r>
      <w:r w:rsidRPr="004E373A">
        <w:rPr>
          <w:rFonts w:ascii="Arial" w:hAnsi="Arial" w:cs="Arial"/>
          <w:color w:val="0E101A"/>
          <w:sz w:val="22"/>
          <w:szCs w:val="22"/>
        </w:rPr>
        <w:t xml:space="preserve"> tubular secretion among healthy outpatients might identify subtle abnormalities in kidney health not detected by</w:t>
      </w:r>
      <w:r w:rsidR="006274CD" w:rsidRPr="004E373A">
        <w:rPr>
          <w:rFonts w:ascii="Arial" w:hAnsi="Arial" w:cs="Arial"/>
          <w:color w:val="0E101A"/>
          <w:sz w:val="22"/>
          <w:szCs w:val="22"/>
        </w:rPr>
        <w:t xml:space="preserve"> estimated glomerular filtration rate (</w:t>
      </w:r>
      <w:r w:rsidRPr="004E373A">
        <w:rPr>
          <w:rFonts w:ascii="Arial" w:hAnsi="Arial" w:cs="Arial"/>
          <w:color w:val="0E101A"/>
          <w:sz w:val="22"/>
          <w:szCs w:val="22"/>
        </w:rPr>
        <w:t>eGFR</w:t>
      </w:r>
      <w:r w:rsidR="006274CD" w:rsidRPr="004E373A">
        <w:rPr>
          <w:rFonts w:ascii="Arial" w:hAnsi="Arial" w:cs="Arial"/>
          <w:color w:val="0E101A"/>
          <w:sz w:val="22"/>
          <w:szCs w:val="22"/>
        </w:rPr>
        <w:t>)</w:t>
      </w:r>
      <w:r w:rsidRPr="004E373A">
        <w:rPr>
          <w:rFonts w:ascii="Arial" w:hAnsi="Arial" w:cs="Arial"/>
          <w:color w:val="0E101A"/>
          <w:sz w:val="22"/>
          <w:szCs w:val="22"/>
        </w:rPr>
        <w:t xml:space="preserve"> or albuminuria and might signal individuals </w:t>
      </w:r>
      <w:r w:rsidR="00667CF3" w:rsidRPr="004E373A">
        <w:rPr>
          <w:rFonts w:ascii="Arial" w:hAnsi="Arial" w:cs="Arial"/>
          <w:color w:val="0E101A"/>
          <w:sz w:val="22"/>
          <w:szCs w:val="22"/>
        </w:rPr>
        <w:t>at</w:t>
      </w:r>
      <w:r w:rsidRPr="004E373A">
        <w:rPr>
          <w:rFonts w:ascii="Arial" w:hAnsi="Arial" w:cs="Arial"/>
          <w:color w:val="0E101A"/>
          <w:sz w:val="22"/>
          <w:szCs w:val="22"/>
        </w:rPr>
        <w:t xml:space="preserve"> higher AKI risk when subjected to a kidney stressor.</w:t>
      </w:r>
    </w:p>
    <w:p w14:paraId="118CBB56" w14:textId="77777777" w:rsidR="001A0994" w:rsidRPr="004E373A" w:rsidRDefault="001A0994" w:rsidP="000E66E3">
      <w:pPr>
        <w:spacing w:line="480" w:lineRule="auto"/>
        <w:rPr>
          <w:rFonts w:ascii="Arial" w:hAnsi="Arial" w:cs="Arial"/>
          <w:sz w:val="22"/>
          <w:szCs w:val="22"/>
        </w:rPr>
      </w:pPr>
    </w:p>
    <w:p w14:paraId="7B5C0756" w14:textId="12D1B8EE" w:rsidR="000E66E3" w:rsidRDefault="001A0994" w:rsidP="009F1251">
      <w:pPr>
        <w:spacing w:line="480" w:lineRule="auto"/>
        <w:ind w:firstLine="720"/>
        <w:rPr>
          <w:rFonts w:ascii="Arial" w:eastAsia="Times New Roman" w:hAnsi="Arial" w:cs="Arial"/>
          <w:color w:val="0E101A"/>
          <w:sz w:val="22"/>
          <w:szCs w:val="22"/>
        </w:rPr>
      </w:pPr>
      <w:r w:rsidRPr="004E373A">
        <w:rPr>
          <w:rFonts w:ascii="Arial" w:hAnsi="Arial" w:cs="Arial"/>
          <w:color w:val="0E101A"/>
          <w:sz w:val="22"/>
          <w:szCs w:val="22"/>
        </w:rPr>
        <w:t xml:space="preserve">We </w:t>
      </w:r>
      <w:r w:rsidR="00667CF3" w:rsidRPr="004E373A">
        <w:rPr>
          <w:rFonts w:ascii="Arial" w:hAnsi="Arial" w:cs="Arial"/>
          <w:color w:val="0E101A"/>
          <w:sz w:val="22"/>
          <w:szCs w:val="22"/>
        </w:rPr>
        <w:t xml:space="preserve">developed a nested case-control study within </w:t>
      </w:r>
      <w:r w:rsidRPr="004E373A">
        <w:rPr>
          <w:rFonts w:ascii="Arial" w:hAnsi="Arial" w:cs="Arial"/>
          <w:color w:val="0E101A"/>
          <w:sz w:val="22"/>
          <w:szCs w:val="22"/>
        </w:rPr>
        <w:t xml:space="preserve">the </w:t>
      </w:r>
      <w:r w:rsidR="006274CD" w:rsidRPr="004E373A">
        <w:rPr>
          <w:rFonts w:ascii="Arial" w:hAnsi="Arial" w:cs="Arial"/>
          <w:color w:val="0E101A"/>
          <w:sz w:val="22"/>
          <w:szCs w:val="22"/>
        </w:rPr>
        <w:t>Reasons for Geographic and Racial Differences in Stroke (</w:t>
      </w:r>
      <w:r w:rsidRPr="004E373A">
        <w:rPr>
          <w:rFonts w:ascii="Arial" w:hAnsi="Arial" w:cs="Arial"/>
          <w:color w:val="0E101A"/>
          <w:sz w:val="22"/>
          <w:szCs w:val="22"/>
        </w:rPr>
        <w:t>REGARDS</w:t>
      </w:r>
      <w:r w:rsidR="006274CD" w:rsidRPr="004E373A">
        <w:rPr>
          <w:rFonts w:ascii="Arial" w:hAnsi="Arial" w:cs="Arial"/>
          <w:color w:val="0E101A"/>
          <w:sz w:val="22"/>
          <w:szCs w:val="22"/>
        </w:rPr>
        <w:t>)</w:t>
      </w:r>
      <w:r w:rsidRPr="004E373A">
        <w:rPr>
          <w:rFonts w:ascii="Arial" w:hAnsi="Arial" w:cs="Arial"/>
          <w:color w:val="0E101A"/>
          <w:sz w:val="22"/>
          <w:szCs w:val="22"/>
        </w:rPr>
        <w:t xml:space="preserve"> study</w:t>
      </w:r>
      <w:r w:rsidR="00667CF3" w:rsidRPr="004E373A">
        <w:rPr>
          <w:rFonts w:ascii="Arial" w:hAnsi="Arial" w:cs="Arial"/>
          <w:color w:val="0E101A"/>
          <w:sz w:val="22"/>
          <w:szCs w:val="22"/>
        </w:rPr>
        <w:t xml:space="preserve">. We identified </w:t>
      </w:r>
      <w:commentRangeStart w:id="12"/>
      <w:r w:rsidR="00DA595E" w:rsidRPr="004E373A">
        <w:rPr>
          <w:rFonts w:ascii="Arial" w:hAnsi="Arial" w:cs="Arial"/>
          <w:color w:val="0E101A"/>
          <w:sz w:val="22"/>
          <w:szCs w:val="22"/>
        </w:rPr>
        <w:t>352</w:t>
      </w:r>
      <w:r w:rsidRPr="004E373A">
        <w:rPr>
          <w:rFonts w:ascii="Arial" w:hAnsi="Arial" w:cs="Arial"/>
          <w:color w:val="0E101A"/>
          <w:sz w:val="22"/>
          <w:szCs w:val="22"/>
        </w:rPr>
        <w:t xml:space="preserve"> </w:t>
      </w:r>
      <w:commentRangeEnd w:id="12"/>
      <w:r w:rsidR="00CA568D">
        <w:rPr>
          <w:rStyle w:val="CommentReference"/>
        </w:rPr>
        <w:commentReference w:id="12"/>
      </w:r>
      <w:ins w:id="13" w:author="Simon Benjamin Ascher" w:date="2024-06-10T20:45:00Z">
        <w:r w:rsidR="00E34668">
          <w:rPr>
            <w:rFonts w:ascii="Arial" w:hAnsi="Arial" w:cs="Arial"/>
            <w:color w:val="0E101A"/>
            <w:sz w:val="22"/>
            <w:szCs w:val="22"/>
          </w:rPr>
          <w:t xml:space="preserve">participants </w:t>
        </w:r>
      </w:ins>
      <w:r w:rsidRPr="004E373A">
        <w:rPr>
          <w:rFonts w:ascii="Arial" w:hAnsi="Arial" w:cs="Arial"/>
          <w:color w:val="0E101A"/>
          <w:sz w:val="22"/>
          <w:szCs w:val="22"/>
        </w:rPr>
        <w:t xml:space="preserve">who had </w:t>
      </w:r>
      <w:del w:id="14" w:author="Simon Benjamin Ascher" w:date="2024-06-10T20:45:00Z">
        <w:r w:rsidRPr="004E373A" w:rsidDel="00E34668">
          <w:rPr>
            <w:rFonts w:ascii="Arial" w:hAnsi="Arial" w:cs="Arial"/>
            <w:color w:val="0E101A"/>
            <w:sz w:val="22"/>
            <w:szCs w:val="22"/>
          </w:rPr>
          <w:delText xml:space="preserve">given </w:delText>
        </w:r>
      </w:del>
      <w:ins w:id="15" w:author="Simon Benjamin Ascher" w:date="2024-06-10T20:45:00Z">
        <w:r w:rsidR="00E34668">
          <w:rPr>
            <w:rFonts w:ascii="Arial" w:hAnsi="Arial" w:cs="Arial"/>
            <w:color w:val="0E101A"/>
            <w:sz w:val="22"/>
            <w:szCs w:val="22"/>
          </w:rPr>
          <w:t>available</w:t>
        </w:r>
        <w:r w:rsidR="00E34668" w:rsidRPr="004E373A">
          <w:rPr>
            <w:rFonts w:ascii="Arial" w:hAnsi="Arial" w:cs="Arial"/>
            <w:color w:val="0E101A"/>
            <w:sz w:val="22"/>
            <w:szCs w:val="22"/>
          </w:rPr>
          <w:t xml:space="preserve"> </w:t>
        </w:r>
      </w:ins>
      <w:r w:rsidRPr="004E373A">
        <w:rPr>
          <w:rFonts w:ascii="Arial" w:hAnsi="Arial" w:cs="Arial"/>
          <w:color w:val="0E101A"/>
          <w:sz w:val="22"/>
          <w:szCs w:val="22"/>
        </w:rPr>
        <w:t xml:space="preserve">urine </w:t>
      </w:r>
      <w:r w:rsidR="00C74CC7" w:rsidRPr="004E373A">
        <w:rPr>
          <w:rFonts w:ascii="Arial" w:hAnsi="Arial" w:cs="Arial"/>
          <w:color w:val="0E101A"/>
          <w:sz w:val="22"/>
          <w:szCs w:val="22"/>
        </w:rPr>
        <w:t xml:space="preserve">samples </w:t>
      </w:r>
      <w:del w:id="16" w:author="Simon Benjamin Ascher" w:date="2024-06-10T20:45:00Z">
        <w:r w:rsidRPr="004E373A" w:rsidDel="00E34668">
          <w:rPr>
            <w:rFonts w:ascii="Arial" w:hAnsi="Arial" w:cs="Arial"/>
            <w:color w:val="0E101A"/>
            <w:sz w:val="22"/>
            <w:szCs w:val="22"/>
          </w:rPr>
          <w:delText>a</w:delText>
        </w:r>
        <w:r w:rsidR="00667CF3" w:rsidRPr="004E373A" w:rsidDel="00E34668">
          <w:rPr>
            <w:rFonts w:ascii="Arial" w:hAnsi="Arial" w:cs="Arial"/>
            <w:color w:val="0E101A"/>
            <w:sz w:val="22"/>
            <w:szCs w:val="22"/>
          </w:rPr>
          <w:delText>s stable ambulatory persons</w:delText>
        </w:r>
      </w:del>
      <w:ins w:id="17" w:author="Simon Benjamin Ascher" w:date="2024-06-10T20:48:00Z">
        <w:r w:rsidR="00E34668">
          <w:rPr>
            <w:rFonts w:ascii="Arial" w:hAnsi="Arial" w:cs="Arial"/>
            <w:color w:val="0E101A"/>
            <w:sz w:val="22"/>
            <w:szCs w:val="22"/>
          </w:rPr>
          <w:t>from a REGARDS study vis</w:t>
        </w:r>
      </w:ins>
      <w:ins w:id="18" w:author="Simon Benjamin Ascher" w:date="2024-06-10T20:49:00Z">
        <w:r w:rsidR="00E34668">
          <w:rPr>
            <w:rFonts w:ascii="Arial" w:hAnsi="Arial" w:cs="Arial"/>
            <w:color w:val="0E101A"/>
            <w:sz w:val="22"/>
            <w:szCs w:val="22"/>
          </w:rPr>
          <w:t>it</w:t>
        </w:r>
      </w:ins>
      <w:del w:id="19" w:author="Simon Benjamin Ascher" w:date="2024-06-10T20:46:00Z">
        <w:r w:rsidR="00667CF3" w:rsidRPr="004E373A" w:rsidDel="00E34668">
          <w:rPr>
            <w:rFonts w:ascii="Arial" w:hAnsi="Arial" w:cs="Arial"/>
            <w:color w:val="0E101A"/>
            <w:sz w:val="22"/>
            <w:szCs w:val="22"/>
          </w:rPr>
          <w:delText>, at the</w:delText>
        </w:r>
        <w:r w:rsidR="00936F9C" w:rsidRPr="004E373A" w:rsidDel="00E34668">
          <w:rPr>
            <w:rFonts w:ascii="Arial" w:hAnsi="Arial" w:cs="Arial"/>
            <w:color w:val="0E101A"/>
            <w:sz w:val="22"/>
            <w:szCs w:val="22"/>
          </w:rPr>
          <w:delText xml:space="preserve"> </w:delText>
        </w:r>
        <w:r w:rsidRPr="004E373A" w:rsidDel="00E34668">
          <w:rPr>
            <w:rFonts w:ascii="Arial" w:hAnsi="Arial" w:cs="Arial"/>
            <w:color w:val="0E101A"/>
            <w:sz w:val="22"/>
            <w:szCs w:val="22"/>
          </w:rPr>
          <w:delText>baseline</w:delText>
        </w:r>
        <w:r w:rsidR="00FC3849" w:rsidRPr="004E373A" w:rsidDel="00E34668">
          <w:rPr>
            <w:rFonts w:ascii="Arial" w:hAnsi="Arial" w:cs="Arial"/>
            <w:color w:val="0E101A"/>
            <w:sz w:val="22"/>
            <w:szCs w:val="22"/>
          </w:rPr>
          <w:delText xml:space="preserve"> study visit</w:delText>
        </w:r>
        <w:r w:rsidRPr="004E373A" w:rsidDel="00E34668">
          <w:rPr>
            <w:rFonts w:ascii="Arial" w:hAnsi="Arial" w:cs="Arial"/>
            <w:color w:val="0E101A"/>
            <w:sz w:val="22"/>
            <w:szCs w:val="22"/>
          </w:rPr>
          <w:delText xml:space="preserve">, </w:delText>
        </w:r>
      </w:del>
      <w:ins w:id="20" w:author="Simon Benjamin Ascher" w:date="2024-06-10T20:46:00Z">
        <w:r w:rsidR="00E34668">
          <w:rPr>
            <w:rFonts w:ascii="Arial" w:hAnsi="Arial" w:cs="Arial"/>
            <w:color w:val="0E101A"/>
            <w:sz w:val="22"/>
            <w:szCs w:val="22"/>
          </w:rPr>
          <w:t xml:space="preserve"> </w:t>
        </w:r>
      </w:ins>
      <w:r w:rsidRPr="004E373A">
        <w:rPr>
          <w:rFonts w:ascii="Arial" w:hAnsi="Arial" w:cs="Arial"/>
          <w:color w:val="0E101A"/>
          <w:sz w:val="22"/>
          <w:szCs w:val="22"/>
        </w:rPr>
        <w:t xml:space="preserve">and subsequently </w:t>
      </w:r>
      <w:r w:rsidR="00C74CC7" w:rsidRPr="004E373A">
        <w:rPr>
          <w:rFonts w:ascii="Arial" w:hAnsi="Arial" w:cs="Arial"/>
          <w:color w:val="0E101A"/>
          <w:sz w:val="22"/>
          <w:szCs w:val="22"/>
        </w:rPr>
        <w:t xml:space="preserve">had </w:t>
      </w:r>
      <w:del w:id="21" w:author="Simon Benjamin Ascher" w:date="2024-06-10T20:46:00Z">
        <w:r w:rsidRPr="004E373A" w:rsidDel="00E34668">
          <w:rPr>
            <w:rFonts w:ascii="Arial" w:hAnsi="Arial" w:cs="Arial"/>
            <w:color w:val="0E101A"/>
            <w:sz w:val="22"/>
            <w:szCs w:val="22"/>
          </w:rPr>
          <w:delText>in-patient admissions</w:delText>
        </w:r>
      </w:del>
      <w:del w:id="22" w:author="Simon Benjamin Ascher" w:date="2024-06-10T20:47:00Z">
        <w:r w:rsidR="006274CD" w:rsidRPr="004E373A" w:rsidDel="00E34668">
          <w:rPr>
            <w:rFonts w:ascii="Arial" w:hAnsi="Arial" w:cs="Arial"/>
            <w:color w:val="0E101A"/>
            <w:sz w:val="22"/>
            <w:szCs w:val="22"/>
          </w:rPr>
          <w:delText xml:space="preserve"> </w:delText>
        </w:r>
      </w:del>
      <w:ins w:id="23" w:author="Simon Benjamin Ascher" w:date="2024-06-10T20:47:00Z">
        <w:r w:rsidR="00E34668">
          <w:rPr>
            <w:rFonts w:ascii="Arial" w:hAnsi="Arial" w:cs="Arial"/>
            <w:color w:val="0E101A"/>
            <w:sz w:val="22"/>
            <w:szCs w:val="22"/>
          </w:rPr>
          <w:t>a hospit</w:t>
        </w:r>
      </w:ins>
      <w:ins w:id="24" w:author="Simon Benjamin Ascher" w:date="2024-06-10T20:48:00Z">
        <w:r w:rsidR="00E34668">
          <w:rPr>
            <w:rFonts w:ascii="Arial" w:hAnsi="Arial" w:cs="Arial"/>
            <w:color w:val="0E101A"/>
            <w:sz w:val="22"/>
            <w:szCs w:val="22"/>
          </w:rPr>
          <w:t xml:space="preserve">alization </w:t>
        </w:r>
      </w:ins>
      <w:r w:rsidR="006274CD" w:rsidRPr="004E373A">
        <w:rPr>
          <w:rFonts w:ascii="Arial" w:hAnsi="Arial" w:cs="Arial"/>
          <w:color w:val="0E101A"/>
          <w:sz w:val="22"/>
          <w:szCs w:val="22"/>
        </w:rPr>
        <w:t xml:space="preserve">with sepsis </w:t>
      </w:r>
      <w:r w:rsidRPr="004E373A">
        <w:rPr>
          <w:rFonts w:ascii="Arial" w:hAnsi="Arial" w:cs="Arial"/>
          <w:color w:val="0E101A"/>
          <w:sz w:val="22"/>
          <w:szCs w:val="22"/>
        </w:rPr>
        <w:t xml:space="preserve">and </w:t>
      </w:r>
      <w:del w:id="25" w:author="Simon Benjamin Ascher" w:date="2024-06-10T20:48:00Z">
        <w:r w:rsidRPr="004E373A" w:rsidDel="00E34668">
          <w:rPr>
            <w:rFonts w:ascii="Arial" w:hAnsi="Arial" w:cs="Arial"/>
            <w:color w:val="0E101A"/>
            <w:sz w:val="22"/>
            <w:szCs w:val="22"/>
          </w:rPr>
          <w:delText xml:space="preserve">developed </w:delText>
        </w:r>
      </w:del>
      <w:r w:rsidRPr="004E373A">
        <w:rPr>
          <w:rFonts w:ascii="Arial" w:hAnsi="Arial" w:cs="Arial"/>
          <w:color w:val="0E101A"/>
          <w:sz w:val="22"/>
          <w:szCs w:val="22"/>
        </w:rPr>
        <w:t xml:space="preserve">AKI (≥ </w:t>
      </w:r>
      <w:r w:rsidR="006274CD" w:rsidRPr="004E373A">
        <w:rPr>
          <w:rFonts w:ascii="Arial" w:hAnsi="Arial" w:cs="Arial"/>
          <w:color w:val="0E101A"/>
          <w:sz w:val="22"/>
          <w:szCs w:val="22"/>
        </w:rPr>
        <w:t>Kidney Diseases Improving Global Outcomes</w:t>
      </w:r>
      <w:r w:rsidRPr="004E373A">
        <w:rPr>
          <w:rFonts w:ascii="Arial" w:hAnsi="Arial" w:cs="Arial"/>
          <w:color w:val="0E101A"/>
          <w:sz w:val="22"/>
          <w:szCs w:val="22"/>
        </w:rPr>
        <w:t xml:space="preserve"> </w:t>
      </w:r>
      <w:ins w:id="26" w:author="Simon Benjamin Ascher" w:date="2024-06-10T20:45:00Z">
        <w:r w:rsidR="00E34668">
          <w:rPr>
            <w:rFonts w:ascii="Arial" w:hAnsi="Arial" w:cs="Arial"/>
            <w:color w:val="0E101A"/>
            <w:sz w:val="22"/>
            <w:szCs w:val="22"/>
          </w:rPr>
          <w:t xml:space="preserve">[KDIGO] </w:t>
        </w:r>
      </w:ins>
      <w:r w:rsidRPr="004E373A">
        <w:rPr>
          <w:rFonts w:ascii="Arial" w:hAnsi="Arial" w:cs="Arial"/>
          <w:color w:val="0E101A"/>
          <w:sz w:val="22"/>
          <w:szCs w:val="22"/>
        </w:rPr>
        <w:t xml:space="preserve">stage 1). </w:t>
      </w:r>
      <w:ins w:id="27" w:author="Simon Benjamin Ascher" w:date="2024-06-10T20:46:00Z">
        <w:r w:rsidR="00E34668">
          <w:rPr>
            <w:rFonts w:ascii="Arial" w:hAnsi="Arial" w:cs="Arial"/>
            <w:color w:val="0E101A"/>
            <w:sz w:val="22"/>
            <w:szCs w:val="22"/>
          </w:rPr>
          <w:t xml:space="preserve">These </w:t>
        </w:r>
      </w:ins>
      <w:del w:id="28" w:author="Simon Benjamin Ascher" w:date="2024-06-10T20:46:00Z">
        <w:r w:rsidRPr="004E373A" w:rsidDel="00E34668">
          <w:rPr>
            <w:rFonts w:ascii="Arial" w:hAnsi="Arial" w:cs="Arial"/>
            <w:color w:val="0E101A"/>
            <w:sz w:val="22"/>
            <w:szCs w:val="22"/>
          </w:rPr>
          <w:delText>C</w:delText>
        </w:r>
      </w:del>
      <w:ins w:id="29" w:author="Simon Benjamin Ascher" w:date="2024-06-10T20:46:00Z">
        <w:r w:rsidR="00E34668">
          <w:rPr>
            <w:rFonts w:ascii="Arial" w:hAnsi="Arial" w:cs="Arial"/>
            <w:color w:val="0E101A"/>
            <w:sz w:val="22"/>
            <w:szCs w:val="22"/>
          </w:rPr>
          <w:t>c</w:t>
        </w:r>
      </w:ins>
      <w:r w:rsidRPr="004E373A">
        <w:rPr>
          <w:rFonts w:ascii="Arial" w:hAnsi="Arial" w:cs="Arial"/>
          <w:color w:val="0E101A"/>
          <w:sz w:val="22"/>
          <w:szCs w:val="22"/>
        </w:rPr>
        <w:t xml:space="preserve">ases were matched </w:t>
      </w:r>
      <w:ins w:id="30" w:author="Simon Benjamin Ascher" w:date="2024-06-10T20:45:00Z">
        <w:r w:rsidR="00E34668">
          <w:rPr>
            <w:rFonts w:ascii="Arial" w:hAnsi="Arial" w:cs="Arial"/>
            <w:color w:val="0E101A"/>
            <w:sz w:val="22"/>
            <w:szCs w:val="22"/>
          </w:rPr>
          <w:t xml:space="preserve">1:1 </w:t>
        </w:r>
      </w:ins>
      <w:r w:rsidRPr="004E373A">
        <w:rPr>
          <w:rFonts w:ascii="Arial" w:hAnsi="Arial" w:cs="Arial"/>
          <w:color w:val="0E101A"/>
          <w:sz w:val="22"/>
          <w:szCs w:val="22"/>
        </w:rPr>
        <w:t xml:space="preserve">by age, sex, race, and </w:t>
      </w:r>
      <w:commentRangeStart w:id="31"/>
      <w:r w:rsidRPr="004E373A">
        <w:rPr>
          <w:rFonts w:ascii="Arial" w:hAnsi="Arial" w:cs="Arial"/>
          <w:color w:val="0E101A"/>
          <w:sz w:val="22"/>
          <w:szCs w:val="22"/>
        </w:rPr>
        <w:t xml:space="preserve">time from </w:t>
      </w:r>
      <w:commentRangeEnd w:id="31"/>
      <w:r w:rsidR="00CA568D">
        <w:rPr>
          <w:rStyle w:val="CommentReference"/>
        </w:rPr>
        <w:commentReference w:id="31"/>
      </w:r>
      <w:r w:rsidRPr="004E373A">
        <w:rPr>
          <w:rFonts w:ascii="Arial" w:hAnsi="Arial" w:cs="Arial"/>
          <w:color w:val="0E101A"/>
          <w:sz w:val="22"/>
          <w:szCs w:val="22"/>
        </w:rPr>
        <w:t>baseline</w:t>
      </w:r>
      <w:r w:rsidR="00FC3849" w:rsidRPr="004E373A">
        <w:rPr>
          <w:rFonts w:ascii="Arial" w:hAnsi="Arial" w:cs="Arial"/>
          <w:color w:val="0E101A"/>
          <w:sz w:val="22"/>
          <w:szCs w:val="22"/>
        </w:rPr>
        <w:t xml:space="preserve"> study visit</w:t>
      </w:r>
      <w:r w:rsidR="006274CD" w:rsidRPr="004E373A">
        <w:rPr>
          <w:rFonts w:ascii="Arial" w:hAnsi="Arial" w:cs="Arial"/>
          <w:color w:val="0E101A"/>
          <w:sz w:val="22"/>
          <w:szCs w:val="22"/>
        </w:rPr>
        <w:t xml:space="preserve"> </w:t>
      </w:r>
      <w:r w:rsidRPr="004E373A">
        <w:rPr>
          <w:rFonts w:ascii="Arial" w:hAnsi="Arial" w:cs="Arial"/>
          <w:color w:val="0E101A"/>
          <w:sz w:val="22"/>
          <w:szCs w:val="22"/>
        </w:rPr>
        <w:t xml:space="preserve">to </w:t>
      </w:r>
      <w:r w:rsidR="00667CF3" w:rsidRPr="004E373A">
        <w:rPr>
          <w:rFonts w:ascii="Arial" w:hAnsi="Arial" w:cs="Arial"/>
          <w:color w:val="0E101A"/>
          <w:sz w:val="22"/>
          <w:szCs w:val="22"/>
        </w:rPr>
        <w:t xml:space="preserve">REGARDS participants who </w:t>
      </w:r>
      <w:del w:id="32" w:author="Simon Benjamin Ascher" w:date="2024-06-10T20:49:00Z">
        <w:r w:rsidR="00667CF3" w:rsidRPr="004E373A" w:rsidDel="00E34668">
          <w:rPr>
            <w:rFonts w:ascii="Arial" w:hAnsi="Arial" w:cs="Arial"/>
            <w:color w:val="0E101A"/>
            <w:sz w:val="22"/>
            <w:szCs w:val="22"/>
          </w:rPr>
          <w:delText xml:space="preserve">also </w:delText>
        </w:r>
      </w:del>
      <w:r w:rsidR="00667CF3" w:rsidRPr="004E373A">
        <w:rPr>
          <w:rFonts w:ascii="Arial" w:hAnsi="Arial" w:cs="Arial"/>
          <w:color w:val="0E101A"/>
          <w:sz w:val="22"/>
          <w:szCs w:val="22"/>
        </w:rPr>
        <w:t xml:space="preserve">had </w:t>
      </w:r>
      <w:r w:rsidRPr="004E373A">
        <w:rPr>
          <w:rFonts w:ascii="Arial" w:hAnsi="Arial" w:cs="Arial"/>
          <w:color w:val="0E101A"/>
          <w:sz w:val="22"/>
          <w:szCs w:val="22"/>
        </w:rPr>
        <w:t>hospital</w:t>
      </w:r>
      <w:del w:id="33" w:author="Simon Benjamin Ascher" w:date="2024-06-10T20:47:00Z">
        <w:r w:rsidRPr="004E373A" w:rsidDel="00E34668">
          <w:rPr>
            <w:rFonts w:ascii="Arial" w:hAnsi="Arial" w:cs="Arial"/>
            <w:color w:val="0E101A"/>
            <w:sz w:val="22"/>
            <w:szCs w:val="22"/>
          </w:rPr>
          <w:delText xml:space="preserve"> admission </w:delText>
        </w:r>
      </w:del>
      <w:ins w:id="34" w:author="Simon Benjamin Ascher" w:date="2024-06-10T20:47:00Z">
        <w:r w:rsidR="00E34668">
          <w:rPr>
            <w:rFonts w:ascii="Arial" w:hAnsi="Arial" w:cs="Arial"/>
            <w:color w:val="0E101A"/>
            <w:sz w:val="22"/>
            <w:szCs w:val="22"/>
          </w:rPr>
          <w:t xml:space="preserve">ization </w:t>
        </w:r>
      </w:ins>
      <w:r w:rsidRPr="004E373A">
        <w:rPr>
          <w:rFonts w:ascii="Arial" w:hAnsi="Arial" w:cs="Arial"/>
          <w:color w:val="0E101A"/>
          <w:sz w:val="22"/>
          <w:szCs w:val="22"/>
        </w:rPr>
        <w:t xml:space="preserve">with </w:t>
      </w:r>
      <w:r w:rsidR="006274CD" w:rsidRPr="004E373A">
        <w:rPr>
          <w:rFonts w:ascii="Arial" w:hAnsi="Arial" w:cs="Arial"/>
          <w:color w:val="0E101A"/>
          <w:sz w:val="22"/>
          <w:szCs w:val="22"/>
        </w:rPr>
        <w:t>sepsis</w:t>
      </w:r>
      <w:r w:rsidRPr="004E373A">
        <w:rPr>
          <w:rFonts w:ascii="Arial" w:hAnsi="Arial" w:cs="Arial"/>
          <w:color w:val="0E101A"/>
          <w:sz w:val="22"/>
          <w:szCs w:val="22"/>
        </w:rPr>
        <w:t xml:space="preserve"> but </w:t>
      </w:r>
      <w:r w:rsidR="00667CF3" w:rsidRPr="004E373A">
        <w:rPr>
          <w:rFonts w:ascii="Arial" w:hAnsi="Arial" w:cs="Arial"/>
          <w:color w:val="0E101A"/>
          <w:sz w:val="22"/>
          <w:szCs w:val="22"/>
        </w:rPr>
        <w:t xml:space="preserve">did not develop </w:t>
      </w:r>
      <w:r w:rsidRPr="004E373A">
        <w:rPr>
          <w:rFonts w:ascii="Arial" w:hAnsi="Arial" w:cs="Arial"/>
          <w:color w:val="0E101A"/>
          <w:sz w:val="22"/>
          <w:szCs w:val="22"/>
        </w:rPr>
        <w:t>AKI (total N=</w:t>
      </w:r>
      <w:r w:rsidR="00DA595E" w:rsidRPr="004E373A">
        <w:rPr>
          <w:rFonts w:ascii="Arial" w:hAnsi="Arial" w:cs="Arial"/>
          <w:color w:val="0E101A"/>
          <w:sz w:val="22"/>
          <w:szCs w:val="22"/>
        </w:rPr>
        <w:t>352</w:t>
      </w:r>
      <w:r w:rsidRPr="004E373A">
        <w:rPr>
          <w:rFonts w:ascii="Arial" w:hAnsi="Arial" w:cs="Arial"/>
          <w:color w:val="0E101A"/>
          <w:sz w:val="22"/>
          <w:szCs w:val="22"/>
        </w:rPr>
        <w:t xml:space="preserve">). </w:t>
      </w:r>
      <w:r w:rsidR="00667CF3" w:rsidRPr="004E373A">
        <w:rPr>
          <w:rFonts w:ascii="Arial" w:hAnsi="Arial" w:cs="Arial"/>
          <w:color w:val="0E101A"/>
          <w:sz w:val="22"/>
          <w:szCs w:val="22"/>
        </w:rPr>
        <w:t>P</w:t>
      </w:r>
      <w:r w:rsidR="006274CD" w:rsidRPr="004E373A">
        <w:rPr>
          <w:rFonts w:ascii="Arial" w:hAnsi="Arial" w:cs="Arial"/>
          <w:color w:val="0E101A"/>
          <w:sz w:val="22"/>
          <w:szCs w:val="22"/>
        </w:rPr>
        <w:t xml:space="preserve">aired blood and urine specimens </w:t>
      </w:r>
      <w:r w:rsidR="00667CF3" w:rsidRPr="004E373A">
        <w:rPr>
          <w:rFonts w:ascii="Arial" w:hAnsi="Arial" w:cs="Arial"/>
          <w:color w:val="0E101A"/>
          <w:sz w:val="22"/>
          <w:szCs w:val="22"/>
        </w:rPr>
        <w:t xml:space="preserve">from the baseline </w:t>
      </w:r>
      <w:ins w:id="35" w:author="Simon Benjamin Ascher" w:date="2024-06-10T20:50:00Z">
        <w:r w:rsidR="00CA568D">
          <w:rPr>
            <w:rFonts w:ascii="Arial" w:hAnsi="Arial" w:cs="Arial"/>
            <w:color w:val="0E101A"/>
            <w:sz w:val="22"/>
            <w:szCs w:val="22"/>
          </w:rPr>
          <w:t xml:space="preserve">study </w:t>
        </w:r>
      </w:ins>
      <w:r w:rsidR="00667CF3" w:rsidRPr="004E373A">
        <w:rPr>
          <w:rFonts w:ascii="Arial" w:hAnsi="Arial" w:cs="Arial"/>
          <w:color w:val="0E101A"/>
          <w:sz w:val="22"/>
          <w:szCs w:val="22"/>
        </w:rPr>
        <w:t xml:space="preserve">visit </w:t>
      </w:r>
      <w:r w:rsidR="006274CD" w:rsidRPr="004E373A">
        <w:rPr>
          <w:rFonts w:ascii="Arial" w:hAnsi="Arial" w:cs="Arial"/>
          <w:color w:val="0E101A"/>
          <w:sz w:val="22"/>
          <w:szCs w:val="22"/>
        </w:rPr>
        <w:t>were stored at -80</w:t>
      </w:r>
      <w:r w:rsidR="006274CD" w:rsidRPr="004E373A">
        <w:rPr>
          <w:rFonts w:ascii="Arial" w:hAnsi="Arial" w:cs="Arial"/>
          <w:color w:val="0E101A"/>
          <w:sz w:val="22"/>
          <w:szCs w:val="22"/>
        </w:rPr>
        <w:sym w:font="Symbol" w:char="F0B0"/>
      </w:r>
      <w:r w:rsidR="006274CD" w:rsidRPr="004E373A">
        <w:rPr>
          <w:rFonts w:ascii="Arial" w:hAnsi="Arial" w:cs="Arial"/>
          <w:color w:val="0E101A"/>
          <w:sz w:val="22"/>
          <w:szCs w:val="22"/>
        </w:rPr>
        <w:t xml:space="preserve">C until solute measurement without prior thaw. </w:t>
      </w:r>
      <w:r w:rsidRPr="004E373A">
        <w:rPr>
          <w:rFonts w:ascii="Arial" w:hAnsi="Arial" w:cs="Arial"/>
          <w:color w:val="0E101A"/>
          <w:sz w:val="22"/>
          <w:szCs w:val="22"/>
        </w:rPr>
        <w:t>Plasma and urine secretion markers were measured by liquid chromatography-tandem mass spectrometry</w:t>
      </w:r>
      <w:r w:rsidR="006274CD" w:rsidRPr="004E373A">
        <w:rPr>
          <w:rFonts w:ascii="Arial" w:hAnsi="Arial" w:cs="Arial"/>
          <w:color w:val="0E101A"/>
          <w:sz w:val="22"/>
          <w:szCs w:val="22"/>
        </w:rPr>
        <w:t xml:space="preserve"> at the University of Minnesota, Minneapolis, MN, as previously described.</w:t>
      </w:r>
      <w:r w:rsidR="00AC1138" w:rsidRPr="004E373A">
        <w:rPr>
          <w:rFonts w:ascii="Arial" w:hAnsi="Arial" w:cs="Arial"/>
          <w:noProof/>
          <w:color w:val="0E101A"/>
          <w:sz w:val="22"/>
          <w:szCs w:val="22"/>
          <w:vertAlign w:val="superscript"/>
        </w:rPr>
        <w:t>4</w:t>
      </w:r>
      <w:r w:rsidR="006274CD" w:rsidRPr="004E373A">
        <w:rPr>
          <w:rFonts w:ascii="Arial" w:hAnsi="Arial" w:cs="Arial"/>
          <w:color w:val="0E101A"/>
          <w:sz w:val="22"/>
          <w:szCs w:val="22"/>
        </w:rPr>
        <w:t xml:space="preserve"> </w:t>
      </w:r>
      <w:ins w:id="36" w:author="Simon Benjamin Ascher" w:date="2024-06-10T20:50:00Z">
        <w:r w:rsidR="00CA568D">
          <w:rPr>
            <w:rFonts w:ascii="Arial" w:hAnsi="Arial" w:cs="Arial"/>
            <w:color w:val="0E101A"/>
            <w:sz w:val="22"/>
            <w:szCs w:val="22"/>
          </w:rPr>
          <w:t>Cons</w:t>
        </w:r>
      </w:ins>
      <w:ins w:id="37" w:author="Simon Benjamin Ascher" w:date="2024-06-10T20:51:00Z">
        <w:r w:rsidR="00CA568D">
          <w:rPr>
            <w:rFonts w:ascii="Arial" w:hAnsi="Arial" w:cs="Arial"/>
            <w:color w:val="0E101A"/>
            <w:sz w:val="22"/>
            <w:szCs w:val="22"/>
          </w:rPr>
          <w:t xml:space="preserve">istent with prior studies, </w:t>
        </w:r>
      </w:ins>
      <w:del w:id="38" w:author="Simon Benjamin Ascher" w:date="2024-06-10T20:51:00Z">
        <w:r w:rsidR="006274CD" w:rsidRPr="004E373A" w:rsidDel="00CA568D">
          <w:rPr>
            <w:rFonts w:ascii="Arial" w:hAnsi="Arial" w:cs="Arial"/>
            <w:color w:val="0E101A"/>
            <w:sz w:val="22"/>
            <w:szCs w:val="22"/>
          </w:rPr>
          <w:delText>A</w:delText>
        </w:r>
        <w:r w:rsidRPr="004E373A" w:rsidDel="00CA568D">
          <w:rPr>
            <w:rFonts w:ascii="Arial" w:hAnsi="Arial" w:cs="Arial"/>
            <w:color w:val="0E101A"/>
            <w:sz w:val="22"/>
            <w:szCs w:val="22"/>
          </w:rPr>
          <w:delText xml:space="preserve"> </w:delText>
        </w:r>
      </w:del>
      <w:ins w:id="39" w:author="Simon Benjamin Ascher" w:date="2024-06-10T20:51:00Z">
        <w:r w:rsidR="00CA568D">
          <w:rPr>
            <w:rFonts w:ascii="Arial" w:hAnsi="Arial" w:cs="Arial"/>
            <w:color w:val="0E101A"/>
            <w:sz w:val="22"/>
            <w:szCs w:val="22"/>
          </w:rPr>
          <w:t>a</w:t>
        </w:r>
        <w:r w:rsidR="00CA568D" w:rsidRPr="004E373A">
          <w:rPr>
            <w:rFonts w:ascii="Arial" w:hAnsi="Arial" w:cs="Arial"/>
            <w:color w:val="0E101A"/>
            <w:sz w:val="22"/>
            <w:szCs w:val="22"/>
          </w:rPr>
          <w:t xml:space="preserve"> </w:t>
        </w:r>
      </w:ins>
      <w:r w:rsidRPr="004E373A">
        <w:rPr>
          <w:rFonts w:ascii="Arial" w:hAnsi="Arial" w:cs="Arial"/>
          <w:color w:val="0E101A"/>
          <w:sz w:val="22"/>
          <w:szCs w:val="22"/>
        </w:rPr>
        <w:t xml:space="preserve">summary secretion score was created </w:t>
      </w:r>
      <w:r w:rsidRPr="004E373A">
        <w:rPr>
          <w:rFonts w:ascii="Arial" w:hAnsi="Arial" w:cs="Arial"/>
          <w:color w:val="0E101A"/>
          <w:sz w:val="22"/>
          <w:szCs w:val="22"/>
        </w:rPr>
        <w:lastRenderedPageBreak/>
        <w:t xml:space="preserve">by averaging across the standardized spot urine-to-plasma ratios of eleven </w:t>
      </w:r>
      <w:ins w:id="40" w:author="Simon Benjamin Ascher" w:date="2024-06-10T20:50:00Z">
        <w:r w:rsidR="00CA568D">
          <w:rPr>
            <w:rFonts w:ascii="Arial" w:hAnsi="Arial" w:cs="Arial"/>
            <w:color w:val="0E101A"/>
            <w:sz w:val="22"/>
            <w:szCs w:val="22"/>
          </w:rPr>
          <w:t xml:space="preserve">secretory solutes </w:t>
        </w:r>
      </w:ins>
      <w:del w:id="41" w:author="Simon Benjamin Ascher" w:date="2024-06-10T20:50:00Z">
        <w:r w:rsidRPr="004E373A" w:rsidDel="00CA568D">
          <w:rPr>
            <w:rFonts w:ascii="Arial" w:hAnsi="Arial" w:cs="Arial"/>
            <w:color w:val="0E101A"/>
            <w:sz w:val="22"/>
            <w:szCs w:val="22"/>
          </w:rPr>
          <w:delText>measures</w:delText>
        </w:r>
        <w:r w:rsidR="006274CD" w:rsidRPr="004E373A" w:rsidDel="00CA568D">
          <w:rPr>
            <w:rFonts w:ascii="Arial" w:hAnsi="Arial" w:cs="Arial"/>
            <w:color w:val="0E101A"/>
            <w:sz w:val="22"/>
            <w:szCs w:val="22"/>
          </w:rPr>
          <w:delText xml:space="preserve"> </w:delText>
        </w:r>
      </w:del>
      <w:r w:rsidR="006274CD" w:rsidRPr="004E373A">
        <w:rPr>
          <w:rFonts w:ascii="Arial" w:hAnsi="Arial" w:cs="Arial"/>
          <w:color w:val="0E101A"/>
          <w:sz w:val="22"/>
          <w:szCs w:val="22"/>
        </w:rPr>
        <w:t xml:space="preserve">to provide a single, overall assessment of tubular </w:t>
      </w:r>
      <w:commentRangeStart w:id="42"/>
      <w:r w:rsidR="006274CD" w:rsidRPr="004E373A">
        <w:rPr>
          <w:rFonts w:ascii="Arial" w:hAnsi="Arial" w:cs="Arial"/>
          <w:color w:val="0E101A"/>
          <w:sz w:val="22"/>
          <w:szCs w:val="22"/>
        </w:rPr>
        <w:t>secretion</w:t>
      </w:r>
      <w:del w:id="43" w:author="Simon Benjamin Ascher" w:date="2024-06-10T20:51:00Z">
        <w:r w:rsidR="006274CD" w:rsidRPr="004E373A" w:rsidDel="00CA568D">
          <w:rPr>
            <w:rFonts w:ascii="Arial" w:hAnsi="Arial" w:cs="Arial"/>
            <w:color w:val="0E101A"/>
            <w:sz w:val="22"/>
            <w:szCs w:val="22"/>
          </w:rPr>
          <w:delText xml:space="preserve"> </w:delText>
        </w:r>
      </w:del>
      <w:commentRangeEnd w:id="42"/>
      <w:r w:rsidR="00CA568D">
        <w:rPr>
          <w:rStyle w:val="CommentReference"/>
        </w:rPr>
        <w:commentReference w:id="42"/>
      </w:r>
      <w:del w:id="44" w:author="Simon Benjamin Ascher" w:date="2024-06-10T20:51:00Z">
        <w:r w:rsidR="006274CD" w:rsidRPr="004E373A" w:rsidDel="00CA568D">
          <w:rPr>
            <w:rFonts w:ascii="Arial" w:hAnsi="Arial" w:cs="Arial"/>
            <w:color w:val="0E101A"/>
            <w:sz w:val="22"/>
            <w:szCs w:val="22"/>
          </w:rPr>
          <w:delText>and to be consistent with prior studies</w:delText>
        </w:r>
      </w:del>
      <w:r w:rsidR="006274CD" w:rsidRPr="004E373A">
        <w:rPr>
          <w:rFonts w:ascii="Arial" w:hAnsi="Arial" w:cs="Arial"/>
          <w:color w:val="0E101A"/>
          <w:sz w:val="22"/>
          <w:szCs w:val="22"/>
        </w:rPr>
        <w:t>.</w:t>
      </w:r>
      <w:r w:rsidR="00AC1138" w:rsidRPr="004E373A">
        <w:rPr>
          <w:rFonts w:ascii="Arial" w:hAnsi="Arial" w:cs="Arial"/>
          <w:noProof/>
          <w:color w:val="0E101A"/>
          <w:sz w:val="22"/>
          <w:szCs w:val="22"/>
          <w:vertAlign w:val="superscript"/>
        </w:rPr>
        <w:t>5,6</w:t>
      </w:r>
      <w:r w:rsidR="006274CD" w:rsidRPr="004E373A">
        <w:rPr>
          <w:rFonts w:ascii="Arial" w:hAnsi="Arial" w:cs="Arial"/>
          <w:color w:val="0E101A"/>
          <w:sz w:val="22"/>
          <w:szCs w:val="22"/>
        </w:rPr>
        <w:t xml:space="preserve"> </w:t>
      </w:r>
      <w:r w:rsidRPr="004E373A">
        <w:rPr>
          <w:rFonts w:ascii="Arial" w:hAnsi="Arial" w:cs="Arial"/>
          <w:color w:val="0E101A"/>
          <w:sz w:val="22"/>
          <w:szCs w:val="22"/>
        </w:rPr>
        <w:t xml:space="preserve">Conditional logistic regression was used to evaluate the association between </w:t>
      </w:r>
      <w:r w:rsidR="003C2DE8" w:rsidRPr="004E373A">
        <w:rPr>
          <w:rFonts w:ascii="Arial" w:hAnsi="Arial" w:cs="Arial"/>
          <w:color w:val="0E101A"/>
          <w:sz w:val="22"/>
          <w:szCs w:val="22"/>
        </w:rPr>
        <w:t xml:space="preserve">the summary </w:t>
      </w:r>
      <w:r w:rsidRPr="004E373A">
        <w:rPr>
          <w:rFonts w:ascii="Arial" w:hAnsi="Arial" w:cs="Arial"/>
          <w:color w:val="0E101A"/>
          <w:sz w:val="22"/>
          <w:szCs w:val="22"/>
        </w:rPr>
        <w:t xml:space="preserve">secretion score and future risk of </w:t>
      </w:r>
      <w:r w:rsidR="006274CD" w:rsidRPr="004E373A">
        <w:rPr>
          <w:rFonts w:ascii="Arial" w:hAnsi="Arial" w:cs="Arial"/>
          <w:color w:val="0E101A"/>
          <w:sz w:val="22"/>
          <w:szCs w:val="22"/>
        </w:rPr>
        <w:t>sepsis</w:t>
      </w:r>
      <w:r w:rsidRPr="004E373A">
        <w:rPr>
          <w:rFonts w:ascii="Arial" w:hAnsi="Arial" w:cs="Arial"/>
          <w:color w:val="0E101A"/>
          <w:sz w:val="22"/>
          <w:szCs w:val="22"/>
        </w:rPr>
        <w:t>-</w:t>
      </w:r>
      <w:r w:rsidR="006274CD" w:rsidRPr="004E373A">
        <w:rPr>
          <w:rFonts w:ascii="Arial" w:hAnsi="Arial" w:cs="Arial"/>
          <w:color w:val="0E101A"/>
          <w:sz w:val="22"/>
          <w:szCs w:val="22"/>
        </w:rPr>
        <w:t>associated</w:t>
      </w:r>
      <w:r w:rsidRPr="004E373A">
        <w:rPr>
          <w:rFonts w:ascii="Arial" w:hAnsi="Arial" w:cs="Arial"/>
          <w:color w:val="0E101A"/>
          <w:sz w:val="22"/>
          <w:szCs w:val="22"/>
        </w:rPr>
        <w:t xml:space="preserve"> AKI.</w:t>
      </w:r>
      <w:r w:rsidR="003C2DE8" w:rsidRPr="004E373A">
        <w:rPr>
          <w:rFonts w:ascii="Arial" w:hAnsi="Arial" w:cs="Arial"/>
          <w:color w:val="0E101A"/>
          <w:sz w:val="22"/>
          <w:szCs w:val="22"/>
        </w:rPr>
        <w:t xml:space="preserve"> </w:t>
      </w:r>
      <w:r w:rsidR="00BC5B9E" w:rsidRPr="004E373A">
        <w:rPr>
          <w:rFonts w:ascii="Arial" w:hAnsi="Arial" w:cs="Arial"/>
          <w:color w:val="0E101A"/>
          <w:sz w:val="22"/>
          <w:szCs w:val="22"/>
        </w:rPr>
        <w:t xml:space="preserve">We evaluated the summary secretion score </w:t>
      </w:r>
      <w:r w:rsidR="003C2DE8" w:rsidRPr="004E373A">
        <w:rPr>
          <w:rFonts w:ascii="Arial" w:hAnsi="Arial" w:cs="Arial"/>
          <w:color w:val="0E101A"/>
          <w:sz w:val="22"/>
          <w:szCs w:val="22"/>
        </w:rPr>
        <w:t xml:space="preserve">as a continuous, linear predictor (per 1-SD lower). </w:t>
      </w:r>
      <w:r w:rsidR="00BC5B9E" w:rsidRPr="004E373A">
        <w:rPr>
          <w:rFonts w:ascii="Arial" w:hAnsi="Arial" w:cs="Arial"/>
          <w:color w:val="0E101A"/>
          <w:sz w:val="22"/>
          <w:szCs w:val="22"/>
        </w:rPr>
        <w:t xml:space="preserve">We also modeled the summary secretion </w:t>
      </w:r>
      <w:commentRangeStart w:id="45"/>
      <w:r w:rsidR="00BC5B9E" w:rsidRPr="004E373A">
        <w:rPr>
          <w:rFonts w:ascii="Arial" w:hAnsi="Arial" w:cs="Arial"/>
          <w:color w:val="0E101A"/>
          <w:sz w:val="22"/>
          <w:szCs w:val="22"/>
        </w:rPr>
        <w:t xml:space="preserve">per quartiles </w:t>
      </w:r>
      <w:commentRangeEnd w:id="45"/>
      <w:r w:rsidR="00CC0166">
        <w:rPr>
          <w:rStyle w:val="CommentReference"/>
        </w:rPr>
        <w:commentReference w:id="45"/>
      </w:r>
      <w:r w:rsidR="00BC5B9E" w:rsidRPr="004E373A">
        <w:rPr>
          <w:rFonts w:ascii="Arial" w:hAnsi="Arial" w:cs="Arial"/>
          <w:color w:val="0E101A"/>
          <w:sz w:val="22"/>
          <w:szCs w:val="22"/>
        </w:rPr>
        <w:t xml:space="preserve">to assess the functional form using the </w:t>
      </w:r>
      <w:r w:rsidR="00667CF3" w:rsidRPr="004E373A">
        <w:rPr>
          <w:rFonts w:ascii="Arial" w:hAnsi="Arial" w:cs="Arial"/>
          <w:color w:val="0E101A"/>
          <w:sz w:val="22"/>
          <w:szCs w:val="22"/>
        </w:rPr>
        <w:t>highest secretion score quartile</w:t>
      </w:r>
      <w:r w:rsidR="00BC5B9E" w:rsidRPr="004E373A">
        <w:rPr>
          <w:rFonts w:ascii="Arial" w:hAnsi="Arial" w:cs="Arial"/>
          <w:color w:val="0E101A"/>
          <w:sz w:val="22"/>
          <w:szCs w:val="22"/>
        </w:rPr>
        <w:t xml:space="preserve"> as the reference </w:t>
      </w:r>
      <w:r w:rsidR="00911A1D" w:rsidRPr="004E373A">
        <w:rPr>
          <w:rFonts w:ascii="Arial" w:hAnsi="Arial" w:cs="Arial"/>
          <w:color w:val="0E101A"/>
          <w:sz w:val="22"/>
          <w:szCs w:val="22"/>
        </w:rPr>
        <w:t>group</w:t>
      </w:r>
      <w:r w:rsidR="00BC5B9E" w:rsidRPr="004E373A">
        <w:rPr>
          <w:rFonts w:ascii="Arial" w:hAnsi="Arial" w:cs="Arial"/>
          <w:color w:val="0E101A"/>
          <w:sz w:val="22"/>
          <w:szCs w:val="22"/>
        </w:rPr>
        <w:t xml:space="preserve">. </w:t>
      </w:r>
      <w:r w:rsidR="003C2DE8" w:rsidRPr="004E373A">
        <w:rPr>
          <w:rFonts w:ascii="Arial" w:hAnsi="Arial" w:cs="Arial"/>
          <w:color w:val="0E101A"/>
          <w:sz w:val="22"/>
          <w:szCs w:val="22"/>
        </w:rPr>
        <w:t xml:space="preserve">We </w:t>
      </w:r>
      <w:commentRangeStart w:id="46"/>
      <w:r w:rsidR="003C2DE8" w:rsidRPr="004E373A">
        <w:rPr>
          <w:rFonts w:ascii="Arial" w:hAnsi="Arial" w:cs="Arial"/>
          <w:color w:val="0E101A"/>
          <w:sz w:val="22"/>
          <w:szCs w:val="22"/>
        </w:rPr>
        <w:t xml:space="preserve">adjusted </w:t>
      </w:r>
      <w:commentRangeEnd w:id="46"/>
      <w:r w:rsidR="006E101F">
        <w:rPr>
          <w:rStyle w:val="CommentReference"/>
        </w:rPr>
        <w:commentReference w:id="46"/>
      </w:r>
      <w:r w:rsidR="003C2DE8" w:rsidRPr="004E373A">
        <w:rPr>
          <w:rFonts w:ascii="Arial" w:hAnsi="Arial" w:cs="Arial"/>
          <w:color w:val="0E101A"/>
          <w:sz w:val="22"/>
          <w:szCs w:val="22"/>
        </w:rPr>
        <w:t xml:space="preserve">for baseline </w:t>
      </w:r>
      <w:commentRangeStart w:id="47"/>
      <w:r w:rsidR="003C2DE8" w:rsidRPr="004E373A">
        <w:rPr>
          <w:rFonts w:ascii="Arial" w:hAnsi="Arial" w:cs="Arial"/>
          <w:color w:val="0E101A"/>
          <w:sz w:val="22"/>
          <w:szCs w:val="22"/>
        </w:rPr>
        <w:t xml:space="preserve">eGFR </w:t>
      </w:r>
      <w:commentRangeEnd w:id="47"/>
      <w:r w:rsidR="006E101F">
        <w:rPr>
          <w:rStyle w:val="CommentReference"/>
        </w:rPr>
        <w:commentReference w:id="47"/>
      </w:r>
      <w:r w:rsidR="003C2DE8" w:rsidRPr="004E373A">
        <w:rPr>
          <w:rFonts w:ascii="Arial" w:hAnsi="Arial" w:cs="Arial"/>
          <w:color w:val="0E101A"/>
          <w:sz w:val="22"/>
          <w:szCs w:val="22"/>
        </w:rPr>
        <w:t xml:space="preserve">and </w:t>
      </w:r>
      <w:commentRangeStart w:id="48"/>
      <w:r w:rsidR="003C2DE8" w:rsidRPr="004E373A">
        <w:rPr>
          <w:rFonts w:ascii="Arial" w:hAnsi="Arial" w:cs="Arial"/>
          <w:color w:val="0E101A"/>
          <w:sz w:val="22"/>
          <w:szCs w:val="22"/>
        </w:rPr>
        <w:t>albuminuria</w:t>
      </w:r>
      <w:commentRangeEnd w:id="48"/>
      <w:r w:rsidR="005508AB">
        <w:rPr>
          <w:rStyle w:val="CommentReference"/>
        </w:rPr>
        <w:commentReference w:id="48"/>
      </w:r>
      <w:r w:rsidR="003C2DE8" w:rsidRPr="004E373A">
        <w:rPr>
          <w:rFonts w:ascii="Arial" w:hAnsi="Arial" w:cs="Arial"/>
          <w:color w:val="0E101A"/>
          <w:sz w:val="22"/>
          <w:szCs w:val="22"/>
        </w:rPr>
        <w:t>.</w:t>
      </w:r>
      <w:r w:rsidR="000E66E3" w:rsidRPr="004E373A">
        <w:rPr>
          <w:rFonts w:ascii="Arial" w:hAnsi="Arial" w:cs="Arial"/>
          <w:color w:val="0E101A"/>
          <w:sz w:val="22"/>
          <w:szCs w:val="22"/>
        </w:rPr>
        <w:t xml:space="preserve"> </w:t>
      </w:r>
      <w:r w:rsidR="000E66E3" w:rsidRPr="004E373A">
        <w:rPr>
          <w:rFonts w:ascii="Arial" w:eastAsia="Times New Roman" w:hAnsi="Arial" w:cs="Arial"/>
          <w:color w:val="0E101A"/>
          <w:sz w:val="22"/>
          <w:szCs w:val="22"/>
        </w:rPr>
        <w:t>All analyses were conducted using the SAS system, version 9.4 (SAS Institute, Inc., Cary, NC). P values &lt;0.05 were considered statistically significant.</w:t>
      </w:r>
    </w:p>
    <w:p w14:paraId="0FDCE2BC" w14:textId="77777777" w:rsidR="004E373A" w:rsidRPr="004E373A" w:rsidRDefault="004E373A" w:rsidP="009F1251">
      <w:pPr>
        <w:spacing w:line="480" w:lineRule="auto"/>
        <w:ind w:firstLine="720"/>
        <w:rPr>
          <w:rFonts w:ascii="Arial" w:hAnsi="Arial" w:cs="Arial"/>
          <w:color w:val="0E101A"/>
          <w:sz w:val="22"/>
          <w:szCs w:val="22"/>
        </w:rPr>
      </w:pPr>
    </w:p>
    <w:p w14:paraId="7BD24361" w14:textId="585B1AAA" w:rsidR="00911A1D" w:rsidRPr="004E373A" w:rsidRDefault="00CA568D" w:rsidP="00911A1D">
      <w:pPr>
        <w:pStyle w:val="NormalWeb"/>
        <w:spacing w:before="0" w:beforeAutospacing="0" w:after="0" w:afterAutospacing="0" w:line="480" w:lineRule="auto"/>
        <w:ind w:firstLine="720"/>
        <w:rPr>
          <w:rFonts w:ascii="Arial" w:hAnsi="Arial" w:cs="Arial"/>
          <w:color w:val="0E101A"/>
          <w:sz w:val="22"/>
          <w:szCs w:val="22"/>
        </w:rPr>
      </w:pPr>
      <w:ins w:id="49" w:author="Simon Benjamin Ascher" w:date="2024-06-10T20:52:00Z">
        <w:r>
          <w:rPr>
            <w:rFonts w:ascii="Arial" w:hAnsi="Arial" w:cs="Arial"/>
            <w:color w:val="0E101A"/>
            <w:sz w:val="22"/>
            <w:szCs w:val="22"/>
          </w:rPr>
          <w:t xml:space="preserve">Among the </w:t>
        </w:r>
      </w:ins>
      <w:ins w:id="50" w:author="Simon Benjamin Ascher" w:date="2024-06-10T20:55:00Z">
        <w:r>
          <w:rPr>
            <w:rFonts w:ascii="Arial" w:hAnsi="Arial" w:cs="Arial"/>
            <w:color w:val="0E101A"/>
            <w:sz w:val="22"/>
            <w:szCs w:val="22"/>
          </w:rPr>
          <w:t>352</w:t>
        </w:r>
      </w:ins>
      <w:ins w:id="51" w:author="Simon Benjamin Ascher" w:date="2024-06-10T20:52:00Z">
        <w:r>
          <w:rPr>
            <w:rFonts w:ascii="Arial" w:hAnsi="Arial" w:cs="Arial"/>
            <w:color w:val="0E101A"/>
            <w:sz w:val="22"/>
            <w:szCs w:val="22"/>
          </w:rPr>
          <w:t xml:space="preserve"> participants in our study, t</w:t>
        </w:r>
      </w:ins>
      <w:del w:id="52" w:author="Simon Benjamin Ascher" w:date="2024-06-10T20:52:00Z">
        <w:r w:rsidR="001A0994" w:rsidRPr="004E373A" w:rsidDel="00CA568D">
          <w:rPr>
            <w:rFonts w:ascii="Arial" w:hAnsi="Arial" w:cs="Arial"/>
            <w:color w:val="0E101A"/>
            <w:sz w:val="22"/>
            <w:szCs w:val="22"/>
          </w:rPr>
          <w:delText>T</w:delText>
        </w:r>
      </w:del>
      <w:r w:rsidR="001A0994" w:rsidRPr="004E373A">
        <w:rPr>
          <w:rFonts w:ascii="Arial" w:hAnsi="Arial" w:cs="Arial"/>
          <w:color w:val="0E101A"/>
          <w:sz w:val="22"/>
          <w:szCs w:val="22"/>
        </w:rPr>
        <w:t xml:space="preserve">he </w:t>
      </w:r>
      <w:proofErr w:type="gramStart"/>
      <w:r w:rsidR="001A0994" w:rsidRPr="004E373A">
        <w:rPr>
          <w:rFonts w:ascii="Arial" w:hAnsi="Arial" w:cs="Arial"/>
          <w:color w:val="0E101A"/>
          <w:sz w:val="22"/>
          <w:szCs w:val="22"/>
        </w:rPr>
        <w:t>mean</w:t>
      </w:r>
      <w:proofErr w:type="gramEnd"/>
      <w:r w:rsidR="001A0994" w:rsidRPr="004E373A">
        <w:rPr>
          <w:rFonts w:ascii="Arial" w:hAnsi="Arial" w:cs="Arial"/>
          <w:color w:val="0E101A"/>
          <w:sz w:val="22"/>
          <w:szCs w:val="22"/>
        </w:rPr>
        <w:t xml:space="preserve"> age was 70 years, 4</w:t>
      </w:r>
      <w:r w:rsidR="00DA595E" w:rsidRPr="004E373A">
        <w:rPr>
          <w:rFonts w:ascii="Arial" w:hAnsi="Arial" w:cs="Arial"/>
          <w:color w:val="0E101A"/>
          <w:sz w:val="22"/>
          <w:szCs w:val="22"/>
        </w:rPr>
        <w:t>2</w:t>
      </w:r>
      <w:r w:rsidR="001A0994" w:rsidRPr="004E373A">
        <w:rPr>
          <w:rFonts w:ascii="Arial" w:hAnsi="Arial" w:cs="Arial"/>
          <w:color w:val="0E101A"/>
          <w:sz w:val="22"/>
          <w:szCs w:val="22"/>
        </w:rPr>
        <w:t>% were female, and 3</w:t>
      </w:r>
      <w:r w:rsidR="00DA595E" w:rsidRPr="004E373A">
        <w:rPr>
          <w:rFonts w:ascii="Arial" w:hAnsi="Arial" w:cs="Arial"/>
          <w:color w:val="0E101A"/>
          <w:sz w:val="22"/>
          <w:szCs w:val="22"/>
        </w:rPr>
        <w:t>5</w:t>
      </w:r>
      <w:r w:rsidR="001A0994" w:rsidRPr="004E373A">
        <w:rPr>
          <w:rFonts w:ascii="Arial" w:hAnsi="Arial" w:cs="Arial"/>
          <w:color w:val="0E101A"/>
          <w:sz w:val="22"/>
          <w:szCs w:val="22"/>
        </w:rPr>
        <w:t>% were Black</w:t>
      </w:r>
      <w:del w:id="53" w:author="Simon Benjamin Ascher" w:date="2024-06-10T20:52:00Z">
        <w:r w:rsidR="001A0994" w:rsidRPr="004E373A" w:rsidDel="00CA568D">
          <w:rPr>
            <w:rFonts w:ascii="Arial" w:hAnsi="Arial" w:cs="Arial"/>
            <w:color w:val="0E101A"/>
            <w:sz w:val="22"/>
            <w:szCs w:val="22"/>
          </w:rPr>
          <w:delText xml:space="preserve"> participants</w:delText>
        </w:r>
      </w:del>
      <w:r w:rsidR="001A0994" w:rsidRPr="004E373A">
        <w:rPr>
          <w:rFonts w:ascii="Arial" w:hAnsi="Arial" w:cs="Arial"/>
          <w:color w:val="0E101A"/>
          <w:sz w:val="22"/>
          <w:szCs w:val="22"/>
        </w:rPr>
        <w:t xml:space="preserve">. Median baseline eGFR among cases and controls was </w:t>
      </w:r>
      <w:r w:rsidR="00DA595E" w:rsidRPr="004E373A">
        <w:rPr>
          <w:rFonts w:ascii="Arial" w:hAnsi="Arial" w:cs="Arial"/>
          <w:color w:val="0E101A"/>
          <w:sz w:val="22"/>
          <w:szCs w:val="22"/>
        </w:rPr>
        <w:t>74</w:t>
      </w:r>
      <w:r w:rsidR="001A0994" w:rsidRPr="004E373A">
        <w:rPr>
          <w:rFonts w:ascii="Arial" w:hAnsi="Arial" w:cs="Arial"/>
          <w:color w:val="0E101A"/>
          <w:sz w:val="22"/>
          <w:szCs w:val="22"/>
        </w:rPr>
        <w:t xml:space="preserve"> and </w:t>
      </w:r>
      <w:r w:rsidR="00DA595E" w:rsidRPr="004E373A">
        <w:rPr>
          <w:rFonts w:ascii="Arial" w:hAnsi="Arial" w:cs="Arial"/>
          <w:color w:val="0E101A"/>
          <w:sz w:val="22"/>
          <w:szCs w:val="22"/>
        </w:rPr>
        <w:t>83</w:t>
      </w:r>
      <w:r w:rsidR="001A0994" w:rsidRPr="004E373A">
        <w:rPr>
          <w:rFonts w:ascii="Arial" w:hAnsi="Arial" w:cs="Arial"/>
          <w:color w:val="0E101A"/>
          <w:sz w:val="22"/>
          <w:szCs w:val="22"/>
        </w:rPr>
        <w:t xml:space="preserve"> mL/min/1.73m</w:t>
      </w:r>
      <w:r w:rsidR="001A0994" w:rsidRPr="004E373A">
        <w:rPr>
          <w:rFonts w:ascii="Arial" w:hAnsi="Arial" w:cs="Arial"/>
          <w:color w:val="0E101A"/>
          <w:sz w:val="22"/>
          <w:szCs w:val="22"/>
          <w:vertAlign w:val="superscript"/>
        </w:rPr>
        <w:t>2</w:t>
      </w:r>
      <w:r w:rsidR="001A0994" w:rsidRPr="004E373A">
        <w:rPr>
          <w:rFonts w:ascii="Arial" w:hAnsi="Arial" w:cs="Arial"/>
          <w:color w:val="0E101A"/>
          <w:sz w:val="22"/>
          <w:szCs w:val="22"/>
        </w:rPr>
        <w:t xml:space="preserve">, and median albuminuria was </w:t>
      </w:r>
      <w:r w:rsidR="00DA595E" w:rsidRPr="004E373A">
        <w:rPr>
          <w:rFonts w:ascii="Arial" w:hAnsi="Arial" w:cs="Arial"/>
          <w:color w:val="0E101A"/>
          <w:sz w:val="22"/>
          <w:szCs w:val="22"/>
        </w:rPr>
        <w:t>16</w:t>
      </w:r>
      <w:r w:rsidR="001A0994" w:rsidRPr="004E373A">
        <w:rPr>
          <w:rFonts w:ascii="Arial" w:hAnsi="Arial" w:cs="Arial"/>
          <w:color w:val="0E101A"/>
          <w:sz w:val="22"/>
          <w:szCs w:val="22"/>
        </w:rPr>
        <w:t xml:space="preserve"> </w:t>
      </w:r>
      <w:del w:id="54" w:author="Simon Benjamin Ascher" w:date="2024-06-10T20:52:00Z">
        <w:r w:rsidR="001A0994" w:rsidRPr="004E373A" w:rsidDel="00CA568D">
          <w:rPr>
            <w:rFonts w:ascii="Arial" w:hAnsi="Arial" w:cs="Arial"/>
            <w:color w:val="0E101A"/>
            <w:sz w:val="22"/>
            <w:szCs w:val="22"/>
          </w:rPr>
          <w:delText>vs.</w:delText>
        </w:r>
      </w:del>
      <w:ins w:id="55" w:author="Simon Benjamin Ascher" w:date="2024-06-10T20:52:00Z">
        <w:r>
          <w:rPr>
            <w:rFonts w:ascii="Arial" w:hAnsi="Arial" w:cs="Arial"/>
            <w:color w:val="0E101A"/>
            <w:sz w:val="22"/>
            <w:szCs w:val="22"/>
          </w:rPr>
          <w:t>and</w:t>
        </w:r>
      </w:ins>
      <w:r w:rsidR="001A0994" w:rsidRPr="004E373A">
        <w:rPr>
          <w:rFonts w:ascii="Arial" w:hAnsi="Arial" w:cs="Arial"/>
          <w:color w:val="0E101A"/>
          <w:sz w:val="22"/>
          <w:szCs w:val="22"/>
        </w:rPr>
        <w:t xml:space="preserve"> 10 mg/g, respectively. </w:t>
      </w:r>
      <w:r w:rsidR="004257E1" w:rsidRPr="004E373A">
        <w:rPr>
          <w:rFonts w:ascii="Arial" w:hAnsi="Arial" w:cs="Arial"/>
          <w:color w:val="0E101A"/>
          <w:sz w:val="22"/>
          <w:szCs w:val="22"/>
        </w:rPr>
        <w:t xml:space="preserve">The median time between the </w:t>
      </w:r>
      <w:del w:id="56" w:author="Simon Benjamin Ascher" w:date="2024-06-10T20:53:00Z">
        <w:r w:rsidR="004257E1" w:rsidRPr="004E373A" w:rsidDel="00CA568D">
          <w:rPr>
            <w:rFonts w:ascii="Arial" w:hAnsi="Arial" w:cs="Arial"/>
            <w:color w:val="0E101A"/>
            <w:sz w:val="22"/>
            <w:szCs w:val="22"/>
          </w:rPr>
          <w:delText xml:space="preserve">REGARDS </w:delText>
        </w:r>
      </w:del>
      <w:r w:rsidR="004257E1" w:rsidRPr="004E373A">
        <w:rPr>
          <w:rFonts w:ascii="Arial" w:hAnsi="Arial" w:cs="Arial"/>
          <w:color w:val="0E101A"/>
          <w:sz w:val="22"/>
          <w:szCs w:val="22"/>
        </w:rPr>
        <w:t xml:space="preserve">baseline </w:t>
      </w:r>
      <w:ins w:id="57" w:author="Simon Benjamin Ascher" w:date="2024-06-10T20:53:00Z">
        <w:r>
          <w:rPr>
            <w:rFonts w:ascii="Arial" w:hAnsi="Arial" w:cs="Arial"/>
            <w:color w:val="0E101A"/>
            <w:sz w:val="22"/>
            <w:szCs w:val="22"/>
          </w:rPr>
          <w:t xml:space="preserve">study </w:t>
        </w:r>
        <w:proofErr w:type="gramStart"/>
        <w:r>
          <w:rPr>
            <w:rFonts w:ascii="Arial" w:hAnsi="Arial" w:cs="Arial"/>
            <w:color w:val="0E101A"/>
            <w:sz w:val="22"/>
            <w:szCs w:val="22"/>
          </w:rPr>
          <w:t>visit</w:t>
        </w:r>
        <w:proofErr w:type="gramEnd"/>
        <w:r>
          <w:rPr>
            <w:rFonts w:ascii="Arial" w:hAnsi="Arial" w:cs="Arial"/>
            <w:color w:val="0E101A"/>
            <w:sz w:val="22"/>
            <w:szCs w:val="22"/>
          </w:rPr>
          <w:t xml:space="preserve"> </w:t>
        </w:r>
      </w:ins>
      <w:r w:rsidR="004257E1" w:rsidRPr="004E373A">
        <w:rPr>
          <w:rFonts w:ascii="Arial" w:hAnsi="Arial" w:cs="Arial"/>
          <w:color w:val="0E101A"/>
          <w:sz w:val="22"/>
          <w:szCs w:val="22"/>
        </w:rPr>
        <w:t xml:space="preserve">and the hospitalization was 4.3 (2.5-6) years. </w:t>
      </w:r>
      <w:r w:rsidR="001A0994" w:rsidRPr="004E373A">
        <w:rPr>
          <w:rFonts w:ascii="Arial" w:hAnsi="Arial" w:cs="Arial"/>
          <w:color w:val="0E101A"/>
          <w:sz w:val="22"/>
          <w:szCs w:val="22"/>
        </w:rPr>
        <w:t xml:space="preserve">The </w:t>
      </w:r>
      <w:r w:rsidR="00667CF3" w:rsidRPr="004E373A">
        <w:rPr>
          <w:rFonts w:ascii="Arial" w:hAnsi="Arial" w:cs="Arial"/>
          <w:color w:val="0E101A"/>
          <w:sz w:val="22"/>
          <w:szCs w:val="22"/>
        </w:rPr>
        <w:t xml:space="preserve">mean and </w:t>
      </w:r>
      <w:commentRangeStart w:id="58"/>
      <w:r w:rsidR="00667CF3" w:rsidRPr="004E373A">
        <w:rPr>
          <w:rFonts w:ascii="Arial" w:hAnsi="Arial" w:cs="Arial"/>
          <w:color w:val="0E101A"/>
          <w:sz w:val="22"/>
          <w:szCs w:val="22"/>
        </w:rPr>
        <w:t xml:space="preserve">distribution </w:t>
      </w:r>
      <w:commentRangeEnd w:id="58"/>
      <w:r w:rsidR="00EE18D0">
        <w:rPr>
          <w:rStyle w:val="CommentReference"/>
          <w:rFonts w:asciiTheme="minorHAnsi" w:eastAsiaTheme="minorHAnsi" w:hAnsiTheme="minorHAnsi" w:cstheme="minorBidi"/>
          <w:kern w:val="2"/>
          <w14:ligatures w14:val="standardContextual"/>
        </w:rPr>
        <w:commentReference w:id="58"/>
      </w:r>
      <w:r w:rsidR="00667CF3" w:rsidRPr="004E373A">
        <w:rPr>
          <w:rFonts w:ascii="Arial" w:hAnsi="Arial" w:cs="Arial"/>
          <w:color w:val="0E101A"/>
          <w:sz w:val="22"/>
          <w:szCs w:val="22"/>
        </w:rPr>
        <w:t xml:space="preserve">of the summary secretion score was </w:t>
      </w:r>
      <w:r w:rsidR="00F27798" w:rsidRPr="004E373A">
        <w:rPr>
          <w:rFonts w:ascii="Arial" w:hAnsi="Arial" w:cs="Arial"/>
          <w:color w:val="0E101A"/>
          <w:sz w:val="22"/>
          <w:szCs w:val="22"/>
        </w:rPr>
        <w:t>5</w:t>
      </w:r>
      <w:r w:rsidR="00DA595E" w:rsidRPr="004E373A">
        <w:rPr>
          <w:rFonts w:ascii="Arial" w:hAnsi="Arial" w:cs="Arial"/>
          <w:color w:val="0E101A"/>
          <w:sz w:val="22"/>
          <w:szCs w:val="22"/>
        </w:rPr>
        <w:t>5</w:t>
      </w:r>
      <w:r w:rsidR="00667CF3" w:rsidRPr="004E373A">
        <w:rPr>
          <w:rFonts w:ascii="Arial" w:hAnsi="Arial" w:cs="Arial"/>
          <w:color w:val="0E101A"/>
          <w:sz w:val="22"/>
          <w:szCs w:val="22"/>
        </w:rPr>
        <w:t xml:space="preserve"> ± </w:t>
      </w:r>
      <w:r w:rsidR="00F27798" w:rsidRPr="004E373A">
        <w:rPr>
          <w:rFonts w:ascii="Arial" w:hAnsi="Arial" w:cs="Arial"/>
          <w:color w:val="0E101A"/>
          <w:sz w:val="22"/>
          <w:szCs w:val="22"/>
        </w:rPr>
        <w:t>14</w:t>
      </w:r>
      <w:r w:rsidR="00667CF3" w:rsidRPr="004E373A">
        <w:rPr>
          <w:rFonts w:ascii="Arial" w:hAnsi="Arial" w:cs="Arial"/>
          <w:color w:val="0E101A"/>
          <w:sz w:val="22"/>
          <w:szCs w:val="22"/>
        </w:rPr>
        <w:t xml:space="preserve">. </w:t>
      </w:r>
      <w:r w:rsidR="004257E1" w:rsidRPr="004E373A">
        <w:rPr>
          <w:rFonts w:ascii="Arial" w:hAnsi="Arial" w:cs="Arial"/>
          <w:color w:val="0E101A"/>
          <w:sz w:val="22"/>
          <w:szCs w:val="22"/>
        </w:rPr>
        <w:t xml:space="preserve">Most AKI events were </w:t>
      </w:r>
      <w:ins w:id="59" w:author="Simon Benjamin Ascher" w:date="2024-06-10T20:53:00Z">
        <w:r>
          <w:rPr>
            <w:rFonts w:ascii="Arial" w:hAnsi="Arial" w:cs="Arial"/>
            <w:color w:val="0E101A"/>
            <w:sz w:val="22"/>
            <w:szCs w:val="22"/>
          </w:rPr>
          <w:t xml:space="preserve">KDIGO </w:t>
        </w:r>
      </w:ins>
      <w:r w:rsidR="004257E1" w:rsidRPr="004E373A">
        <w:rPr>
          <w:rFonts w:ascii="Arial" w:hAnsi="Arial" w:cs="Arial"/>
          <w:color w:val="0E101A"/>
          <w:sz w:val="22"/>
          <w:szCs w:val="22"/>
        </w:rPr>
        <w:t>stage 1 (</w:t>
      </w:r>
      <w:r w:rsidR="00BB544F" w:rsidRPr="004E373A">
        <w:rPr>
          <w:rFonts w:ascii="Arial" w:hAnsi="Arial" w:cs="Arial"/>
          <w:color w:val="0E101A"/>
          <w:sz w:val="22"/>
          <w:szCs w:val="22"/>
        </w:rPr>
        <w:t>91.2</w:t>
      </w:r>
      <w:r w:rsidR="004257E1" w:rsidRPr="004E373A">
        <w:rPr>
          <w:rFonts w:ascii="Arial" w:hAnsi="Arial" w:cs="Arial"/>
          <w:color w:val="0E101A"/>
          <w:sz w:val="22"/>
          <w:szCs w:val="22"/>
        </w:rPr>
        <w:t xml:space="preserve">%). </w:t>
      </w:r>
      <w:r w:rsidR="00E04D63" w:rsidRPr="004E373A">
        <w:rPr>
          <w:rFonts w:ascii="Arial" w:hAnsi="Arial" w:cs="Arial"/>
          <w:color w:val="0E101A"/>
          <w:sz w:val="22"/>
          <w:szCs w:val="22"/>
        </w:rPr>
        <w:t xml:space="preserve">The </w:t>
      </w:r>
      <w:r w:rsidR="001A0994" w:rsidRPr="004E373A">
        <w:rPr>
          <w:rFonts w:ascii="Arial" w:hAnsi="Arial" w:cs="Arial"/>
          <w:color w:val="0E101A"/>
          <w:sz w:val="22"/>
          <w:szCs w:val="22"/>
        </w:rPr>
        <w:t>median summary secretion score was</w:t>
      </w:r>
      <w:r w:rsidR="00FC3849" w:rsidRPr="004E373A">
        <w:rPr>
          <w:rFonts w:ascii="Arial" w:hAnsi="Arial" w:cs="Arial"/>
          <w:color w:val="0E101A"/>
          <w:sz w:val="22"/>
          <w:szCs w:val="22"/>
        </w:rPr>
        <w:t xml:space="preserve"> </w:t>
      </w:r>
      <w:ins w:id="60" w:author="Byron C Jaeger" w:date="2024-06-11T06:39:00Z">
        <w:r w:rsidR="00EE18D0">
          <w:rPr>
            <w:rFonts w:ascii="Arial" w:hAnsi="Arial" w:cs="Arial"/>
            <w:color w:val="0E101A"/>
            <w:sz w:val="22"/>
            <w:szCs w:val="22"/>
          </w:rPr>
          <w:t xml:space="preserve">56 </w:t>
        </w:r>
      </w:ins>
      <w:del w:id="61" w:author="Byron C Jaeger" w:date="2024-06-11T06:40:00Z">
        <w:r w:rsidR="001A0994" w:rsidRPr="004E373A" w:rsidDel="00EE18D0">
          <w:rPr>
            <w:rFonts w:ascii="Arial" w:hAnsi="Arial" w:cs="Arial"/>
            <w:color w:val="0E101A"/>
            <w:sz w:val="22"/>
            <w:szCs w:val="22"/>
          </w:rPr>
          <w:delText>lower</w:delText>
        </w:r>
        <w:r w:rsidR="00FC3849" w:rsidRPr="004E373A" w:rsidDel="00EE18D0">
          <w:rPr>
            <w:rStyle w:val="CommentReference"/>
            <w:rFonts w:ascii="Arial" w:eastAsiaTheme="minorHAnsi" w:hAnsi="Arial" w:cs="Arial"/>
            <w:kern w:val="2"/>
            <w:sz w:val="22"/>
            <w:szCs w:val="22"/>
            <w14:ligatures w14:val="standardContextual"/>
          </w:rPr>
          <w:delText xml:space="preserve">, although not significantly so, </w:delText>
        </w:r>
      </w:del>
      <w:r w:rsidR="00FC3849" w:rsidRPr="004E373A">
        <w:rPr>
          <w:rStyle w:val="CommentReference"/>
          <w:rFonts w:ascii="Arial" w:eastAsiaTheme="minorHAnsi" w:hAnsi="Arial" w:cs="Arial"/>
          <w:kern w:val="2"/>
          <w:sz w:val="22"/>
          <w:szCs w:val="22"/>
          <w14:ligatures w14:val="standardContextual"/>
        </w:rPr>
        <w:t>a</w:t>
      </w:r>
      <w:r w:rsidR="001A0994" w:rsidRPr="004E373A">
        <w:rPr>
          <w:rFonts w:ascii="Arial" w:hAnsi="Arial" w:cs="Arial"/>
          <w:color w:val="0E101A"/>
          <w:sz w:val="22"/>
          <w:szCs w:val="22"/>
        </w:rPr>
        <w:t xml:space="preserve">mong </w:t>
      </w:r>
      <w:del w:id="62" w:author="Byron C Jaeger" w:date="2024-06-11T06:40:00Z">
        <w:r w:rsidR="001A0994" w:rsidRPr="004E373A" w:rsidDel="00EE18D0">
          <w:rPr>
            <w:rFonts w:ascii="Arial" w:hAnsi="Arial" w:cs="Arial"/>
            <w:color w:val="0E101A"/>
            <w:sz w:val="22"/>
            <w:szCs w:val="22"/>
          </w:rPr>
          <w:delText xml:space="preserve">the </w:delText>
        </w:r>
      </w:del>
      <w:r w:rsidR="001A0994" w:rsidRPr="004E373A">
        <w:rPr>
          <w:rFonts w:ascii="Arial" w:hAnsi="Arial" w:cs="Arial"/>
          <w:color w:val="0E101A"/>
          <w:sz w:val="22"/>
          <w:szCs w:val="22"/>
        </w:rPr>
        <w:t xml:space="preserve">cases </w:t>
      </w:r>
      <w:del w:id="63" w:author="Byron C Jaeger" w:date="2024-06-11T06:40:00Z">
        <w:r w:rsidR="001A0994" w:rsidRPr="004E373A" w:rsidDel="00EE18D0">
          <w:rPr>
            <w:rFonts w:ascii="Arial" w:hAnsi="Arial" w:cs="Arial"/>
            <w:color w:val="0E101A"/>
            <w:sz w:val="22"/>
            <w:szCs w:val="22"/>
          </w:rPr>
          <w:delText xml:space="preserve">than </w:delText>
        </w:r>
      </w:del>
      <w:ins w:id="64" w:author="Byron C Jaeger" w:date="2024-06-11T06:40:00Z">
        <w:r w:rsidR="00EE18D0">
          <w:rPr>
            <w:rFonts w:ascii="Arial" w:hAnsi="Arial" w:cs="Arial"/>
            <w:color w:val="0E101A"/>
            <w:sz w:val="22"/>
            <w:szCs w:val="22"/>
          </w:rPr>
          <w:t xml:space="preserve">and 58 </w:t>
        </w:r>
      </w:ins>
      <w:del w:id="65" w:author="Byron C Jaeger" w:date="2024-06-11T06:40:00Z">
        <w:r w:rsidR="001A0994" w:rsidRPr="004E373A" w:rsidDel="00EE18D0">
          <w:rPr>
            <w:rFonts w:ascii="Arial" w:hAnsi="Arial" w:cs="Arial"/>
            <w:color w:val="0E101A"/>
            <w:sz w:val="22"/>
            <w:szCs w:val="22"/>
          </w:rPr>
          <w:delText xml:space="preserve">the </w:delText>
        </w:r>
      </w:del>
      <w:ins w:id="66" w:author="Byron C Jaeger" w:date="2024-06-11T06:40:00Z">
        <w:r w:rsidR="00EE18D0">
          <w:rPr>
            <w:rFonts w:ascii="Arial" w:hAnsi="Arial" w:cs="Arial"/>
            <w:color w:val="0E101A"/>
            <w:sz w:val="22"/>
            <w:szCs w:val="22"/>
          </w:rPr>
          <w:t xml:space="preserve">among </w:t>
        </w:r>
      </w:ins>
      <w:r w:rsidR="001A0994" w:rsidRPr="004E373A">
        <w:rPr>
          <w:rFonts w:ascii="Arial" w:hAnsi="Arial" w:cs="Arial"/>
          <w:color w:val="0E101A"/>
          <w:sz w:val="22"/>
          <w:szCs w:val="22"/>
        </w:rPr>
        <w:t>controls</w:t>
      </w:r>
      <w:ins w:id="67" w:author="Byron C Jaeger" w:date="2024-06-11T06:40:00Z">
        <w:r w:rsidR="00EE18D0">
          <w:rPr>
            <w:rFonts w:ascii="Arial" w:hAnsi="Arial" w:cs="Arial"/>
            <w:color w:val="0E101A"/>
            <w:sz w:val="22"/>
            <w:szCs w:val="22"/>
          </w:rPr>
          <w:t xml:space="preserve"> </w:t>
        </w:r>
      </w:ins>
      <w:del w:id="68" w:author="Simon Benjamin Ascher" w:date="2024-06-10T20:54:00Z">
        <w:r w:rsidR="001A0994" w:rsidRPr="004E373A" w:rsidDel="00CA568D">
          <w:rPr>
            <w:rFonts w:ascii="Arial" w:hAnsi="Arial" w:cs="Arial"/>
            <w:color w:val="0E101A"/>
            <w:sz w:val="22"/>
            <w:szCs w:val="22"/>
          </w:rPr>
          <w:delText xml:space="preserve">, </w:delText>
        </w:r>
      </w:del>
      <w:ins w:id="69" w:author="Simon Benjamin Ascher" w:date="2024-06-10T20:54:00Z">
        <w:r>
          <w:rPr>
            <w:rFonts w:ascii="Arial" w:hAnsi="Arial" w:cs="Arial"/>
            <w:color w:val="0E101A"/>
            <w:sz w:val="22"/>
            <w:szCs w:val="22"/>
          </w:rPr>
          <w:t>(</w:t>
        </w:r>
      </w:ins>
      <w:del w:id="70" w:author="Byron C Jaeger" w:date="2024-06-11T06:40:00Z">
        <w:r w:rsidR="001A0994" w:rsidRPr="004E373A" w:rsidDel="00EE18D0">
          <w:rPr>
            <w:rFonts w:ascii="Arial" w:hAnsi="Arial" w:cs="Arial"/>
            <w:color w:val="0E101A"/>
            <w:sz w:val="22"/>
            <w:szCs w:val="22"/>
          </w:rPr>
          <w:delText>5</w:delText>
        </w:r>
        <w:r w:rsidR="00DA595E" w:rsidRPr="004E373A" w:rsidDel="00EE18D0">
          <w:rPr>
            <w:rFonts w:ascii="Arial" w:hAnsi="Arial" w:cs="Arial"/>
            <w:color w:val="0E101A"/>
            <w:sz w:val="22"/>
            <w:szCs w:val="22"/>
          </w:rPr>
          <w:delText>6</w:delText>
        </w:r>
        <w:r w:rsidR="001A0994" w:rsidRPr="004E373A" w:rsidDel="00EE18D0">
          <w:rPr>
            <w:rFonts w:ascii="Arial" w:hAnsi="Arial" w:cs="Arial"/>
            <w:color w:val="0E101A"/>
            <w:sz w:val="22"/>
            <w:szCs w:val="22"/>
          </w:rPr>
          <w:delText xml:space="preserve"> vs. 58</w:delText>
        </w:r>
      </w:del>
      <w:ins w:id="71" w:author="Simon Benjamin Ascher" w:date="2024-06-10T20:54:00Z">
        <w:del w:id="72" w:author="Byron C Jaeger" w:date="2024-06-11T06:40:00Z">
          <w:r w:rsidDel="00EE18D0">
            <w:rPr>
              <w:rFonts w:ascii="Arial" w:hAnsi="Arial" w:cs="Arial"/>
              <w:color w:val="0E101A"/>
              <w:sz w:val="22"/>
              <w:szCs w:val="22"/>
            </w:rPr>
            <w:delText xml:space="preserve">; </w:delText>
          </w:r>
        </w:del>
      </w:ins>
      <w:ins w:id="73" w:author="Byron C Jaeger" w:date="2024-06-11T06:40:00Z">
        <w:r w:rsidR="00EE18D0">
          <w:rPr>
            <w:rFonts w:ascii="Arial" w:hAnsi="Arial" w:cs="Arial"/>
            <w:color w:val="0E101A"/>
            <w:sz w:val="22"/>
            <w:szCs w:val="22"/>
          </w:rPr>
          <w:t>p-value for non-zero difference:</w:t>
        </w:r>
      </w:ins>
      <w:ins w:id="74" w:author="Simon Benjamin Ascher" w:date="2024-06-10T20:53:00Z">
        <w:del w:id="75" w:author="Byron C Jaeger" w:date="2024-06-11T06:40:00Z">
          <w:r w:rsidDel="00EE18D0">
            <w:rPr>
              <w:rFonts w:ascii="Arial" w:hAnsi="Arial" w:cs="Arial"/>
              <w:color w:val="0E101A"/>
              <w:sz w:val="22"/>
              <w:szCs w:val="22"/>
            </w:rPr>
            <w:delText xml:space="preserve">P </w:delText>
          </w:r>
        </w:del>
      </w:ins>
      <w:ins w:id="76" w:author="Byron C Jaeger" w:date="2024-06-11T06:40:00Z">
        <w:r w:rsidR="00EE18D0">
          <w:rPr>
            <w:rFonts w:ascii="Arial" w:hAnsi="Arial" w:cs="Arial"/>
            <w:color w:val="0E101A"/>
            <w:sz w:val="22"/>
            <w:szCs w:val="22"/>
          </w:rPr>
          <w:t xml:space="preserve"> </w:t>
        </w:r>
      </w:ins>
      <w:ins w:id="77" w:author="Simon Benjamin Ascher" w:date="2024-06-10T20:53:00Z">
        <w:del w:id="78" w:author="Byron C Jaeger" w:date="2024-06-11T06:40:00Z">
          <w:r w:rsidDel="00EE18D0">
            <w:rPr>
              <w:rFonts w:ascii="Arial" w:hAnsi="Arial" w:cs="Arial"/>
              <w:color w:val="0E101A"/>
              <w:sz w:val="22"/>
              <w:szCs w:val="22"/>
            </w:rPr>
            <w:delText>value</w:delText>
          </w:r>
        </w:del>
        <w:r>
          <w:rPr>
            <w:rFonts w:ascii="Arial" w:hAnsi="Arial" w:cs="Arial"/>
            <w:color w:val="0E101A"/>
            <w:sz w:val="22"/>
            <w:szCs w:val="22"/>
          </w:rPr>
          <w:t>?)</w:t>
        </w:r>
      </w:ins>
      <w:r w:rsidR="00FC3849" w:rsidRPr="004E373A">
        <w:rPr>
          <w:rFonts w:ascii="Arial" w:hAnsi="Arial" w:cs="Arial"/>
          <w:color w:val="0E101A"/>
          <w:sz w:val="22"/>
          <w:szCs w:val="22"/>
        </w:rPr>
        <w:t xml:space="preserve">. </w:t>
      </w:r>
      <w:r w:rsidR="00E04D63" w:rsidRPr="004E373A">
        <w:rPr>
          <w:rFonts w:ascii="Arial" w:hAnsi="Arial" w:cs="Arial"/>
          <w:color w:val="0E101A"/>
          <w:sz w:val="22"/>
          <w:szCs w:val="22"/>
        </w:rPr>
        <w:t>In a</w:t>
      </w:r>
      <w:r w:rsidR="001A0994" w:rsidRPr="004E373A">
        <w:rPr>
          <w:rFonts w:ascii="Arial" w:hAnsi="Arial" w:cs="Arial"/>
          <w:color w:val="0E101A"/>
          <w:sz w:val="22"/>
          <w:szCs w:val="22"/>
        </w:rPr>
        <w:t xml:space="preserve"> multivariable model adjusted for eGFR</w:t>
      </w:r>
      <w:r w:rsidR="00C74CC7" w:rsidRPr="004E373A">
        <w:rPr>
          <w:rFonts w:ascii="Arial" w:hAnsi="Arial" w:cs="Arial"/>
          <w:color w:val="0E101A"/>
          <w:sz w:val="22"/>
          <w:szCs w:val="22"/>
        </w:rPr>
        <w:t xml:space="preserve"> and</w:t>
      </w:r>
      <w:r w:rsidR="001A0994" w:rsidRPr="004E373A">
        <w:rPr>
          <w:rFonts w:ascii="Arial" w:hAnsi="Arial" w:cs="Arial"/>
          <w:color w:val="0E101A"/>
          <w:sz w:val="22"/>
          <w:szCs w:val="22"/>
        </w:rPr>
        <w:t xml:space="preserve"> albuminuria</w:t>
      </w:r>
      <w:r w:rsidR="00C74CC7" w:rsidRPr="004E373A">
        <w:rPr>
          <w:rFonts w:ascii="Arial" w:hAnsi="Arial" w:cs="Arial"/>
          <w:color w:val="0E101A"/>
          <w:sz w:val="22"/>
          <w:szCs w:val="22"/>
        </w:rPr>
        <w:t>, the</w:t>
      </w:r>
      <w:r w:rsidR="001A0994" w:rsidRPr="004E373A">
        <w:rPr>
          <w:rFonts w:ascii="Arial" w:hAnsi="Arial" w:cs="Arial"/>
          <w:color w:val="0E101A"/>
          <w:sz w:val="22"/>
          <w:szCs w:val="22"/>
        </w:rPr>
        <w:t xml:space="preserve"> </w:t>
      </w:r>
      <w:ins w:id="79" w:author="Simon Benjamin Ascher" w:date="2024-06-10T20:54:00Z">
        <w:r>
          <w:rPr>
            <w:rFonts w:ascii="Arial" w:hAnsi="Arial" w:cs="Arial"/>
            <w:color w:val="0E101A"/>
            <w:sz w:val="22"/>
            <w:szCs w:val="22"/>
          </w:rPr>
          <w:t xml:space="preserve">baseline </w:t>
        </w:r>
      </w:ins>
      <w:r w:rsidR="001A0994" w:rsidRPr="004E373A">
        <w:rPr>
          <w:rFonts w:ascii="Arial" w:hAnsi="Arial" w:cs="Arial"/>
          <w:color w:val="0E101A"/>
          <w:sz w:val="22"/>
          <w:szCs w:val="22"/>
        </w:rPr>
        <w:t xml:space="preserve">secretion score was not associated with </w:t>
      </w:r>
      <w:ins w:id="80" w:author="Simon Benjamin Ascher" w:date="2024-06-10T20:54:00Z">
        <w:r>
          <w:rPr>
            <w:rFonts w:ascii="Arial" w:hAnsi="Arial" w:cs="Arial"/>
            <w:color w:val="0E101A"/>
            <w:sz w:val="22"/>
            <w:szCs w:val="22"/>
          </w:rPr>
          <w:t xml:space="preserve">risk of </w:t>
        </w:r>
      </w:ins>
      <w:r w:rsidR="006274CD" w:rsidRPr="004E373A">
        <w:rPr>
          <w:rFonts w:ascii="Arial" w:hAnsi="Arial" w:cs="Arial"/>
          <w:color w:val="0E101A"/>
          <w:sz w:val="22"/>
          <w:szCs w:val="22"/>
        </w:rPr>
        <w:t>sepsis-associated</w:t>
      </w:r>
      <w:r w:rsidR="001A0994" w:rsidRPr="004E373A">
        <w:rPr>
          <w:rFonts w:ascii="Arial" w:hAnsi="Arial" w:cs="Arial"/>
          <w:color w:val="0E101A"/>
          <w:sz w:val="22"/>
          <w:szCs w:val="22"/>
        </w:rPr>
        <w:t xml:space="preserve"> AKI (OR: 1.00, 95% confidence interval </w:t>
      </w:r>
      <w:commentRangeStart w:id="81"/>
      <w:r w:rsidR="001A0994" w:rsidRPr="004E373A">
        <w:rPr>
          <w:rFonts w:ascii="Arial" w:hAnsi="Arial" w:cs="Arial"/>
          <w:color w:val="0E101A"/>
          <w:sz w:val="22"/>
          <w:szCs w:val="22"/>
        </w:rPr>
        <w:t>0.9</w:t>
      </w:r>
      <w:r w:rsidR="00DA595E" w:rsidRPr="004E373A">
        <w:rPr>
          <w:rFonts w:ascii="Arial" w:hAnsi="Arial" w:cs="Arial"/>
          <w:color w:val="0E101A"/>
          <w:sz w:val="22"/>
          <w:szCs w:val="22"/>
        </w:rPr>
        <w:t>9</w:t>
      </w:r>
      <w:r w:rsidR="001A0994" w:rsidRPr="004E373A">
        <w:rPr>
          <w:rFonts w:ascii="Arial" w:hAnsi="Arial" w:cs="Arial"/>
          <w:color w:val="0E101A"/>
          <w:sz w:val="22"/>
          <w:szCs w:val="22"/>
        </w:rPr>
        <w:t xml:space="preserve"> to 1.02</w:t>
      </w:r>
      <w:commentRangeEnd w:id="81"/>
      <w:r w:rsidR="00CC0166">
        <w:rPr>
          <w:rStyle w:val="CommentReference"/>
          <w:rFonts w:asciiTheme="minorHAnsi" w:eastAsiaTheme="minorHAnsi" w:hAnsiTheme="minorHAnsi" w:cstheme="minorBidi"/>
          <w:kern w:val="2"/>
          <w14:ligatures w14:val="standardContextual"/>
        </w:rPr>
        <w:commentReference w:id="81"/>
      </w:r>
      <w:r w:rsidR="001A0994" w:rsidRPr="004E373A">
        <w:rPr>
          <w:rFonts w:ascii="Arial" w:hAnsi="Arial" w:cs="Arial"/>
          <w:color w:val="0E101A"/>
          <w:sz w:val="22"/>
          <w:szCs w:val="22"/>
        </w:rPr>
        <w:t>).</w:t>
      </w:r>
      <w:r w:rsidR="00BC5B9E" w:rsidRPr="004E373A">
        <w:rPr>
          <w:rFonts w:ascii="Arial" w:hAnsi="Arial" w:cs="Arial"/>
          <w:color w:val="0E101A"/>
          <w:sz w:val="22"/>
          <w:szCs w:val="22"/>
        </w:rPr>
        <w:t xml:space="preserve"> </w:t>
      </w:r>
      <w:del w:id="82" w:author="Simon Benjamin Ascher" w:date="2024-06-10T21:00:00Z">
        <w:r w:rsidR="00BC5B9E" w:rsidRPr="004E373A" w:rsidDel="00CC0166">
          <w:rPr>
            <w:rFonts w:ascii="Arial" w:hAnsi="Arial" w:cs="Arial"/>
            <w:color w:val="0E101A"/>
            <w:sz w:val="22"/>
            <w:szCs w:val="22"/>
          </w:rPr>
          <w:delText>In quartile</w:delText>
        </w:r>
        <w:r w:rsidR="00911A1D" w:rsidRPr="004E373A" w:rsidDel="00CC0166">
          <w:rPr>
            <w:rFonts w:ascii="Arial" w:hAnsi="Arial" w:cs="Arial"/>
            <w:color w:val="0E101A"/>
            <w:sz w:val="22"/>
            <w:szCs w:val="22"/>
          </w:rPr>
          <w:delText xml:space="preserve"> analysis</w:delText>
        </w:r>
        <w:r w:rsidR="00BC5B9E" w:rsidRPr="004E373A" w:rsidDel="00CC0166">
          <w:rPr>
            <w:rFonts w:ascii="Arial" w:hAnsi="Arial" w:cs="Arial"/>
            <w:color w:val="0E101A"/>
            <w:sz w:val="22"/>
            <w:szCs w:val="22"/>
          </w:rPr>
          <w:delText xml:space="preserve">, </w:delText>
        </w:r>
        <w:r w:rsidR="00E04D63" w:rsidRPr="004E373A" w:rsidDel="00CC0166">
          <w:rPr>
            <w:rFonts w:ascii="Arial" w:hAnsi="Arial" w:cs="Arial"/>
            <w:color w:val="0E101A"/>
            <w:sz w:val="22"/>
            <w:szCs w:val="22"/>
          </w:rPr>
          <w:delText>results were simi</w:delText>
        </w:r>
        <w:r w:rsidR="009F1251" w:rsidRPr="004E373A" w:rsidDel="00CC0166">
          <w:rPr>
            <w:rFonts w:ascii="Arial" w:hAnsi="Arial" w:cs="Arial"/>
            <w:color w:val="0E101A"/>
            <w:sz w:val="22"/>
            <w:szCs w:val="22"/>
          </w:rPr>
          <w:delText>l</w:delText>
        </w:r>
        <w:r w:rsidR="00E04D63" w:rsidRPr="004E373A" w:rsidDel="00CC0166">
          <w:rPr>
            <w:rFonts w:ascii="Arial" w:hAnsi="Arial" w:cs="Arial"/>
            <w:color w:val="0E101A"/>
            <w:sz w:val="22"/>
            <w:szCs w:val="22"/>
          </w:rPr>
          <w:delText xml:space="preserve">ar. </w:delText>
        </w:r>
      </w:del>
      <w:ins w:id="83" w:author="Simon Benjamin Ascher" w:date="2024-06-10T21:00:00Z">
        <w:r w:rsidR="00CC0166">
          <w:rPr>
            <w:rFonts w:ascii="Arial" w:hAnsi="Arial" w:cs="Arial"/>
            <w:color w:val="0E101A"/>
            <w:sz w:val="22"/>
            <w:szCs w:val="22"/>
          </w:rPr>
          <w:t xml:space="preserve">In analyses using quartiles of the secretion score, </w:t>
        </w:r>
      </w:ins>
      <w:r w:rsidR="00E04D63" w:rsidRPr="004E373A">
        <w:rPr>
          <w:rFonts w:ascii="Arial" w:hAnsi="Arial" w:cs="Arial"/>
          <w:color w:val="0E101A"/>
          <w:sz w:val="22"/>
          <w:szCs w:val="22"/>
        </w:rPr>
        <w:t xml:space="preserve">Compared to the highest </w:t>
      </w:r>
      <w:ins w:id="84" w:author="Simon Benjamin Ascher" w:date="2024-06-10T21:04:00Z">
        <w:r w:rsidR="00CC0166">
          <w:rPr>
            <w:rFonts w:ascii="Arial" w:hAnsi="Arial" w:cs="Arial"/>
            <w:color w:val="0E101A"/>
            <w:sz w:val="22"/>
            <w:szCs w:val="22"/>
          </w:rPr>
          <w:t xml:space="preserve">secretion score </w:t>
        </w:r>
      </w:ins>
      <w:r w:rsidR="00E04D63" w:rsidRPr="004E373A">
        <w:rPr>
          <w:rFonts w:ascii="Arial" w:hAnsi="Arial" w:cs="Arial"/>
          <w:color w:val="0E101A"/>
          <w:sz w:val="22"/>
          <w:szCs w:val="22"/>
        </w:rPr>
        <w:t xml:space="preserve">quartile, </w:t>
      </w:r>
      <w:ins w:id="85" w:author="Simon Benjamin Ascher" w:date="2024-06-10T21:04:00Z">
        <w:r w:rsidR="00CC0166">
          <w:rPr>
            <w:rFonts w:ascii="Arial" w:hAnsi="Arial" w:cs="Arial"/>
            <w:color w:val="0E101A"/>
            <w:sz w:val="22"/>
            <w:szCs w:val="22"/>
          </w:rPr>
          <w:t>the lower three quartiles had numerically greater risk of sepsis-associated AKI</w:t>
        </w:r>
      </w:ins>
      <w:del w:id="86" w:author="Simon Benjamin Ascher" w:date="2024-06-10T21:04:00Z">
        <w:r w:rsidR="00E04D63" w:rsidRPr="004E373A" w:rsidDel="00CC0166">
          <w:rPr>
            <w:rFonts w:ascii="Arial" w:hAnsi="Arial" w:cs="Arial"/>
            <w:color w:val="0E101A"/>
            <w:sz w:val="22"/>
            <w:szCs w:val="22"/>
          </w:rPr>
          <w:delText>while the point estimate for AKI was higher in the lowest quartile</w:delText>
        </w:r>
      </w:del>
      <w:r w:rsidR="00E04D63" w:rsidRPr="004E373A">
        <w:rPr>
          <w:rFonts w:ascii="Arial" w:hAnsi="Arial" w:cs="Arial"/>
          <w:color w:val="0E101A"/>
          <w:sz w:val="22"/>
          <w:szCs w:val="22"/>
        </w:rPr>
        <w:t xml:space="preserve">, </w:t>
      </w:r>
      <w:del w:id="87" w:author="Simon Benjamin Ascher" w:date="2024-06-10T21:04:00Z">
        <w:r w:rsidR="00E04D63" w:rsidRPr="004E373A" w:rsidDel="00CC0166">
          <w:rPr>
            <w:rFonts w:ascii="Arial" w:hAnsi="Arial" w:cs="Arial"/>
            <w:color w:val="0E101A"/>
            <w:sz w:val="22"/>
            <w:szCs w:val="22"/>
          </w:rPr>
          <w:delText xml:space="preserve">this </w:delText>
        </w:r>
      </w:del>
      <w:ins w:id="88" w:author="Simon Benjamin Ascher" w:date="2024-06-10T21:04:00Z">
        <w:r w:rsidR="00CC0166">
          <w:rPr>
            <w:rFonts w:ascii="Arial" w:hAnsi="Arial" w:cs="Arial"/>
            <w:color w:val="0E101A"/>
            <w:sz w:val="22"/>
            <w:szCs w:val="22"/>
          </w:rPr>
          <w:t>but the</w:t>
        </w:r>
        <w:r w:rsidR="00CC0166" w:rsidRPr="004E373A">
          <w:rPr>
            <w:rFonts w:ascii="Arial" w:hAnsi="Arial" w:cs="Arial"/>
            <w:color w:val="0E101A"/>
            <w:sz w:val="22"/>
            <w:szCs w:val="22"/>
          </w:rPr>
          <w:t xml:space="preserve"> </w:t>
        </w:r>
      </w:ins>
      <w:r w:rsidR="00E04D63" w:rsidRPr="004E373A">
        <w:rPr>
          <w:rFonts w:ascii="Arial" w:hAnsi="Arial" w:cs="Arial"/>
          <w:color w:val="0E101A"/>
          <w:sz w:val="22"/>
          <w:szCs w:val="22"/>
        </w:rPr>
        <w:t>association</w:t>
      </w:r>
      <w:ins w:id="89" w:author="Simon Benjamin Ascher" w:date="2024-06-10T21:04:00Z">
        <w:r w:rsidR="00CC0166">
          <w:rPr>
            <w:rFonts w:ascii="Arial" w:hAnsi="Arial" w:cs="Arial"/>
            <w:color w:val="0E101A"/>
            <w:sz w:val="22"/>
            <w:szCs w:val="22"/>
          </w:rPr>
          <w:t>s</w:t>
        </w:r>
      </w:ins>
      <w:r w:rsidR="00E04D63" w:rsidRPr="004E373A">
        <w:rPr>
          <w:rFonts w:ascii="Arial" w:hAnsi="Arial" w:cs="Arial"/>
          <w:color w:val="0E101A"/>
          <w:sz w:val="22"/>
          <w:szCs w:val="22"/>
        </w:rPr>
        <w:t xml:space="preserve"> did not reach statistical significance.</w:t>
      </w:r>
    </w:p>
    <w:p w14:paraId="2F922482" w14:textId="77777777" w:rsidR="001A0994" w:rsidRPr="004E373A" w:rsidRDefault="001A0994" w:rsidP="000E66E3">
      <w:pPr>
        <w:spacing w:line="480" w:lineRule="auto"/>
        <w:rPr>
          <w:rFonts w:ascii="Arial" w:hAnsi="Arial" w:cs="Arial"/>
          <w:sz w:val="22"/>
          <w:szCs w:val="22"/>
        </w:rPr>
      </w:pPr>
    </w:p>
    <w:p w14:paraId="216185CA" w14:textId="5940251A" w:rsidR="000E66E3" w:rsidRPr="004E373A" w:rsidRDefault="000E66E3" w:rsidP="00DB0493">
      <w:pPr>
        <w:spacing w:line="480" w:lineRule="auto"/>
        <w:ind w:firstLine="720"/>
        <w:rPr>
          <w:rFonts w:ascii="Arial" w:eastAsia="Times New Roman" w:hAnsi="Arial" w:cs="Arial"/>
          <w:color w:val="0E101A"/>
          <w:sz w:val="22"/>
          <w:szCs w:val="22"/>
        </w:rPr>
      </w:pPr>
      <w:r w:rsidRPr="004E373A">
        <w:rPr>
          <w:rFonts w:ascii="Arial" w:hAnsi="Arial" w:cs="Arial"/>
          <w:color w:val="0E101A"/>
          <w:sz w:val="22"/>
          <w:szCs w:val="22"/>
        </w:rPr>
        <w:t xml:space="preserve">Serum creatinine and albuminuria, the most </w:t>
      </w:r>
      <w:r w:rsidR="00E04D63" w:rsidRPr="004E373A">
        <w:rPr>
          <w:rFonts w:ascii="Arial" w:hAnsi="Arial" w:cs="Arial"/>
          <w:color w:val="0E101A"/>
          <w:sz w:val="22"/>
          <w:szCs w:val="22"/>
        </w:rPr>
        <w:t xml:space="preserve">widely </w:t>
      </w:r>
      <w:r w:rsidRPr="004E373A">
        <w:rPr>
          <w:rFonts w:ascii="Arial" w:hAnsi="Arial" w:cs="Arial"/>
          <w:color w:val="0E101A"/>
          <w:sz w:val="22"/>
          <w:szCs w:val="22"/>
        </w:rPr>
        <w:t xml:space="preserve">used metrics to evaluate kidney function, primarily reflect glomerular health and do not fully capture essential tubular functions, such as proximal tubule </w:t>
      </w:r>
      <w:proofErr w:type="spellStart"/>
      <w:r w:rsidRPr="004E373A">
        <w:rPr>
          <w:rFonts w:ascii="Arial" w:hAnsi="Arial" w:cs="Arial"/>
          <w:color w:val="0E101A"/>
          <w:sz w:val="22"/>
          <w:szCs w:val="22"/>
        </w:rPr>
        <w:t>reabsorptive</w:t>
      </w:r>
      <w:proofErr w:type="spellEnd"/>
      <w:r w:rsidRPr="004E373A">
        <w:rPr>
          <w:rFonts w:ascii="Arial" w:hAnsi="Arial" w:cs="Arial"/>
          <w:color w:val="0E101A"/>
          <w:sz w:val="22"/>
          <w:szCs w:val="22"/>
        </w:rPr>
        <w:t xml:space="preserve"> capacity, defense from infection, tubule protein synthesis, secretion, and acid-base homeostasis. Lower tubular secretion </w:t>
      </w:r>
      <w:del w:id="90" w:author="Simon Benjamin Ascher" w:date="2024-06-10T21:05:00Z">
        <w:r w:rsidRPr="004E373A" w:rsidDel="00CC0166">
          <w:rPr>
            <w:rFonts w:ascii="Arial" w:hAnsi="Arial" w:cs="Arial"/>
            <w:color w:val="0E101A"/>
            <w:sz w:val="22"/>
            <w:szCs w:val="22"/>
          </w:rPr>
          <w:delText>has been</w:delText>
        </w:r>
      </w:del>
      <w:ins w:id="91" w:author="Simon Benjamin Ascher" w:date="2024-06-10T21:05:00Z">
        <w:r w:rsidR="00CC0166">
          <w:rPr>
            <w:rFonts w:ascii="Arial" w:hAnsi="Arial" w:cs="Arial"/>
            <w:color w:val="0E101A"/>
            <w:sz w:val="22"/>
            <w:szCs w:val="22"/>
          </w:rPr>
          <w:t>is</w:t>
        </w:r>
      </w:ins>
      <w:r w:rsidRPr="004E373A">
        <w:rPr>
          <w:rFonts w:ascii="Arial" w:hAnsi="Arial" w:cs="Arial"/>
          <w:color w:val="0E101A"/>
          <w:sz w:val="22"/>
          <w:szCs w:val="22"/>
        </w:rPr>
        <w:t xml:space="preserve"> associated with greater severity of </w:t>
      </w:r>
      <w:ins w:id="92" w:author="Simon Benjamin Ascher" w:date="2024-06-10T21:05:00Z">
        <w:r w:rsidR="00CC0166">
          <w:rPr>
            <w:rFonts w:ascii="Arial" w:hAnsi="Arial" w:cs="Arial"/>
            <w:color w:val="0E101A"/>
            <w:sz w:val="22"/>
            <w:szCs w:val="22"/>
          </w:rPr>
          <w:t xml:space="preserve">biopsy-proven </w:t>
        </w:r>
      </w:ins>
      <w:r w:rsidR="006274CD" w:rsidRPr="004E373A">
        <w:rPr>
          <w:rFonts w:ascii="Arial" w:hAnsi="Arial" w:cs="Arial"/>
          <w:color w:val="0E101A"/>
          <w:sz w:val="22"/>
          <w:szCs w:val="22"/>
        </w:rPr>
        <w:t>interstitial fibrosis and tubular atrophy</w:t>
      </w:r>
      <w:r w:rsidRPr="004E373A">
        <w:rPr>
          <w:rFonts w:ascii="Arial" w:hAnsi="Arial" w:cs="Arial"/>
          <w:color w:val="0E101A"/>
          <w:sz w:val="22"/>
          <w:szCs w:val="22"/>
        </w:rPr>
        <w:t xml:space="preserve">, </w:t>
      </w:r>
      <w:ins w:id="93" w:author="Simon Benjamin Ascher" w:date="2024-06-10T21:06:00Z">
        <w:r w:rsidR="00CC0166">
          <w:rPr>
            <w:rFonts w:ascii="Arial" w:hAnsi="Arial" w:cs="Arial"/>
            <w:color w:val="0E101A"/>
            <w:sz w:val="22"/>
            <w:szCs w:val="22"/>
          </w:rPr>
          <w:t xml:space="preserve">which is </w:t>
        </w:r>
      </w:ins>
      <w:r w:rsidRPr="004E373A">
        <w:rPr>
          <w:rFonts w:ascii="Arial" w:hAnsi="Arial" w:cs="Arial"/>
          <w:color w:val="0E101A"/>
          <w:sz w:val="22"/>
          <w:szCs w:val="22"/>
        </w:rPr>
        <w:t xml:space="preserve">the final common </w:t>
      </w:r>
      <w:r w:rsidRPr="004E373A">
        <w:rPr>
          <w:rFonts w:ascii="Arial" w:hAnsi="Arial" w:cs="Arial"/>
          <w:color w:val="0E101A"/>
          <w:sz w:val="22"/>
          <w:szCs w:val="22"/>
        </w:rPr>
        <w:lastRenderedPageBreak/>
        <w:t>pathway in the progression of chronic kidney disease.</w:t>
      </w:r>
      <w:r w:rsidR="00AC1138" w:rsidRPr="004E373A">
        <w:rPr>
          <w:rFonts w:ascii="Arial" w:hAnsi="Arial" w:cs="Arial"/>
          <w:noProof/>
          <w:color w:val="0E101A"/>
          <w:sz w:val="22"/>
          <w:szCs w:val="22"/>
          <w:vertAlign w:val="superscript"/>
        </w:rPr>
        <w:t>5</w:t>
      </w:r>
      <w:r w:rsidRPr="004E373A">
        <w:rPr>
          <w:rFonts w:ascii="Arial" w:hAnsi="Arial" w:cs="Arial"/>
          <w:color w:val="0E101A"/>
          <w:sz w:val="22"/>
          <w:szCs w:val="22"/>
        </w:rPr>
        <w:t xml:space="preserve"> </w:t>
      </w:r>
      <w:r w:rsidR="00DB0493" w:rsidRPr="004E373A">
        <w:rPr>
          <w:rFonts w:ascii="Arial" w:eastAsia="Times New Roman" w:hAnsi="Arial" w:cs="Arial"/>
          <w:color w:val="0E101A"/>
          <w:sz w:val="22"/>
          <w:szCs w:val="22"/>
        </w:rPr>
        <w:t xml:space="preserve">In this cohort of individuals who were </w:t>
      </w:r>
      <w:del w:id="94" w:author="Simon Benjamin Ascher" w:date="2024-06-10T21:06:00Z">
        <w:r w:rsidR="00DB0493" w:rsidRPr="004E373A" w:rsidDel="00CC0166">
          <w:rPr>
            <w:rFonts w:ascii="Arial" w:eastAsia="Times New Roman" w:hAnsi="Arial" w:cs="Arial"/>
            <w:color w:val="0E101A"/>
            <w:sz w:val="22"/>
            <w:szCs w:val="22"/>
          </w:rPr>
          <w:delText xml:space="preserve">admitted to the </w:delText>
        </w:r>
      </w:del>
      <w:r w:rsidR="00DB0493" w:rsidRPr="004E373A">
        <w:rPr>
          <w:rFonts w:ascii="Arial" w:eastAsia="Times New Roman" w:hAnsi="Arial" w:cs="Arial"/>
          <w:color w:val="0E101A"/>
          <w:sz w:val="22"/>
          <w:szCs w:val="22"/>
        </w:rPr>
        <w:t>hospital</w:t>
      </w:r>
      <w:ins w:id="95" w:author="Simon Benjamin Ascher" w:date="2024-06-10T21:06:00Z">
        <w:r w:rsidR="00CC0166">
          <w:rPr>
            <w:rFonts w:ascii="Arial" w:eastAsia="Times New Roman" w:hAnsi="Arial" w:cs="Arial"/>
            <w:color w:val="0E101A"/>
            <w:sz w:val="22"/>
            <w:szCs w:val="22"/>
          </w:rPr>
          <w:t>ized</w:t>
        </w:r>
      </w:ins>
      <w:r w:rsidR="00DB0493" w:rsidRPr="004E373A">
        <w:rPr>
          <w:rFonts w:ascii="Arial" w:eastAsia="Times New Roman" w:hAnsi="Arial" w:cs="Arial"/>
          <w:color w:val="0E101A"/>
          <w:sz w:val="22"/>
          <w:szCs w:val="22"/>
        </w:rPr>
        <w:t xml:space="preserve"> </w:t>
      </w:r>
      <w:commentRangeStart w:id="96"/>
      <w:r w:rsidR="00DB0493" w:rsidRPr="004E373A">
        <w:rPr>
          <w:rFonts w:ascii="Arial" w:eastAsia="Times New Roman" w:hAnsi="Arial" w:cs="Arial"/>
          <w:color w:val="0E101A"/>
          <w:sz w:val="22"/>
          <w:szCs w:val="22"/>
        </w:rPr>
        <w:t xml:space="preserve">due to </w:t>
      </w:r>
      <w:commentRangeEnd w:id="96"/>
      <w:r w:rsidR="00CC0166">
        <w:rPr>
          <w:rStyle w:val="CommentReference"/>
        </w:rPr>
        <w:commentReference w:id="96"/>
      </w:r>
      <w:r w:rsidR="00DB0493" w:rsidRPr="004E373A">
        <w:rPr>
          <w:rFonts w:ascii="Arial" w:eastAsia="Times New Roman" w:hAnsi="Arial" w:cs="Arial"/>
          <w:color w:val="0E101A"/>
          <w:sz w:val="22"/>
          <w:szCs w:val="22"/>
        </w:rPr>
        <w:t xml:space="preserve">sepsis, we did not find an association between lower secretory solute clearance at baseline </w:t>
      </w:r>
      <w:r w:rsidR="00E04D63" w:rsidRPr="004E373A">
        <w:rPr>
          <w:rFonts w:ascii="Arial" w:eastAsia="Times New Roman" w:hAnsi="Arial" w:cs="Arial"/>
          <w:color w:val="0E101A"/>
          <w:sz w:val="22"/>
          <w:szCs w:val="22"/>
        </w:rPr>
        <w:t xml:space="preserve">with </w:t>
      </w:r>
      <w:r w:rsidR="00DB0493" w:rsidRPr="004E373A">
        <w:rPr>
          <w:rFonts w:ascii="Arial" w:eastAsia="Times New Roman" w:hAnsi="Arial" w:cs="Arial"/>
          <w:color w:val="0E101A"/>
          <w:sz w:val="22"/>
          <w:szCs w:val="22"/>
        </w:rPr>
        <w:t xml:space="preserve">future risk of sepsis-associated AKI. </w:t>
      </w:r>
    </w:p>
    <w:p w14:paraId="512913C0" w14:textId="77777777" w:rsidR="000E66E3" w:rsidRPr="004E373A" w:rsidRDefault="000E66E3" w:rsidP="000E66E3">
      <w:pPr>
        <w:spacing w:line="480" w:lineRule="auto"/>
        <w:ind w:firstLine="720"/>
        <w:rPr>
          <w:rFonts w:ascii="Arial" w:hAnsi="Arial" w:cs="Arial"/>
          <w:color w:val="0E101A"/>
          <w:sz w:val="22"/>
          <w:szCs w:val="22"/>
        </w:rPr>
      </w:pPr>
    </w:p>
    <w:p w14:paraId="47855328" w14:textId="3B747669" w:rsidR="000E66E3" w:rsidRPr="004E373A" w:rsidRDefault="004257E1" w:rsidP="00E17C32">
      <w:pPr>
        <w:spacing w:line="480" w:lineRule="auto"/>
        <w:ind w:firstLine="720"/>
        <w:rPr>
          <w:rFonts w:ascii="Arial" w:eastAsia="Times New Roman" w:hAnsi="Arial" w:cs="Arial"/>
          <w:color w:val="0E101A"/>
          <w:sz w:val="22"/>
          <w:szCs w:val="22"/>
        </w:rPr>
      </w:pPr>
      <w:r w:rsidRPr="004E373A">
        <w:rPr>
          <w:rFonts w:ascii="Arial" w:hAnsi="Arial" w:cs="Arial"/>
          <w:color w:val="0E101A"/>
          <w:sz w:val="22"/>
          <w:szCs w:val="22"/>
        </w:rPr>
        <w:t xml:space="preserve">Among persons with </w:t>
      </w:r>
      <w:commentRangeStart w:id="97"/>
      <w:r w:rsidRPr="004E373A">
        <w:rPr>
          <w:rFonts w:ascii="Arial" w:hAnsi="Arial" w:cs="Arial"/>
          <w:color w:val="0E101A"/>
          <w:sz w:val="22"/>
          <w:szCs w:val="22"/>
        </w:rPr>
        <w:t xml:space="preserve">pre-renal etiologies </w:t>
      </w:r>
      <w:commentRangeEnd w:id="97"/>
      <w:r w:rsidR="00EB1D8A">
        <w:rPr>
          <w:rStyle w:val="CommentReference"/>
        </w:rPr>
        <w:commentReference w:id="97"/>
      </w:r>
      <w:r w:rsidRPr="004E373A">
        <w:rPr>
          <w:rFonts w:ascii="Arial" w:hAnsi="Arial" w:cs="Arial"/>
          <w:color w:val="0E101A"/>
          <w:sz w:val="22"/>
          <w:szCs w:val="22"/>
        </w:rPr>
        <w:t>for AKI,</w:t>
      </w:r>
      <w:r w:rsidR="000E66E3" w:rsidRPr="004E373A">
        <w:rPr>
          <w:rFonts w:ascii="Arial" w:hAnsi="Arial" w:cs="Arial"/>
          <w:color w:val="0E101A"/>
          <w:sz w:val="22"/>
          <w:szCs w:val="22"/>
        </w:rPr>
        <w:t xml:space="preserve"> w</w:t>
      </w:r>
      <w:r w:rsidR="000E66E3" w:rsidRPr="004E373A">
        <w:rPr>
          <w:rFonts w:ascii="Arial" w:eastAsia="Times New Roman" w:hAnsi="Arial" w:cs="Arial"/>
          <w:color w:val="0E101A"/>
          <w:sz w:val="22"/>
          <w:szCs w:val="22"/>
        </w:rPr>
        <w:t xml:space="preserve">e </w:t>
      </w:r>
      <w:del w:id="98" w:author="Simon Benjamin Ascher" w:date="2024-06-10T21:18:00Z">
        <w:r w:rsidR="000E66E3" w:rsidRPr="004E373A" w:rsidDel="00EB1D8A">
          <w:rPr>
            <w:rFonts w:ascii="Arial" w:eastAsia="Times New Roman" w:hAnsi="Arial" w:cs="Arial"/>
            <w:color w:val="0E101A"/>
            <w:sz w:val="22"/>
            <w:szCs w:val="22"/>
          </w:rPr>
          <w:delText xml:space="preserve">have </w:delText>
        </w:r>
      </w:del>
      <w:r w:rsidR="000E66E3" w:rsidRPr="004E373A">
        <w:rPr>
          <w:rFonts w:ascii="Arial" w:eastAsia="Times New Roman" w:hAnsi="Arial" w:cs="Arial"/>
          <w:color w:val="0E101A"/>
          <w:sz w:val="22"/>
          <w:szCs w:val="22"/>
        </w:rPr>
        <w:t>previously show</w:t>
      </w:r>
      <w:ins w:id="99" w:author="Simon Benjamin Ascher" w:date="2024-06-10T21:18:00Z">
        <w:r w:rsidR="00EB1D8A">
          <w:rPr>
            <w:rFonts w:ascii="Arial" w:eastAsia="Times New Roman" w:hAnsi="Arial" w:cs="Arial"/>
            <w:color w:val="0E101A"/>
            <w:sz w:val="22"/>
            <w:szCs w:val="22"/>
          </w:rPr>
          <w:t>ed</w:t>
        </w:r>
      </w:ins>
      <w:del w:id="100" w:author="Simon Benjamin Ascher" w:date="2024-06-10T21:18:00Z">
        <w:r w:rsidR="000E66E3" w:rsidRPr="004E373A" w:rsidDel="00EB1D8A">
          <w:rPr>
            <w:rFonts w:ascii="Arial" w:eastAsia="Times New Roman" w:hAnsi="Arial" w:cs="Arial"/>
            <w:color w:val="0E101A"/>
            <w:sz w:val="22"/>
            <w:szCs w:val="22"/>
          </w:rPr>
          <w:delText>n</w:delText>
        </w:r>
      </w:del>
      <w:r w:rsidR="000E66E3" w:rsidRPr="004E373A">
        <w:rPr>
          <w:rFonts w:ascii="Arial" w:eastAsia="Times New Roman" w:hAnsi="Arial" w:cs="Arial"/>
          <w:color w:val="0E101A"/>
          <w:sz w:val="22"/>
          <w:szCs w:val="22"/>
        </w:rPr>
        <w:t xml:space="preserve"> that lower tubular secretion at time of health</w:t>
      </w:r>
      <w:ins w:id="101" w:author="Simon Benjamin Ascher" w:date="2024-06-10T21:18:00Z">
        <w:r w:rsidR="00EB1D8A">
          <w:rPr>
            <w:rFonts w:ascii="Arial" w:eastAsia="Times New Roman" w:hAnsi="Arial" w:cs="Arial"/>
            <w:color w:val="0E101A"/>
            <w:sz w:val="22"/>
            <w:szCs w:val="22"/>
          </w:rPr>
          <w:t>??</w:t>
        </w:r>
      </w:ins>
      <w:r w:rsidR="000E66E3" w:rsidRPr="004E373A">
        <w:rPr>
          <w:rFonts w:ascii="Arial" w:eastAsia="Times New Roman" w:hAnsi="Arial" w:cs="Arial"/>
          <w:color w:val="0E101A"/>
          <w:sz w:val="22"/>
          <w:szCs w:val="22"/>
        </w:rPr>
        <w:t xml:space="preserve"> is associated with increased risk of </w:t>
      </w:r>
      <w:r w:rsidRPr="004E373A">
        <w:rPr>
          <w:rFonts w:ascii="Arial" w:eastAsia="Times New Roman" w:hAnsi="Arial" w:cs="Arial"/>
          <w:color w:val="0E101A"/>
          <w:sz w:val="22"/>
          <w:szCs w:val="22"/>
        </w:rPr>
        <w:t xml:space="preserve">future </w:t>
      </w:r>
      <w:r w:rsidR="000E66E3" w:rsidRPr="004E373A">
        <w:rPr>
          <w:rFonts w:ascii="Arial" w:eastAsia="Times New Roman" w:hAnsi="Arial" w:cs="Arial"/>
          <w:color w:val="0E101A"/>
          <w:sz w:val="22"/>
          <w:szCs w:val="22"/>
        </w:rPr>
        <w:t>AKI, serious electrolyte abnormalities, and other adverse outcomes, independent of eGFR, albuminuria, and other risk factors</w:t>
      </w:r>
      <w:r w:rsidR="00A84B9A" w:rsidRPr="004E373A">
        <w:rPr>
          <w:rFonts w:ascii="Arial" w:eastAsia="Times New Roman" w:hAnsi="Arial" w:cs="Arial"/>
          <w:color w:val="0E101A"/>
          <w:sz w:val="22"/>
          <w:szCs w:val="22"/>
        </w:rPr>
        <w:t>.</w:t>
      </w:r>
      <w:r w:rsidR="00AC1138" w:rsidRPr="004E373A">
        <w:rPr>
          <w:rFonts w:ascii="Arial" w:eastAsia="Times New Roman" w:hAnsi="Arial" w:cs="Arial"/>
          <w:noProof/>
          <w:color w:val="0E101A"/>
          <w:sz w:val="22"/>
          <w:szCs w:val="22"/>
          <w:vertAlign w:val="superscript"/>
        </w:rPr>
        <w:t>6</w:t>
      </w:r>
      <w:r w:rsidR="000E66E3" w:rsidRPr="004E373A">
        <w:rPr>
          <w:rFonts w:ascii="Arial" w:eastAsia="Times New Roman" w:hAnsi="Arial" w:cs="Arial"/>
          <w:color w:val="0E101A"/>
          <w:sz w:val="22"/>
          <w:szCs w:val="22"/>
        </w:rPr>
        <w:t xml:space="preserve"> </w:t>
      </w:r>
      <w:r w:rsidRPr="004E373A">
        <w:rPr>
          <w:rFonts w:ascii="Arial" w:eastAsia="Times New Roman" w:hAnsi="Arial" w:cs="Arial"/>
          <w:color w:val="0E101A"/>
          <w:sz w:val="22"/>
          <w:szCs w:val="22"/>
        </w:rPr>
        <w:t>Among</w:t>
      </w:r>
      <w:r w:rsidR="000E66E3" w:rsidRPr="004E373A">
        <w:rPr>
          <w:rFonts w:ascii="Arial" w:eastAsia="Times New Roman" w:hAnsi="Arial" w:cs="Arial"/>
          <w:color w:val="0E101A"/>
          <w:sz w:val="22"/>
          <w:szCs w:val="22"/>
        </w:rPr>
        <w:t xml:space="preserve"> critically ill </w:t>
      </w:r>
      <w:r w:rsidRPr="004E373A">
        <w:rPr>
          <w:rFonts w:ascii="Arial" w:eastAsia="Times New Roman" w:hAnsi="Arial" w:cs="Arial"/>
          <w:color w:val="0E101A"/>
          <w:sz w:val="22"/>
          <w:szCs w:val="22"/>
        </w:rPr>
        <w:t xml:space="preserve">patients, others have shown that </w:t>
      </w:r>
      <w:del w:id="102" w:author="Simon Benjamin Ascher" w:date="2024-06-10T21:19:00Z">
        <w:r w:rsidRPr="004E373A" w:rsidDel="00EB1D8A">
          <w:rPr>
            <w:rFonts w:ascii="Arial" w:eastAsia="Times New Roman" w:hAnsi="Arial" w:cs="Arial"/>
            <w:color w:val="0E101A"/>
            <w:sz w:val="22"/>
            <w:szCs w:val="22"/>
          </w:rPr>
          <w:delText xml:space="preserve"> </w:delText>
        </w:r>
      </w:del>
      <w:r w:rsidRPr="004E373A">
        <w:rPr>
          <w:rFonts w:ascii="Arial" w:eastAsia="Times New Roman" w:hAnsi="Arial" w:cs="Arial"/>
          <w:color w:val="0E101A"/>
          <w:sz w:val="22"/>
          <w:szCs w:val="22"/>
        </w:rPr>
        <w:t xml:space="preserve">lower </w:t>
      </w:r>
      <w:ins w:id="103" w:author="Simon Benjamin Ascher" w:date="2024-06-10T21:19:00Z">
        <w:r w:rsidR="00EB1D8A">
          <w:rPr>
            <w:rFonts w:ascii="Arial" w:eastAsia="Times New Roman" w:hAnsi="Arial" w:cs="Arial"/>
            <w:color w:val="0E101A"/>
            <w:sz w:val="22"/>
            <w:szCs w:val="22"/>
          </w:rPr>
          <w:t xml:space="preserve">tubular </w:t>
        </w:r>
      </w:ins>
      <w:r w:rsidRPr="004E373A">
        <w:rPr>
          <w:rFonts w:ascii="Arial" w:eastAsia="Times New Roman" w:hAnsi="Arial" w:cs="Arial"/>
          <w:color w:val="0E101A"/>
          <w:sz w:val="22"/>
          <w:szCs w:val="22"/>
        </w:rPr>
        <w:t xml:space="preserve">secretion </w:t>
      </w:r>
      <w:del w:id="104" w:author="Simon Benjamin Ascher" w:date="2024-06-10T21:19:00Z">
        <w:r w:rsidRPr="004E373A" w:rsidDel="00EB1D8A">
          <w:rPr>
            <w:rFonts w:ascii="Arial" w:eastAsia="Times New Roman" w:hAnsi="Arial" w:cs="Arial"/>
            <w:color w:val="0E101A"/>
            <w:sz w:val="22"/>
            <w:szCs w:val="22"/>
          </w:rPr>
          <w:delText xml:space="preserve">score </w:delText>
        </w:r>
      </w:del>
      <w:r w:rsidRPr="004E373A">
        <w:rPr>
          <w:rFonts w:ascii="Arial" w:eastAsia="Times New Roman" w:hAnsi="Arial" w:cs="Arial"/>
          <w:color w:val="0E101A"/>
          <w:sz w:val="22"/>
          <w:szCs w:val="22"/>
        </w:rPr>
        <w:t xml:space="preserve">at the time of the AKI event is associated with higher risk of </w:t>
      </w:r>
      <w:r w:rsidR="000E66E3" w:rsidRPr="004E373A">
        <w:rPr>
          <w:rFonts w:ascii="Arial" w:hAnsi="Arial" w:cs="Arial"/>
          <w:color w:val="0E101A"/>
          <w:sz w:val="22"/>
          <w:szCs w:val="22"/>
        </w:rPr>
        <w:t>MAKE independent of the severity of illness, serum creatinine, and tubular injury markers.</w:t>
      </w:r>
      <w:r w:rsidR="00AC1138" w:rsidRPr="004E373A">
        <w:rPr>
          <w:rFonts w:ascii="Arial" w:hAnsi="Arial" w:cs="Arial"/>
          <w:noProof/>
          <w:color w:val="0E101A"/>
          <w:sz w:val="22"/>
          <w:szCs w:val="22"/>
          <w:vertAlign w:val="superscript"/>
        </w:rPr>
        <w:t>7</w:t>
      </w:r>
      <w:r w:rsidR="000E66E3" w:rsidRPr="004E373A">
        <w:rPr>
          <w:rFonts w:ascii="Arial" w:hAnsi="Arial" w:cs="Arial"/>
          <w:color w:val="0E101A"/>
          <w:sz w:val="22"/>
          <w:szCs w:val="22"/>
        </w:rPr>
        <w:t xml:space="preserve"> </w:t>
      </w:r>
      <w:r w:rsidRPr="004E373A">
        <w:rPr>
          <w:rFonts w:ascii="Arial" w:eastAsia="Times New Roman" w:hAnsi="Arial" w:cs="Arial"/>
          <w:color w:val="0E101A"/>
          <w:sz w:val="22"/>
          <w:szCs w:val="22"/>
        </w:rPr>
        <w:t>Our</w:t>
      </w:r>
      <w:r w:rsidR="00DB0493" w:rsidRPr="004E373A">
        <w:rPr>
          <w:rFonts w:ascii="Arial" w:eastAsia="Times New Roman" w:hAnsi="Arial" w:cs="Arial"/>
          <w:color w:val="0E101A"/>
          <w:sz w:val="22"/>
          <w:szCs w:val="22"/>
        </w:rPr>
        <w:t xml:space="preserve"> finding</w:t>
      </w:r>
      <w:r w:rsidRPr="004E373A">
        <w:rPr>
          <w:rFonts w:ascii="Arial" w:eastAsia="Times New Roman" w:hAnsi="Arial" w:cs="Arial"/>
          <w:color w:val="0E101A"/>
          <w:sz w:val="22"/>
          <w:szCs w:val="22"/>
        </w:rPr>
        <w:t>s here</w:t>
      </w:r>
      <w:del w:id="105" w:author="Simon Benjamin Ascher" w:date="2024-06-10T21:20:00Z">
        <w:r w:rsidRPr="004E373A" w:rsidDel="00EB1D8A">
          <w:rPr>
            <w:rFonts w:ascii="Arial" w:eastAsia="Times New Roman" w:hAnsi="Arial" w:cs="Arial"/>
            <w:color w:val="0E101A"/>
            <w:sz w:val="22"/>
            <w:szCs w:val="22"/>
          </w:rPr>
          <w:delText>, for future sepsis-</w:delText>
        </w:r>
        <w:r w:rsidR="009F1251" w:rsidRPr="004E373A" w:rsidDel="00EB1D8A">
          <w:rPr>
            <w:rFonts w:ascii="Arial" w:eastAsia="Times New Roman" w:hAnsi="Arial" w:cs="Arial"/>
            <w:color w:val="0E101A"/>
            <w:sz w:val="22"/>
            <w:szCs w:val="22"/>
          </w:rPr>
          <w:delText>associated</w:delText>
        </w:r>
        <w:r w:rsidRPr="004E373A" w:rsidDel="00EB1D8A">
          <w:rPr>
            <w:rFonts w:ascii="Arial" w:eastAsia="Times New Roman" w:hAnsi="Arial" w:cs="Arial"/>
            <w:color w:val="0E101A"/>
            <w:sz w:val="22"/>
            <w:szCs w:val="22"/>
          </w:rPr>
          <w:delText xml:space="preserve"> AKI,</w:delText>
        </w:r>
        <w:r w:rsidR="00DB0493" w:rsidRPr="004E373A" w:rsidDel="00EB1D8A">
          <w:rPr>
            <w:rFonts w:ascii="Arial" w:eastAsia="Times New Roman" w:hAnsi="Arial" w:cs="Arial"/>
            <w:color w:val="0E101A"/>
            <w:sz w:val="22"/>
            <w:szCs w:val="22"/>
          </w:rPr>
          <w:delText xml:space="preserve"> </w:delText>
        </w:r>
      </w:del>
      <w:ins w:id="106" w:author="Simon Benjamin Ascher" w:date="2024-06-10T21:20:00Z">
        <w:r w:rsidR="00EB1D8A">
          <w:rPr>
            <w:rFonts w:ascii="Arial" w:eastAsia="Times New Roman" w:hAnsi="Arial" w:cs="Arial"/>
            <w:color w:val="0E101A"/>
            <w:sz w:val="22"/>
            <w:szCs w:val="22"/>
          </w:rPr>
          <w:t xml:space="preserve"> </w:t>
        </w:r>
      </w:ins>
      <w:r w:rsidR="00DB0493" w:rsidRPr="004E373A">
        <w:rPr>
          <w:rFonts w:ascii="Arial" w:eastAsia="Times New Roman" w:hAnsi="Arial" w:cs="Arial"/>
          <w:color w:val="0E101A"/>
          <w:sz w:val="22"/>
          <w:szCs w:val="22"/>
        </w:rPr>
        <w:t xml:space="preserve">stand in contrast with our original hypothesis that </w:t>
      </w:r>
      <w:ins w:id="107" w:author="Simon Benjamin Ascher" w:date="2024-06-10T21:20:00Z">
        <w:r w:rsidR="00EB1D8A">
          <w:rPr>
            <w:rFonts w:ascii="Arial" w:eastAsia="Times New Roman" w:hAnsi="Arial" w:cs="Arial"/>
            <w:color w:val="0E101A"/>
            <w:sz w:val="22"/>
            <w:szCs w:val="22"/>
          </w:rPr>
          <w:t xml:space="preserve">worse </w:t>
        </w:r>
      </w:ins>
      <w:r w:rsidR="00DB0493" w:rsidRPr="004E373A">
        <w:rPr>
          <w:rFonts w:ascii="Arial" w:eastAsia="Times New Roman" w:hAnsi="Arial" w:cs="Arial"/>
          <w:color w:val="0E101A"/>
          <w:sz w:val="22"/>
          <w:szCs w:val="22"/>
        </w:rPr>
        <w:t xml:space="preserve">tubular </w:t>
      </w:r>
      <w:ins w:id="108" w:author="Simon Benjamin Ascher" w:date="2024-06-10T21:20:00Z">
        <w:r w:rsidR="00EB1D8A">
          <w:rPr>
            <w:rFonts w:ascii="Arial" w:eastAsia="Times New Roman" w:hAnsi="Arial" w:cs="Arial"/>
            <w:color w:val="0E101A"/>
            <w:sz w:val="22"/>
            <w:szCs w:val="22"/>
          </w:rPr>
          <w:t xml:space="preserve">secretory </w:t>
        </w:r>
      </w:ins>
      <w:del w:id="109" w:author="Simon Benjamin Ascher" w:date="2024-06-10T21:20:00Z">
        <w:r w:rsidR="00DB0493" w:rsidRPr="004E373A" w:rsidDel="00EB1D8A">
          <w:rPr>
            <w:rFonts w:ascii="Arial" w:eastAsia="Times New Roman" w:hAnsi="Arial" w:cs="Arial"/>
            <w:color w:val="0E101A"/>
            <w:sz w:val="22"/>
            <w:szCs w:val="22"/>
          </w:rPr>
          <w:delText>dys</w:delText>
        </w:r>
      </w:del>
      <w:r w:rsidR="00DB0493" w:rsidRPr="004E373A">
        <w:rPr>
          <w:rFonts w:ascii="Arial" w:eastAsia="Times New Roman" w:hAnsi="Arial" w:cs="Arial"/>
          <w:color w:val="0E101A"/>
          <w:sz w:val="22"/>
          <w:szCs w:val="22"/>
        </w:rPr>
        <w:t xml:space="preserve">function at baseline is associated with higher risk of </w:t>
      </w:r>
      <w:r w:rsidRPr="004E373A">
        <w:rPr>
          <w:rFonts w:ascii="Arial" w:eastAsia="Times New Roman" w:hAnsi="Arial" w:cs="Arial"/>
          <w:color w:val="0E101A"/>
          <w:sz w:val="22"/>
          <w:szCs w:val="22"/>
        </w:rPr>
        <w:t xml:space="preserve">future </w:t>
      </w:r>
      <w:ins w:id="110" w:author="Simon Benjamin Ascher" w:date="2024-06-10T21:20:00Z">
        <w:r w:rsidR="00EB1D8A">
          <w:rPr>
            <w:rFonts w:ascii="Arial" w:eastAsia="Times New Roman" w:hAnsi="Arial" w:cs="Arial"/>
            <w:color w:val="0E101A"/>
            <w:sz w:val="22"/>
            <w:szCs w:val="22"/>
          </w:rPr>
          <w:t xml:space="preserve">sepsis-associated </w:t>
        </w:r>
      </w:ins>
      <w:r w:rsidRPr="004E373A">
        <w:rPr>
          <w:rFonts w:ascii="Arial" w:eastAsia="Times New Roman" w:hAnsi="Arial" w:cs="Arial"/>
          <w:color w:val="0E101A"/>
          <w:sz w:val="22"/>
          <w:szCs w:val="22"/>
        </w:rPr>
        <w:t>AKI</w:t>
      </w:r>
      <w:r w:rsidR="00DB0493" w:rsidRPr="004E373A">
        <w:rPr>
          <w:rFonts w:ascii="Arial" w:eastAsia="Times New Roman" w:hAnsi="Arial" w:cs="Arial"/>
          <w:color w:val="0E101A"/>
          <w:sz w:val="22"/>
          <w:szCs w:val="22"/>
        </w:rPr>
        <w:t xml:space="preserve">. </w:t>
      </w:r>
      <w:r w:rsidR="000E66E3" w:rsidRPr="004E373A">
        <w:rPr>
          <w:rFonts w:ascii="Arial" w:hAnsi="Arial" w:cs="Arial"/>
          <w:color w:val="0E101A"/>
          <w:sz w:val="22"/>
          <w:szCs w:val="22"/>
        </w:rPr>
        <w:t>The reason</w:t>
      </w:r>
      <w:r w:rsidR="00DB0493" w:rsidRPr="004E373A">
        <w:rPr>
          <w:rFonts w:ascii="Arial" w:hAnsi="Arial" w:cs="Arial"/>
          <w:color w:val="0E101A"/>
          <w:sz w:val="22"/>
          <w:szCs w:val="22"/>
        </w:rPr>
        <w:t>s</w:t>
      </w:r>
      <w:r w:rsidR="000E66E3" w:rsidRPr="004E373A">
        <w:rPr>
          <w:rFonts w:ascii="Arial" w:hAnsi="Arial" w:cs="Arial"/>
          <w:color w:val="0E101A"/>
          <w:sz w:val="22"/>
          <w:szCs w:val="22"/>
        </w:rPr>
        <w:t xml:space="preserve"> underlying these null findings are unclear, but several possibilities deserve consideration. First, </w:t>
      </w:r>
      <w:r w:rsidRPr="004E373A">
        <w:rPr>
          <w:rFonts w:ascii="Arial" w:hAnsi="Arial" w:cs="Arial"/>
          <w:color w:val="0E101A"/>
          <w:sz w:val="22"/>
          <w:szCs w:val="22"/>
        </w:rPr>
        <w:t xml:space="preserve">the number of events </w:t>
      </w:r>
      <w:r w:rsidR="000E66E3" w:rsidRPr="004E373A">
        <w:rPr>
          <w:rFonts w:ascii="Arial" w:hAnsi="Arial" w:cs="Arial"/>
          <w:color w:val="0E101A"/>
          <w:sz w:val="22"/>
          <w:szCs w:val="22"/>
        </w:rPr>
        <w:t xml:space="preserve">was a </w:t>
      </w:r>
      <w:commentRangeStart w:id="111"/>
      <w:commentRangeStart w:id="112"/>
      <w:r w:rsidR="000E66E3" w:rsidRPr="004E373A">
        <w:rPr>
          <w:rFonts w:ascii="Arial" w:hAnsi="Arial" w:cs="Arial"/>
          <w:color w:val="0E101A"/>
          <w:sz w:val="22"/>
          <w:szCs w:val="22"/>
        </w:rPr>
        <w:t xml:space="preserve">relatively small </w:t>
      </w:r>
      <w:commentRangeEnd w:id="111"/>
      <w:r w:rsidR="00EB1D8A">
        <w:rPr>
          <w:rStyle w:val="CommentReference"/>
        </w:rPr>
        <w:commentReference w:id="111"/>
      </w:r>
      <w:commentRangeEnd w:id="112"/>
      <w:r w:rsidR="00EE18D0">
        <w:rPr>
          <w:rStyle w:val="CommentReference"/>
        </w:rPr>
        <w:commentReference w:id="112"/>
      </w:r>
      <w:r w:rsidRPr="004E373A">
        <w:rPr>
          <w:rFonts w:ascii="Arial" w:hAnsi="Arial" w:cs="Arial"/>
          <w:color w:val="0E101A"/>
          <w:sz w:val="22"/>
          <w:szCs w:val="22"/>
        </w:rPr>
        <w:t>and we may have been underpowered</w:t>
      </w:r>
      <w:r w:rsidR="000E66E3" w:rsidRPr="004E373A">
        <w:rPr>
          <w:rFonts w:ascii="Arial" w:hAnsi="Arial" w:cs="Arial"/>
          <w:color w:val="0E101A"/>
          <w:sz w:val="22"/>
          <w:szCs w:val="22"/>
        </w:rPr>
        <w:t xml:space="preserve">. </w:t>
      </w:r>
      <w:commentRangeStart w:id="113"/>
      <w:r w:rsidR="000E66E3" w:rsidRPr="004E373A">
        <w:rPr>
          <w:rFonts w:ascii="Arial" w:hAnsi="Arial" w:cs="Arial"/>
          <w:color w:val="0E101A"/>
          <w:sz w:val="22"/>
          <w:szCs w:val="22"/>
        </w:rPr>
        <w:t xml:space="preserve">Second, </w:t>
      </w:r>
      <w:r w:rsidRPr="004E373A">
        <w:rPr>
          <w:rFonts w:ascii="Arial" w:hAnsi="Arial" w:cs="Arial"/>
          <w:color w:val="0E101A"/>
          <w:sz w:val="22"/>
          <w:szCs w:val="22"/>
        </w:rPr>
        <w:t xml:space="preserve">although we matched </w:t>
      </w:r>
      <w:r w:rsidR="000E66E3" w:rsidRPr="004E373A">
        <w:rPr>
          <w:rFonts w:ascii="Arial" w:hAnsi="Arial" w:cs="Arial"/>
          <w:color w:val="0E101A"/>
          <w:sz w:val="22"/>
          <w:szCs w:val="22"/>
        </w:rPr>
        <w:t xml:space="preserve">elapsed time between baseline and </w:t>
      </w:r>
      <w:commentRangeStart w:id="114"/>
      <w:r w:rsidRPr="004E373A">
        <w:rPr>
          <w:rFonts w:ascii="Arial" w:hAnsi="Arial" w:cs="Arial"/>
          <w:color w:val="0E101A"/>
          <w:sz w:val="22"/>
          <w:szCs w:val="22"/>
        </w:rPr>
        <w:t xml:space="preserve">the </w:t>
      </w:r>
      <w:commentRangeEnd w:id="114"/>
      <w:r w:rsidR="00EB1D8A">
        <w:rPr>
          <w:rStyle w:val="CommentReference"/>
        </w:rPr>
        <w:commentReference w:id="114"/>
      </w:r>
      <w:del w:id="115" w:author="Simon Benjamin Ascher" w:date="2024-06-10T21:23:00Z">
        <w:r w:rsidR="000E66E3" w:rsidRPr="004E373A" w:rsidDel="00EB1D8A">
          <w:rPr>
            <w:rFonts w:ascii="Arial" w:hAnsi="Arial" w:cs="Arial"/>
            <w:color w:val="0E101A"/>
            <w:sz w:val="22"/>
            <w:szCs w:val="22"/>
          </w:rPr>
          <w:delText xml:space="preserve">AKI </w:delText>
        </w:r>
      </w:del>
      <w:ins w:id="116" w:author="Simon Benjamin Ascher" w:date="2024-06-10T21:23:00Z">
        <w:r w:rsidR="00EB1D8A">
          <w:rPr>
            <w:rFonts w:ascii="Arial" w:hAnsi="Arial" w:cs="Arial"/>
            <w:color w:val="0E101A"/>
            <w:sz w:val="22"/>
            <w:szCs w:val="22"/>
          </w:rPr>
          <w:t>hospitalization</w:t>
        </w:r>
      </w:ins>
      <w:del w:id="117" w:author="Simon Benjamin Ascher" w:date="2024-06-10T21:23:00Z">
        <w:r w:rsidR="000E66E3" w:rsidRPr="004E373A" w:rsidDel="00EB1D8A">
          <w:rPr>
            <w:rFonts w:ascii="Arial" w:hAnsi="Arial" w:cs="Arial"/>
            <w:color w:val="0E101A"/>
            <w:sz w:val="22"/>
            <w:szCs w:val="22"/>
          </w:rPr>
          <w:delText>event</w:delText>
        </w:r>
      </w:del>
      <w:r w:rsidRPr="004E373A">
        <w:rPr>
          <w:rFonts w:ascii="Arial" w:hAnsi="Arial" w:cs="Arial"/>
          <w:color w:val="0E101A"/>
          <w:sz w:val="22"/>
          <w:szCs w:val="22"/>
        </w:rPr>
        <w:t xml:space="preserve">, this time was variable, and longer time between secretion measurement and the AKI event may have led to </w:t>
      </w:r>
      <w:commentRangeStart w:id="118"/>
      <w:r w:rsidRPr="004E373A">
        <w:rPr>
          <w:rFonts w:ascii="Arial" w:hAnsi="Arial" w:cs="Arial"/>
          <w:color w:val="0E101A"/>
          <w:sz w:val="22"/>
          <w:szCs w:val="22"/>
        </w:rPr>
        <w:t>weaker signals</w:t>
      </w:r>
      <w:commentRangeEnd w:id="118"/>
      <w:r w:rsidR="00EB1D8A">
        <w:rPr>
          <w:rStyle w:val="CommentReference"/>
        </w:rPr>
        <w:commentReference w:id="118"/>
      </w:r>
      <w:commentRangeEnd w:id="113"/>
      <w:r w:rsidR="00EE18D0">
        <w:rPr>
          <w:rStyle w:val="CommentReference"/>
        </w:rPr>
        <w:commentReference w:id="113"/>
      </w:r>
      <w:r w:rsidR="000E66E3" w:rsidRPr="004E373A">
        <w:rPr>
          <w:rFonts w:ascii="Arial" w:hAnsi="Arial" w:cs="Arial"/>
          <w:color w:val="0E101A"/>
          <w:sz w:val="22"/>
          <w:szCs w:val="22"/>
        </w:rPr>
        <w:t xml:space="preserve">. Although, we have found associations between tubular dysfunction and AKI after similar times, it is plausible that due to the different pathophysiology of septic AKI this study was null. Third, over 90% of the participants had stage 1 AKI, </w:t>
      </w:r>
      <w:r w:rsidRPr="004E373A">
        <w:rPr>
          <w:rFonts w:ascii="Arial" w:hAnsi="Arial" w:cs="Arial"/>
          <w:color w:val="0E101A"/>
          <w:sz w:val="22"/>
          <w:szCs w:val="22"/>
        </w:rPr>
        <w:t xml:space="preserve">thus more severe AKI episodes may have led to different results.  </w:t>
      </w:r>
      <w:commentRangeStart w:id="119"/>
      <w:proofErr w:type="gramStart"/>
      <w:r w:rsidRPr="004E373A">
        <w:rPr>
          <w:rFonts w:ascii="Arial" w:hAnsi="Arial" w:cs="Arial"/>
          <w:color w:val="0E101A"/>
          <w:sz w:val="22"/>
          <w:szCs w:val="22"/>
        </w:rPr>
        <w:t>Finally</w:t>
      </w:r>
      <w:commentRangeEnd w:id="119"/>
      <w:proofErr w:type="gramEnd"/>
      <w:r w:rsidR="00EB1D8A">
        <w:rPr>
          <w:rStyle w:val="CommentReference"/>
        </w:rPr>
        <w:commentReference w:id="119"/>
      </w:r>
      <w:r w:rsidRPr="004E373A">
        <w:rPr>
          <w:rFonts w:ascii="Arial" w:hAnsi="Arial" w:cs="Arial"/>
          <w:color w:val="0E101A"/>
          <w:sz w:val="22"/>
          <w:szCs w:val="22"/>
        </w:rPr>
        <w:t xml:space="preserve">, </w:t>
      </w:r>
      <w:r w:rsidRPr="004E373A">
        <w:rPr>
          <w:rFonts w:ascii="Arial" w:eastAsia="Times New Roman" w:hAnsi="Arial" w:cs="Arial"/>
          <w:color w:val="0E101A"/>
          <w:sz w:val="22"/>
          <w:szCs w:val="22"/>
        </w:rPr>
        <w:t>we did not have access to other important information about severity of sepsis such as Sequential Organ Failure Assessment scores.</w:t>
      </w:r>
    </w:p>
    <w:p w14:paraId="20C623EA" w14:textId="77777777" w:rsidR="009F1251" w:rsidRPr="004E373A" w:rsidRDefault="009F1251" w:rsidP="00E17C32">
      <w:pPr>
        <w:spacing w:line="480" w:lineRule="auto"/>
        <w:ind w:firstLine="720"/>
        <w:rPr>
          <w:rFonts w:ascii="Arial" w:hAnsi="Arial" w:cs="Arial"/>
          <w:color w:val="0E101A"/>
          <w:sz w:val="22"/>
          <w:szCs w:val="22"/>
        </w:rPr>
      </w:pPr>
    </w:p>
    <w:p w14:paraId="0B485EB0" w14:textId="32D9BF49" w:rsidR="006274CD" w:rsidRPr="004E373A" w:rsidRDefault="000E66E3" w:rsidP="00936F9C">
      <w:pPr>
        <w:spacing w:line="480" w:lineRule="auto"/>
        <w:ind w:firstLine="720"/>
        <w:rPr>
          <w:rFonts w:ascii="Arial" w:eastAsia="Times New Roman" w:hAnsi="Arial" w:cs="Arial"/>
          <w:color w:val="0E101A"/>
          <w:sz w:val="22"/>
          <w:szCs w:val="22"/>
        </w:rPr>
      </w:pPr>
      <w:r w:rsidRPr="004E373A">
        <w:rPr>
          <w:rFonts w:ascii="Arial" w:eastAsia="Times New Roman" w:hAnsi="Arial" w:cs="Arial"/>
          <w:color w:val="0E101A"/>
          <w:sz w:val="22"/>
          <w:szCs w:val="22"/>
        </w:rPr>
        <w:t xml:space="preserve">Strengths of this study include the use of a well-characterized, sizeable cohort with a significant prevalence of diabetes and hypertension, placing participants at high risk for </w:t>
      </w:r>
      <w:r w:rsidR="004257E1" w:rsidRPr="004E373A">
        <w:rPr>
          <w:rFonts w:ascii="Arial" w:eastAsia="Times New Roman" w:hAnsi="Arial" w:cs="Arial"/>
          <w:color w:val="0E101A"/>
          <w:sz w:val="22"/>
          <w:szCs w:val="22"/>
        </w:rPr>
        <w:t>AKI</w:t>
      </w:r>
      <w:r w:rsidRPr="004E373A">
        <w:rPr>
          <w:rFonts w:ascii="Arial" w:eastAsia="Times New Roman" w:hAnsi="Arial" w:cs="Arial"/>
          <w:color w:val="0E101A"/>
          <w:sz w:val="22"/>
          <w:szCs w:val="22"/>
        </w:rPr>
        <w:t xml:space="preserve">. The size and available follow-up of REGARDS provided over 2000 hospital admissions with </w:t>
      </w:r>
      <w:r w:rsidR="00AC1138" w:rsidRPr="004E373A">
        <w:rPr>
          <w:rFonts w:ascii="Arial" w:eastAsia="Times New Roman" w:hAnsi="Arial" w:cs="Arial"/>
          <w:color w:val="0E101A"/>
          <w:sz w:val="22"/>
          <w:szCs w:val="22"/>
        </w:rPr>
        <w:t>sepsis</w:t>
      </w:r>
      <w:r w:rsidRPr="004E373A">
        <w:rPr>
          <w:rFonts w:ascii="Arial" w:eastAsia="Times New Roman" w:hAnsi="Arial" w:cs="Arial"/>
          <w:color w:val="0E101A"/>
          <w:sz w:val="22"/>
          <w:szCs w:val="22"/>
        </w:rPr>
        <w:t xml:space="preserve"> and access to urine specimens collected before these events occurred. We also evaluated </w:t>
      </w:r>
      <w:r w:rsidRPr="004E373A">
        <w:rPr>
          <w:rFonts w:ascii="Arial" w:eastAsia="Times New Roman" w:hAnsi="Arial" w:cs="Arial"/>
          <w:color w:val="0E101A"/>
          <w:sz w:val="22"/>
          <w:szCs w:val="22"/>
        </w:rPr>
        <w:lastRenderedPageBreak/>
        <w:t xml:space="preserve">multiple markers of tubular secretion </w:t>
      </w:r>
      <w:del w:id="120" w:author="Simon Benjamin Ascher" w:date="2024-06-10T21:26:00Z">
        <w:r w:rsidRPr="004E373A" w:rsidDel="00EB1D8A">
          <w:rPr>
            <w:rFonts w:ascii="Arial" w:eastAsia="Times New Roman" w:hAnsi="Arial" w:cs="Arial"/>
            <w:color w:val="0E101A"/>
            <w:sz w:val="22"/>
            <w:szCs w:val="22"/>
          </w:rPr>
          <w:delText>score and created</w:delText>
        </w:r>
      </w:del>
      <w:ins w:id="121" w:author="Simon Benjamin Ascher" w:date="2024-06-10T21:26:00Z">
        <w:r w:rsidR="00EB1D8A">
          <w:rPr>
            <w:rFonts w:ascii="Arial" w:eastAsia="Times New Roman" w:hAnsi="Arial" w:cs="Arial"/>
            <w:color w:val="0E101A"/>
            <w:sz w:val="22"/>
            <w:szCs w:val="22"/>
          </w:rPr>
          <w:t>as</w:t>
        </w:r>
      </w:ins>
      <w:r w:rsidRPr="004E373A">
        <w:rPr>
          <w:rFonts w:ascii="Arial" w:eastAsia="Times New Roman" w:hAnsi="Arial" w:cs="Arial"/>
          <w:color w:val="0E101A"/>
          <w:sz w:val="22"/>
          <w:szCs w:val="22"/>
        </w:rPr>
        <w:t xml:space="preserve"> a composite score and accounted for baseline eGFR and albuminuria. </w:t>
      </w:r>
    </w:p>
    <w:p w14:paraId="3702074B" w14:textId="77777777" w:rsidR="009F1251" w:rsidRPr="004E373A" w:rsidRDefault="009F1251" w:rsidP="00936F9C">
      <w:pPr>
        <w:spacing w:line="480" w:lineRule="auto"/>
        <w:ind w:firstLine="720"/>
        <w:rPr>
          <w:rFonts w:ascii="Arial" w:eastAsia="Times New Roman" w:hAnsi="Arial" w:cs="Arial"/>
          <w:color w:val="0E101A"/>
          <w:sz w:val="22"/>
          <w:szCs w:val="22"/>
        </w:rPr>
      </w:pPr>
    </w:p>
    <w:p w14:paraId="1C7809E1" w14:textId="573436F8" w:rsidR="006274CD" w:rsidRPr="004E373A" w:rsidRDefault="000E66E3" w:rsidP="004E373A">
      <w:pPr>
        <w:spacing w:line="480" w:lineRule="auto"/>
        <w:ind w:firstLine="720"/>
        <w:rPr>
          <w:rFonts w:ascii="Arial" w:eastAsia="Times New Roman" w:hAnsi="Arial" w:cs="Arial"/>
          <w:color w:val="0E101A"/>
          <w:sz w:val="22"/>
          <w:szCs w:val="22"/>
        </w:rPr>
      </w:pPr>
      <w:r w:rsidRPr="004E373A">
        <w:rPr>
          <w:rFonts w:ascii="Arial" w:eastAsia="Times New Roman" w:hAnsi="Arial" w:cs="Arial"/>
          <w:color w:val="0E101A"/>
          <w:sz w:val="22"/>
          <w:szCs w:val="22"/>
        </w:rPr>
        <w:t xml:space="preserve">In summary, </w:t>
      </w:r>
      <w:del w:id="122" w:author="Simon Benjamin Ascher" w:date="2024-06-10T21:27:00Z">
        <w:r w:rsidR="004257E1" w:rsidRPr="004E373A" w:rsidDel="00EB1D8A">
          <w:rPr>
            <w:rFonts w:ascii="Arial" w:eastAsia="Times New Roman" w:hAnsi="Arial" w:cs="Arial"/>
            <w:color w:val="0E101A"/>
            <w:sz w:val="22"/>
            <w:szCs w:val="22"/>
          </w:rPr>
          <w:delText>evaluation of</w:delText>
        </w:r>
      </w:del>
      <w:ins w:id="123" w:author="Simon Benjamin Ascher" w:date="2024-06-10T21:27:00Z">
        <w:r w:rsidR="00EB1D8A">
          <w:rPr>
            <w:rFonts w:ascii="Arial" w:eastAsia="Times New Roman" w:hAnsi="Arial" w:cs="Arial"/>
            <w:color w:val="0E101A"/>
            <w:sz w:val="22"/>
            <w:szCs w:val="22"/>
          </w:rPr>
          <w:t>estimated</w:t>
        </w:r>
      </w:ins>
      <w:r w:rsidR="004257E1" w:rsidRPr="004E373A">
        <w:rPr>
          <w:rFonts w:ascii="Arial" w:eastAsia="Times New Roman" w:hAnsi="Arial" w:cs="Arial"/>
          <w:color w:val="0E101A"/>
          <w:sz w:val="22"/>
          <w:szCs w:val="22"/>
        </w:rPr>
        <w:t xml:space="preserve"> tubul</w:t>
      </w:r>
      <w:ins w:id="124" w:author="Simon Benjamin Ascher" w:date="2024-06-10T21:27:00Z">
        <w:r w:rsidR="00EB1D8A">
          <w:rPr>
            <w:rFonts w:ascii="Arial" w:eastAsia="Times New Roman" w:hAnsi="Arial" w:cs="Arial"/>
            <w:color w:val="0E101A"/>
            <w:sz w:val="22"/>
            <w:szCs w:val="22"/>
          </w:rPr>
          <w:t>ar</w:t>
        </w:r>
      </w:ins>
      <w:del w:id="125" w:author="Simon Benjamin Ascher" w:date="2024-06-10T21:27:00Z">
        <w:r w:rsidR="004257E1" w:rsidRPr="004E373A" w:rsidDel="00EB1D8A">
          <w:rPr>
            <w:rFonts w:ascii="Arial" w:eastAsia="Times New Roman" w:hAnsi="Arial" w:cs="Arial"/>
            <w:color w:val="0E101A"/>
            <w:sz w:val="22"/>
            <w:szCs w:val="22"/>
          </w:rPr>
          <w:delText>e</w:delText>
        </w:r>
      </w:del>
      <w:r w:rsidR="004257E1" w:rsidRPr="004E373A">
        <w:rPr>
          <w:rFonts w:ascii="Arial" w:eastAsia="Times New Roman" w:hAnsi="Arial" w:cs="Arial"/>
          <w:color w:val="0E101A"/>
          <w:sz w:val="22"/>
          <w:szCs w:val="22"/>
        </w:rPr>
        <w:t xml:space="preserve"> secretion in </w:t>
      </w:r>
      <w:ins w:id="126" w:author="Simon Benjamin Ascher" w:date="2024-06-10T21:27:00Z">
        <w:r w:rsidR="00EB1D8A">
          <w:rPr>
            <w:rFonts w:ascii="Arial" w:eastAsia="Times New Roman" w:hAnsi="Arial" w:cs="Arial"/>
            <w:color w:val="0E101A"/>
            <w:sz w:val="22"/>
            <w:szCs w:val="22"/>
          </w:rPr>
          <w:t xml:space="preserve">the </w:t>
        </w:r>
      </w:ins>
      <w:r w:rsidR="004257E1" w:rsidRPr="004E373A">
        <w:rPr>
          <w:rFonts w:ascii="Arial" w:eastAsia="Times New Roman" w:hAnsi="Arial" w:cs="Arial"/>
          <w:color w:val="0E101A"/>
          <w:sz w:val="22"/>
          <w:szCs w:val="22"/>
        </w:rPr>
        <w:t xml:space="preserve">ambulatory </w:t>
      </w:r>
      <w:del w:id="127" w:author="Simon Benjamin Ascher" w:date="2024-06-10T21:27:00Z">
        <w:r w:rsidR="004257E1" w:rsidRPr="004E373A" w:rsidDel="00EB1D8A">
          <w:rPr>
            <w:rFonts w:ascii="Arial" w:eastAsia="Times New Roman" w:hAnsi="Arial" w:cs="Arial"/>
            <w:color w:val="0E101A"/>
            <w:sz w:val="22"/>
            <w:szCs w:val="22"/>
          </w:rPr>
          <w:delText xml:space="preserve">outpatients </w:delText>
        </w:r>
      </w:del>
      <w:ins w:id="128" w:author="Simon Benjamin Ascher" w:date="2024-06-10T21:27:00Z">
        <w:r w:rsidR="00EB1D8A">
          <w:rPr>
            <w:rFonts w:ascii="Arial" w:eastAsia="Times New Roman" w:hAnsi="Arial" w:cs="Arial"/>
            <w:color w:val="0E101A"/>
            <w:sz w:val="22"/>
            <w:szCs w:val="22"/>
          </w:rPr>
          <w:t>setting</w:t>
        </w:r>
        <w:r w:rsidR="00EB1D8A" w:rsidRPr="004E373A">
          <w:rPr>
            <w:rFonts w:ascii="Arial" w:eastAsia="Times New Roman" w:hAnsi="Arial" w:cs="Arial"/>
            <w:color w:val="0E101A"/>
            <w:sz w:val="22"/>
            <w:szCs w:val="22"/>
          </w:rPr>
          <w:t xml:space="preserve"> </w:t>
        </w:r>
      </w:ins>
      <w:r w:rsidR="004257E1" w:rsidRPr="004E373A">
        <w:rPr>
          <w:rFonts w:ascii="Arial" w:eastAsia="Times New Roman" w:hAnsi="Arial" w:cs="Arial"/>
          <w:color w:val="0E101A"/>
          <w:sz w:val="22"/>
          <w:szCs w:val="22"/>
        </w:rPr>
        <w:t xml:space="preserve">did not provide a strong signal for risk of future </w:t>
      </w:r>
      <w:ins w:id="129" w:author="Simon Benjamin Ascher" w:date="2024-06-10T21:27:00Z">
        <w:r w:rsidR="00EB1D8A">
          <w:rPr>
            <w:rFonts w:ascii="Arial" w:eastAsia="Times New Roman" w:hAnsi="Arial" w:cs="Arial"/>
            <w:color w:val="0E101A"/>
            <w:sz w:val="22"/>
            <w:szCs w:val="22"/>
          </w:rPr>
          <w:t xml:space="preserve">sepsis-associated </w:t>
        </w:r>
      </w:ins>
      <w:r w:rsidR="004257E1" w:rsidRPr="004E373A">
        <w:rPr>
          <w:rFonts w:ascii="Arial" w:eastAsia="Times New Roman" w:hAnsi="Arial" w:cs="Arial"/>
          <w:color w:val="0E101A"/>
          <w:sz w:val="22"/>
          <w:szCs w:val="22"/>
        </w:rPr>
        <w:t>AKI</w:t>
      </w:r>
      <w:del w:id="130" w:author="Simon Benjamin Ascher" w:date="2024-06-10T21:27:00Z">
        <w:r w:rsidR="004257E1" w:rsidRPr="004E373A" w:rsidDel="00EB1D8A">
          <w:rPr>
            <w:rFonts w:ascii="Arial" w:eastAsia="Times New Roman" w:hAnsi="Arial" w:cs="Arial"/>
            <w:color w:val="0E101A"/>
            <w:sz w:val="22"/>
            <w:szCs w:val="22"/>
          </w:rPr>
          <w:delText xml:space="preserve"> when these individuals were stressed by sepsis</w:delText>
        </w:r>
      </w:del>
      <w:r w:rsidR="004257E1" w:rsidRPr="004E373A">
        <w:rPr>
          <w:rFonts w:ascii="Arial" w:eastAsia="Times New Roman" w:hAnsi="Arial" w:cs="Arial"/>
          <w:color w:val="0E101A"/>
          <w:sz w:val="22"/>
          <w:szCs w:val="22"/>
        </w:rPr>
        <w:t xml:space="preserve">. </w:t>
      </w:r>
      <w:r w:rsidR="00DB0493" w:rsidRPr="004E373A">
        <w:rPr>
          <w:rFonts w:ascii="Arial" w:eastAsia="Times New Roman" w:hAnsi="Arial" w:cs="Arial"/>
          <w:color w:val="0E101A"/>
          <w:sz w:val="22"/>
          <w:szCs w:val="22"/>
        </w:rPr>
        <w:t xml:space="preserve">Future studies in larger cohorts are needed to evaluate the role of this key tubular function </w:t>
      </w:r>
      <w:r w:rsidR="004257E1" w:rsidRPr="004E373A">
        <w:rPr>
          <w:rFonts w:ascii="Arial" w:eastAsia="Times New Roman" w:hAnsi="Arial" w:cs="Arial"/>
          <w:color w:val="0E101A"/>
          <w:sz w:val="22"/>
          <w:szCs w:val="22"/>
        </w:rPr>
        <w:t xml:space="preserve">measure </w:t>
      </w:r>
      <w:r w:rsidR="00DB0493" w:rsidRPr="004E373A">
        <w:rPr>
          <w:rFonts w:ascii="Arial" w:eastAsia="Times New Roman" w:hAnsi="Arial" w:cs="Arial"/>
          <w:color w:val="0E101A"/>
          <w:sz w:val="22"/>
          <w:szCs w:val="22"/>
        </w:rPr>
        <w:t>among patients at high risk of kidney outcomes</w:t>
      </w:r>
      <w:r w:rsidR="004257E1" w:rsidRPr="004E373A">
        <w:rPr>
          <w:rFonts w:ascii="Arial" w:eastAsia="Times New Roman" w:hAnsi="Arial" w:cs="Arial"/>
          <w:color w:val="0E101A"/>
          <w:sz w:val="22"/>
          <w:szCs w:val="22"/>
        </w:rPr>
        <w:t xml:space="preserve"> and their downstream consequences</w:t>
      </w:r>
      <w:r w:rsidR="00DB0493" w:rsidRPr="004E373A">
        <w:rPr>
          <w:rFonts w:ascii="Arial" w:eastAsia="Times New Roman" w:hAnsi="Arial" w:cs="Arial"/>
          <w:color w:val="0E101A"/>
          <w:sz w:val="22"/>
          <w:szCs w:val="22"/>
        </w:rPr>
        <w:t xml:space="preserve">. </w:t>
      </w:r>
      <w:r w:rsidR="006274CD" w:rsidRPr="004E373A">
        <w:rPr>
          <w:rFonts w:ascii="Arial" w:hAnsi="Arial" w:cs="Arial"/>
          <w:sz w:val="22"/>
          <w:szCs w:val="22"/>
        </w:rPr>
        <w:br w:type="page"/>
      </w:r>
    </w:p>
    <w:p w14:paraId="7F1934BD" w14:textId="5FBACDDA" w:rsidR="00DB0493" w:rsidRPr="004E373A" w:rsidRDefault="00DB0493" w:rsidP="00DB0493">
      <w:pPr>
        <w:spacing w:line="480" w:lineRule="auto"/>
        <w:rPr>
          <w:rFonts w:ascii="Arial" w:hAnsi="Arial" w:cs="Arial"/>
          <w:b/>
          <w:bCs/>
          <w:sz w:val="22"/>
          <w:szCs w:val="22"/>
        </w:rPr>
      </w:pPr>
      <w:r w:rsidRPr="004E373A">
        <w:rPr>
          <w:rFonts w:ascii="Arial" w:hAnsi="Arial" w:cs="Arial"/>
          <w:b/>
          <w:bCs/>
          <w:sz w:val="22"/>
          <w:szCs w:val="22"/>
        </w:rPr>
        <w:lastRenderedPageBreak/>
        <w:t>FUNDING</w:t>
      </w:r>
    </w:p>
    <w:p w14:paraId="05093B23" w14:textId="3680142A" w:rsidR="00DB0493" w:rsidRPr="004E373A" w:rsidRDefault="00DB0493" w:rsidP="00DB0493">
      <w:pPr>
        <w:pStyle w:val="NormalWeb"/>
        <w:spacing w:line="480" w:lineRule="auto"/>
        <w:ind w:firstLine="720"/>
        <w:rPr>
          <w:rFonts w:ascii="Arial" w:hAnsi="Arial" w:cs="Arial"/>
          <w:sz w:val="22"/>
          <w:szCs w:val="22"/>
        </w:rPr>
      </w:pPr>
      <w:r w:rsidRPr="004E373A">
        <w:rPr>
          <w:rFonts w:ascii="Arial" w:hAnsi="Arial" w:cs="Arial"/>
          <w:color w:val="000000"/>
          <w:sz w:val="22"/>
          <w:szCs w:val="22"/>
          <w:shd w:val="clear" w:color="auto" w:fill="FFFFFF"/>
        </w:rPr>
        <w:t xml:space="preserve">ALB is supported by the Department of Veterans Affairs Office of Research and Development Mentored Career Development Award IK2BX004986. OG, HW, and JHI were supported by NIDDK R01 DK128803. </w:t>
      </w:r>
      <w:r w:rsidRPr="004E373A">
        <w:rPr>
          <w:rFonts w:ascii="Arial" w:hAnsi="Arial" w:cs="Arial"/>
          <w:sz w:val="22"/>
          <w:szCs w:val="22"/>
        </w:rPr>
        <w:t xml:space="preserve">Representatives from the </w:t>
      </w:r>
      <w:r w:rsidRPr="004E373A">
        <w:rPr>
          <w:rFonts w:ascii="Arial" w:hAnsi="Arial" w:cs="Arial"/>
          <w:color w:val="000000"/>
          <w:sz w:val="22"/>
          <w:szCs w:val="22"/>
          <w:shd w:val="clear" w:color="auto" w:fill="FFFFFF"/>
        </w:rPr>
        <w:t>Department of Veterans Affairs, the University of Alabama at Birmingham and U.C. San Diego−O'Brien Center for Acute Kidney Injury Research, or the NIDDK did not have any role in the design and conduct of the study, the collection, management, analysis, and interpretation of the data, or the preparation or approval of the manuscript.</w:t>
      </w:r>
      <w:r w:rsidRPr="004E373A">
        <w:rPr>
          <w:rFonts w:ascii="Arial" w:hAnsi="Arial" w:cs="Arial"/>
          <w:sz w:val="22"/>
          <w:szCs w:val="22"/>
        </w:rPr>
        <w:t xml:space="preserve"> </w:t>
      </w:r>
    </w:p>
    <w:p w14:paraId="5C5DAF34" w14:textId="77777777" w:rsidR="00DB0493" w:rsidRPr="004E373A" w:rsidRDefault="00DB0493" w:rsidP="006274CD">
      <w:pPr>
        <w:spacing w:line="480" w:lineRule="auto"/>
        <w:ind w:firstLine="720"/>
        <w:rPr>
          <w:rFonts w:ascii="Arial" w:hAnsi="Arial" w:cs="Arial"/>
          <w:color w:val="000000"/>
          <w:sz w:val="22"/>
          <w:szCs w:val="22"/>
          <w:shd w:val="clear" w:color="auto" w:fill="FFFFFF"/>
        </w:rPr>
      </w:pPr>
      <w:r w:rsidRPr="004E373A">
        <w:rPr>
          <w:rFonts w:ascii="Arial" w:hAnsi="Arial" w:cs="Arial"/>
          <w:color w:val="000000"/>
          <w:sz w:val="22"/>
          <w:szCs w:val="22"/>
          <w:shd w:val="clear" w:color="auto" w:fill="FFFFFF"/>
        </w:rPr>
        <w:t>REGARDS is supported by cooperative agreement U01 NS041588 co-funded by the National Institute of Neurological Disorders and Stroke (NINDS) and the National Institute on Aging (NIA), National Institutes of Health, Department of Health and Human Service. Additional support was from the National Institute of General Medical Sciences, P20 GM135007 (MC) and the Cardiovascular Research Institute of Vermont (Burlington, VT; SS). This content is the sole responsibility of the authors and does not necessarily represent the official views of the National Institute of Neurological Disorders and Stroke, the National Institute of Health, the Department of Veterans Affairs or the U.S. Government.</w:t>
      </w:r>
    </w:p>
    <w:p w14:paraId="445A003E" w14:textId="77777777" w:rsidR="006274CD" w:rsidRPr="004E373A" w:rsidRDefault="006274CD" w:rsidP="006274CD">
      <w:pPr>
        <w:spacing w:line="480" w:lineRule="auto"/>
        <w:ind w:firstLine="720"/>
        <w:rPr>
          <w:rFonts w:ascii="Arial" w:hAnsi="Arial" w:cs="Arial"/>
          <w:color w:val="000000"/>
          <w:sz w:val="22"/>
          <w:szCs w:val="22"/>
          <w:shd w:val="clear" w:color="auto" w:fill="FFFFFF"/>
        </w:rPr>
      </w:pPr>
    </w:p>
    <w:p w14:paraId="5E3C5FD3" w14:textId="77777777" w:rsidR="006274CD" w:rsidRPr="004E373A" w:rsidRDefault="006274CD" w:rsidP="006274CD">
      <w:pPr>
        <w:spacing w:line="480" w:lineRule="auto"/>
        <w:rPr>
          <w:rFonts w:ascii="Arial" w:hAnsi="Arial" w:cs="Arial"/>
          <w:color w:val="000000"/>
          <w:sz w:val="22"/>
          <w:szCs w:val="22"/>
          <w:shd w:val="clear" w:color="auto" w:fill="FFFFFF"/>
        </w:rPr>
      </w:pPr>
    </w:p>
    <w:p w14:paraId="4CC9F8A5" w14:textId="77777777" w:rsidR="006274CD" w:rsidRPr="004E373A" w:rsidRDefault="006274CD">
      <w:pPr>
        <w:rPr>
          <w:rFonts w:ascii="Arial" w:hAnsi="Arial" w:cs="Arial"/>
          <w:b/>
          <w:bCs/>
          <w:sz w:val="22"/>
          <w:szCs w:val="22"/>
        </w:rPr>
      </w:pPr>
      <w:r w:rsidRPr="004E373A">
        <w:rPr>
          <w:rFonts w:ascii="Arial" w:hAnsi="Arial" w:cs="Arial"/>
          <w:b/>
          <w:bCs/>
          <w:sz w:val="22"/>
          <w:szCs w:val="22"/>
        </w:rPr>
        <w:br w:type="page"/>
      </w:r>
    </w:p>
    <w:p w14:paraId="6049A4C7" w14:textId="2B2F3326" w:rsidR="000E66E3" w:rsidRPr="004E373A" w:rsidRDefault="00DB0493" w:rsidP="000E66E3">
      <w:pPr>
        <w:spacing w:line="480" w:lineRule="auto"/>
        <w:rPr>
          <w:rFonts w:ascii="Arial" w:hAnsi="Arial" w:cs="Arial"/>
          <w:b/>
          <w:bCs/>
          <w:sz w:val="22"/>
          <w:szCs w:val="22"/>
        </w:rPr>
      </w:pPr>
      <w:r w:rsidRPr="004E373A">
        <w:rPr>
          <w:rFonts w:ascii="Arial" w:hAnsi="Arial" w:cs="Arial"/>
          <w:b/>
          <w:bCs/>
          <w:sz w:val="22"/>
          <w:szCs w:val="22"/>
        </w:rPr>
        <w:lastRenderedPageBreak/>
        <w:t>REFERENCES</w:t>
      </w:r>
    </w:p>
    <w:p w14:paraId="675BFF40" w14:textId="77777777" w:rsidR="00AC1138" w:rsidRPr="004E373A" w:rsidRDefault="00AC1138" w:rsidP="00AC1138">
      <w:pPr>
        <w:pStyle w:val="EndNoteBibliography"/>
        <w:rPr>
          <w:rFonts w:ascii="Arial" w:hAnsi="Arial" w:cs="Arial"/>
          <w:noProof/>
          <w:sz w:val="22"/>
          <w:szCs w:val="22"/>
        </w:rPr>
      </w:pPr>
      <w:r w:rsidRPr="004E373A">
        <w:rPr>
          <w:rFonts w:ascii="Arial" w:hAnsi="Arial" w:cs="Arial"/>
          <w:noProof/>
          <w:sz w:val="22"/>
          <w:szCs w:val="22"/>
        </w:rPr>
        <w:t>1.</w:t>
      </w:r>
      <w:r w:rsidRPr="004E373A">
        <w:rPr>
          <w:rFonts w:ascii="Arial" w:hAnsi="Arial" w:cs="Arial"/>
          <w:noProof/>
          <w:sz w:val="22"/>
          <w:szCs w:val="22"/>
        </w:rPr>
        <w:tab/>
        <w:t xml:space="preserve">Wang K, Kestenbaum B. Proximal Tubular Secretory Clearance: A Neglected Partner of Kidney Function. </w:t>
      </w:r>
      <w:r w:rsidRPr="004E373A">
        <w:rPr>
          <w:rFonts w:ascii="Arial" w:hAnsi="Arial" w:cs="Arial"/>
          <w:i/>
          <w:noProof/>
          <w:sz w:val="22"/>
          <w:szCs w:val="22"/>
        </w:rPr>
        <w:t>Clinical journal of the American Society of Nephrology : CJASN</w:t>
      </w:r>
      <w:r w:rsidRPr="004E373A">
        <w:rPr>
          <w:rFonts w:ascii="Arial" w:hAnsi="Arial" w:cs="Arial"/>
          <w:noProof/>
          <w:sz w:val="22"/>
          <w:szCs w:val="22"/>
        </w:rPr>
        <w:t>. Aug 7 2018;13(8):1291-1296. doi:10.2215/cjn.12001017</w:t>
      </w:r>
    </w:p>
    <w:p w14:paraId="5C9A3574" w14:textId="77777777" w:rsidR="00AC1138" w:rsidRPr="004E373A" w:rsidRDefault="00AC1138" w:rsidP="00AC1138">
      <w:pPr>
        <w:pStyle w:val="EndNoteBibliography"/>
        <w:rPr>
          <w:rFonts w:ascii="Arial" w:hAnsi="Arial" w:cs="Arial"/>
          <w:noProof/>
          <w:sz w:val="22"/>
          <w:szCs w:val="22"/>
        </w:rPr>
      </w:pPr>
      <w:r w:rsidRPr="004E373A">
        <w:rPr>
          <w:rFonts w:ascii="Arial" w:hAnsi="Arial" w:cs="Arial"/>
          <w:noProof/>
          <w:sz w:val="22"/>
          <w:szCs w:val="22"/>
          <w:lang w:val="es-ES"/>
        </w:rPr>
        <w:t>2.</w:t>
      </w:r>
      <w:r w:rsidRPr="004E373A">
        <w:rPr>
          <w:rFonts w:ascii="Arial" w:hAnsi="Arial" w:cs="Arial"/>
          <w:noProof/>
          <w:sz w:val="22"/>
          <w:szCs w:val="22"/>
          <w:lang w:val="es-ES"/>
        </w:rPr>
        <w:tab/>
        <w:t xml:space="preserve">Duranton F, Cohen G, De Smet R, et al. </w:t>
      </w:r>
      <w:r w:rsidRPr="004E373A">
        <w:rPr>
          <w:rFonts w:ascii="Arial" w:hAnsi="Arial" w:cs="Arial"/>
          <w:noProof/>
          <w:sz w:val="22"/>
          <w:szCs w:val="22"/>
        </w:rPr>
        <w:t xml:space="preserve">Normal and pathologic concentrations of uremic toxins. </w:t>
      </w:r>
      <w:r w:rsidRPr="004E373A">
        <w:rPr>
          <w:rFonts w:ascii="Arial" w:hAnsi="Arial" w:cs="Arial"/>
          <w:i/>
          <w:noProof/>
          <w:sz w:val="22"/>
          <w:szCs w:val="22"/>
        </w:rPr>
        <w:t>Journal of the American Society of Nephrology : JASN</w:t>
      </w:r>
      <w:r w:rsidRPr="004E373A">
        <w:rPr>
          <w:rFonts w:ascii="Arial" w:hAnsi="Arial" w:cs="Arial"/>
          <w:noProof/>
          <w:sz w:val="22"/>
          <w:szCs w:val="22"/>
        </w:rPr>
        <w:t>. Jul 2012;23(7):1258-70. doi:10.1681/asn.2011121175</w:t>
      </w:r>
    </w:p>
    <w:p w14:paraId="3E7F9D7D" w14:textId="77777777" w:rsidR="00AC1138" w:rsidRPr="004E373A" w:rsidRDefault="00AC1138" w:rsidP="00AC1138">
      <w:pPr>
        <w:pStyle w:val="EndNoteBibliography"/>
        <w:rPr>
          <w:rFonts w:ascii="Arial" w:hAnsi="Arial" w:cs="Arial"/>
          <w:noProof/>
          <w:sz w:val="22"/>
          <w:szCs w:val="22"/>
        </w:rPr>
      </w:pPr>
      <w:r w:rsidRPr="004E373A">
        <w:rPr>
          <w:rFonts w:ascii="Arial" w:hAnsi="Arial" w:cs="Arial"/>
          <w:noProof/>
          <w:sz w:val="22"/>
          <w:szCs w:val="22"/>
        </w:rPr>
        <w:t>3.</w:t>
      </w:r>
      <w:r w:rsidRPr="004E373A">
        <w:rPr>
          <w:rFonts w:ascii="Arial" w:hAnsi="Arial" w:cs="Arial"/>
          <w:noProof/>
          <w:sz w:val="22"/>
          <w:szCs w:val="22"/>
        </w:rPr>
        <w:tab/>
        <w:t xml:space="preserve">Chevalier RL. The proximal tubule is the primary target of injury and progression of kidney disease: role of the glomerulotubular junction. </w:t>
      </w:r>
      <w:r w:rsidRPr="004E373A">
        <w:rPr>
          <w:rFonts w:ascii="Arial" w:hAnsi="Arial" w:cs="Arial"/>
          <w:i/>
          <w:noProof/>
          <w:sz w:val="22"/>
          <w:szCs w:val="22"/>
        </w:rPr>
        <w:t>American journal of physiology Renal physiology</w:t>
      </w:r>
      <w:r w:rsidRPr="004E373A">
        <w:rPr>
          <w:rFonts w:ascii="Arial" w:hAnsi="Arial" w:cs="Arial"/>
          <w:noProof/>
          <w:sz w:val="22"/>
          <w:szCs w:val="22"/>
        </w:rPr>
        <w:t>. Jul 1 2016;311(1):F145-61. doi:10.1152/ajprenal.00164.2016</w:t>
      </w:r>
    </w:p>
    <w:p w14:paraId="623982B8" w14:textId="77777777" w:rsidR="00AC1138" w:rsidRPr="004E373A" w:rsidRDefault="00AC1138" w:rsidP="00AC1138">
      <w:pPr>
        <w:pStyle w:val="EndNoteBibliography"/>
        <w:rPr>
          <w:rFonts w:ascii="Arial" w:hAnsi="Arial" w:cs="Arial"/>
          <w:noProof/>
          <w:sz w:val="22"/>
          <w:szCs w:val="22"/>
        </w:rPr>
      </w:pPr>
      <w:r w:rsidRPr="004E373A">
        <w:rPr>
          <w:rFonts w:ascii="Arial" w:hAnsi="Arial" w:cs="Arial"/>
          <w:noProof/>
          <w:sz w:val="22"/>
          <w:szCs w:val="22"/>
        </w:rPr>
        <w:t>4.</w:t>
      </w:r>
      <w:r w:rsidRPr="004E373A">
        <w:rPr>
          <w:rFonts w:ascii="Arial" w:hAnsi="Arial" w:cs="Arial"/>
          <w:noProof/>
          <w:sz w:val="22"/>
          <w:szCs w:val="22"/>
        </w:rPr>
        <w:tab/>
        <w:t xml:space="preserve">Seegmiller JC, Wolfe BJ, Albtoush N, et al. Tubular Secretion Markers, Glomerular Filtration Rate, Effective Renal Plasma Flow, and Filtration Fraction in Healthy Adolescents. </w:t>
      </w:r>
      <w:r w:rsidRPr="004E373A">
        <w:rPr>
          <w:rFonts w:ascii="Arial" w:hAnsi="Arial" w:cs="Arial"/>
          <w:i/>
          <w:noProof/>
          <w:sz w:val="22"/>
          <w:szCs w:val="22"/>
        </w:rPr>
        <w:t>Kidney Med</w:t>
      </w:r>
      <w:r w:rsidRPr="004E373A">
        <w:rPr>
          <w:rFonts w:ascii="Arial" w:hAnsi="Arial" w:cs="Arial"/>
          <w:noProof/>
          <w:sz w:val="22"/>
          <w:szCs w:val="22"/>
        </w:rPr>
        <w:t>. Sep-Oct 2020;2(5):670-672. doi:10.1016/j.xkme.2020.05.013</w:t>
      </w:r>
    </w:p>
    <w:p w14:paraId="7C48EE4A" w14:textId="77777777" w:rsidR="00AC1138" w:rsidRPr="004E373A" w:rsidRDefault="00AC1138" w:rsidP="00AC1138">
      <w:pPr>
        <w:pStyle w:val="EndNoteBibliography"/>
        <w:rPr>
          <w:rFonts w:ascii="Arial" w:hAnsi="Arial" w:cs="Arial"/>
          <w:noProof/>
          <w:sz w:val="22"/>
          <w:szCs w:val="22"/>
        </w:rPr>
      </w:pPr>
      <w:r w:rsidRPr="004E373A">
        <w:rPr>
          <w:rFonts w:ascii="Arial" w:hAnsi="Arial" w:cs="Arial"/>
          <w:noProof/>
          <w:sz w:val="22"/>
          <w:szCs w:val="22"/>
        </w:rPr>
        <w:t>5.</w:t>
      </w:r>
      <w:r w:rsidRPr="004E373A">
        <w:rPr>
          <w:rFonts w:ascii="Arial" w:hAnsi="Arial" w:cs="Arial"/>
          <w:noProof/>
          <w:sz w:val="22"/>
          <w:szCs w:val="22"/>
        </w:rPr>
        <w:tab/>
        <w:t xml:space="preserve">Garimella PS, Katz R, Waikar SS, et al. Kidney Tubulointerstitial Fibrosis and Tubular Secretion. </w:t>
      </w:r>
      <w:r w:rsidRPr="004E373A">
        <w:rPr>
          <w:rFonts w:ascii="Arial" w:hAnsi="Arial" w:cs="Arial"/>
          <w:i/>
          <w:noProof/>
          <w:sz w:val="22"/>
          <w:szCs w:val="22"/>
        </w:rPr>
        <w:t>American journal of kidney diseases : the official journal of the National Kidney Foundation</w:t>
      </w:r>
      <w:r w:rsidRPr="004E373A">
        <w:rPr>
          <w:rFonts w:ascii="Arial" w:hAnsi="Arial" w:cs="Arial"/>
          <w:noProof/>
          <w:sz w:val="22"/>
          <w:szCs w:val="22"/>
        </w:rPr>
        <w:t>. Sep 24 2021;doi:10.1053/j.ajkd.2021.08.015</w:t>
      </w:r>
    </w:p>
    <w:p w14:paraId="0DBDDF1B" w14:textId="77777777" w:rsidR="00AC1138" w:rsidRPr="004E373A" w:rsidRDefault="00AC1138" w:rsidP="00AC1138">
      <w:pPr>
        <w:pStyle w:val="EndNoteBibliography"/>
        <w:rPr>
          <w:rFonts w:ascii="Arial" w:hAnsi="Arial" w:cs="Arial"/>
          <w:noProof/>
          <w:sz w:val="22"/>
          <w:szCs w:val="22"/>
        </w:rPr>
      </w:pPr>
      <w:r w:rsidRPr="004E373A">
        <w:rPr>
          <w:rFonts w:ascii="Arial" w:hAnsi="Arial" w:cs="Arial"/>
          <w:noProof/>
          <w:sz w:val="22"/>
          <w:szCs w:val="22"/>
        </w:rPr>
        <w:t>6.</w:t>
      </w:r>
      <w:r w:rsidRPr="004E373A">
        <w:rPr>
          <w:rFonts w:ascii="Arial" w:hAnsi="Arial" w:cs="Arial"/>
          <w:noProof/>
          <w:sz w:val="22"/>
          <w:szCs w:val="22"/>
        </w:rPr>
        <w:tab/>
        <w:t xml:space="preserve">Bullen AL, Ascher SB, Scherzer R, et al. Markers of Kidney Tubular Secretion and Risk of Adverse Events in SPRINT Participants with CKD. </w:t>
      </w:r>
      <w:r w:rsidRPr="004E373A">
        <w:rPr>
          <w:rFonts w:ascii="Arial" w:hAnsi="Arial" w:cs="Arial"/>
          <w:i/>
          <w:noProof/>
          <w:sz w:val="22"/>
          <w:szCs w:val="22"/>
        </w:rPr>
        <w:t>Journal of the American Society of Nephrology : JASN</w:t>
      </w:r>
      <w:r w:rsidRPr="004E373A">
        <w:rPr>
          <w:rFonts w:ascii="Arial" w:hAnsi="Arial" w:cs="Arial"/>
          <w:noProof/>
          <w:sz w:val="22"/>
          <w:szCs w:val="22"/>
        </w:rPr>
        <w:t>. Oct 2022;33(10):1915-1926. doi:10.1681/asn.2022010117</w:t>
      </w:r>
    </w:p>
    <w:p w14:paraId="6BD865E8" w14:textId="77777777" w:rsidR="00AC1138" w:rsidRPr="004E373A" w:rsidRDefault="00AC1138" w:rsidP="00AC1138">
      <w:pPr>
        <w:pStyle w:val="EndNoteBibliography"/>
        <w:rPr>
          <w:rFonts w:ascii="Arial" w:hAnsi="Arial" w:cs="Arial"/>
          <w:noProof/>
          <w:sz w:val="22"/>
          <w:szCs w:val="22"/>
        </w:rPr>
      </w:pPr>
      <w:r w:rsidRPr="004E373A">
        <w:rPr>
          <w:rFonts w:ascii="Arial" w:hAnsi="Arial" w:cs="Arial"/>
          <w:noProof/>
          <w:sz w:val="22"/>
          <w:szCs w:val="22"/>
        </w:rPr>
        <w:t>7.</w:t>
      </w:r>
      <w:r w:rsidRPr="004E373A">
        <w:rPr>
          <w:rFonts w:ascii="Arial" w:hAnsi="Arial" w:cs="Arial"/>
          <w:noProof/>
          <w:sz w:val="22"/>
          <w:szCs w:val="22"/>
        </w:rPr>
        <w:tab/>
        <w:t xml:space="preserve">Bhatraju PK, Chai XY, Sathe NA, et al. Assessment of kidney proximal tubular secretion in critical illness. </w:t>
      </w:r>
      <w:r w:rsidRPr="004E373A">
        <w:rPr>
          <w:rFonts w:ascii="Arial" w:hAnsi="Arial" w:cs="Arial"/>
          <w:i/>
          <w:noProof/>
          <w:sz w:val="22"/>
          <w:szCs w:val="22"/>
        </w:rPr>
        <w:t>JCI Insight</w:t>
      </w:r>
      <w:r w:rsidRPr="004E373A">
        <w:rPr>
          <w:rFonts w:ascii="Arial" w:hAnsi="Arial" w:cs="Arial"/>
          <w:noProof/>
          <w:sz w:val="22"/>
          <w:szCs w:val="22"/>
        </w:rPr>
        <w:t>. May 24 2021;6(10)doi:10.1172/jci.insight.145514</w:t>
      </w:r>
    </w:p>
    <w:p w14:paraId="38AB45C8" w14:textId="77777777" w:rsidR="00AC1138" w:rsidRPr="004E373A" w:rsidRDefault="00AC1138" w:rsidP="00AC1138">
      <w:pPr>
        <w:pStyle w:val="EndNoteBibliography"/>
        <w:rPr>
          <w:rFonts w:ascii="Arial" w:hAnsi="Arial" w:cs="Arial"/>
          <w:noProof/>
          <w:sz w:val="22"/>
          <w:szCs w:val="22"/>
        </w:rPr>
      </w:pPr>
      <w:r w:rsidRPr="004E373A">
        <w:rPr>
          <w:rFonts w:ascii="Arial" w:hAnsi="Arial" w:cs="Arial"/>
          <w:noProof/>
          <w:sz w:val="22"/>
          <w:szCs w:val="22"/>
        </w:rPr>
        <w:t>8.</w:t>
      </w:r>
      <w:r w:rsidRPr="004E373A">
        <w:rPr>
          <w:rFonts w:ascii="Arial" w:hAnsi="Arial" w:cs="Arial"/>
          <w:noProof/>
          <w:sz w:val="22"/>
          <w:szCs w:val="22"/>
        </w:rPr>
        <w:tab/>
        <w:t xml:space="preserve">Grams ME, Astor BC, Bash LD, Matsushita K, Wang Y, Coresh J. Albuminuria and estimated glomerular filtration rate independently associate with acute kidney injury. </w:t>
      </w:r>
      <w:r w:rsidRPr="004E373A">
        <w:rPr>
          <w:rFonts w:ascii="Arial" w:hAnsi="Arial" w:cs="Arial"/>
          <w:i/>
          <w:noProof/>
          <w:sz w:val="22"/>
          <w:szCs w:val="22"/>
        </w:rPr>
        <w:t>Journal of the American Society of Nephrology : JASN</w:t>
      </w:r>
      <w:r w:rsidRPr="004E373A">
        <w:rPr>
          <w:rFonts w:ascii="Arial" w:hAnsi="Arial" w:cs="Arial"/>
          <w:noProof/>
          <w:sz w:val="22"/>
          <w:szCs w:val="22"/>
        </w:rPr>
        <w:t>. Oct 2010;21(10):1757-64. doi:10.1681/asn.2010010128</w:t>
      </w:r>
    </w:p>
    <w:p w14:paraId="0E5A7A46" w14:textId="77777777" w:rsidR="00AC1138" w:rsidRPr="004E373A" w:rsidRDefault="00AC1138" w:rsidP="00AC1138">
      <w:pPr>
        <w:pStyle w:val="EndNoteBibliography"/>
        <w:rPr>
          <w:rFonts w:ascii="Arial" w:hAnsi="Arial" w:cs="Arial"/>
          <w:noProof/>
          <w:sz w:val="22"/>
          <w:szCs w:val="22"/>
        </w:rPr>
      </w:pPr>
      <w:r w:rsidRPr="004E373A">
        <w:rPr>
          <w:rFonts w:ascii="Arial" w:hAnsi="Arial" w:cs="Arial"/>
          <w:noProof/>
          <w:sz w:val="22"/>
          <w:szCs w:val="22"/>
        </w:rPr>
        <w:t>9.</w:t>
      </w:r>
      <w:r w:rsidRPr="004E373A">
        <w:rPr>
          <w:rFonts w:ascii="Arial" w:hAnsi="Arial" w:cs="Arial"/>
          <w:noProof/>
          <w:sz w:val="22"/>
          <w:szCs w:val="22"/>
        </w:rPr>
        <w:tab/>
        <w:t xml:space="preserve">Singer M, Deutschman CS, Seymour CW, et al. The Third International Consensus Definitions for Sepsis and Septic Shock (Sepsis-3). </w:t>
      </w:r>
      <w:r w:rsidRPr="004E373A">
        <w:rPr>
          <w:rFonts w:ascii="Arial" w:hAnsi="Arial" w:cs="Arial"/>
          <w:i/>
          <w:noProof/>
          <w:sz w:val="22"/>
          <w:szCs w:val="22"/>
        </w:rPr>
        <w:t>Jama</w:t>
      </w:r>
      <w:r w:rsidRPr="004E373A">
        <w:rPr>
          <w:rFonts w:ascii="Arial" w:hAnsi="Arial" w:cs="Arial"/>
          <w:noProof/>
          <w:sz w:val="22"/>
          <w:szCs w:val="22"/>
        </w:rPr>
        <w:t>. Feb 23 2016;315(8):801-10. doi:10.1001/jama.2016.0287</w:t>
      </w:r>
    </w:p>
    <w:p w14:paraId="55B3C6C7" w14:textId="3E3EE816" w:rsidR="000E66E3" w:rsidRPr="004E373A" w:rsidRDefault="000E66E3" w:rsidP="000E66E3">
      <w:pPr>
        <w:spacing w:line="480" w:lineRule="auto"/>
        <w:rPr>
          <w:rFonts w:ascii="Arial" w:hAnsi="Arial" w:cs="Arial"/>
          <w:sz w:val="22"/>
          <w:szCs w:val="22"/>
        </w:rPr>
      </w:pPr>
    </w:p>
    <w:p w14:paraId="752E29F6" w14:textId="77777777" w:rsidR="006274CD" w:rsidRPr="004E373A" w:rsidRDefault="006274CD" w:rsidP="000E66E3">
      <w:pPr>
        <w:spacing w:line="480" w:lineRule="auto"/>
        <w:rPr>
          <w:rFonts w:ascii="Arial" w:hAnsi="Arial" w:cs="Arial"/>
          <w:sz w:val="22"/>
          <w:szCs w:val="22"/>
        </w:rPr>
      </w:pPr>
    </w:p>
    <w:p w14:paraId="0EB6B69E" w14:textId="77777777" w:rsidR="006274CD" w:rsidRPr="004E373A" w:rsidRDefault="006274CD" w:rsidP="000E66E3">
      <w:pPr>
        <w:spacing w:line="480" w:lineRule="auto"/>
        <w:rPr>
          <w:rFonts w:ascii="Arial" w:hAnsi="Arial" w:cs="Arial"/>
          <w:sz w:val="22"/>
          <w:szCs w:val="22"/>
        </w:rPr>
      </w:pPr>
    </w:p>
    <w:p w14:paraId="1B63B2EF" w14:textId="77777777" w:rsidR="006274CD" w:rsidRPr="004E373A" w:rsidRDefault="006274CD" w:rsidP="000E66E3">
      <w:pPr>
        <w:spacing w:line="480" w:lineRule="auto"/>
        <w:rPr>
          <w:rFonts w:ascii="Arial" w:hAnsi="Arial" w:cs="Arial"/>
          <w:sz w:val="22"/>
          <w:szCs w:val="22"/>
        </w:rPr>
      </w:pPr>
    </w:p>
    <w:p w14:paraId="1C9048A7" w14:textId="77777777" w:rsidR="006274CD" w:rsidRPr="004E373A" w:rsidRDefault="006274CD" w:rsidP="000E66E3">
      <w:pPr>
        <w:spacing w:line="480" w:lineRule="auto"/>
        <w:rPr>
          <w:rFonts w:ascii="Arial" w:hAnsi="Arial" w:cs="Arial"/>
          <w:sz w:val="22"/>
          <w:szCs w:val="22"/>
        </w:rPr>
      </w:pPr>
    </w:p>
    <w:p w14:paraId="3B749B62" w14:textId="77777777" w:rsidR="006274CD" w:rsidRPr="004E373A" w:rsidRDefault="006274CD" w:rsidP="000E66E3">
      <w:pPr>
        <w:spacing w:line="480" w:lineRule="auto"/>
        <w:rPr>
          <w:rFonts w:ascii="Arial" w:hAnsi="Arial" w:cs="Arial"/>
          <w:sz w:val="22"/>
          <w:szCs w:val="22"/>
        </w:rPr>
      </w:pPr>
    </w:p>
    <w:p w14:paraId="71C237A1" w14:textId="77777777" w:rsidR="006274CD" w:rsidRPr="004E373A" w:rsidRDefault="006274CD" w:rsidP="000E66E3">
      <w:pPr>
        <w:spacing w:line="480" w:lineRule="auto"/>
        <w:rPr>
          <w:rFonts w:ascii="Arial" w:hAnsi="Arial" w:cs="Arial"/>
          <w:sz w:val="22"/>
          <w:szCs w:val="22"/>
        </w:rPr>
      </w:pPr>
    </w:p>
    <w:p w14:paraId="358ADD59" w14:textId="77777777" w:rsidR="006274CD" w:rsidRPr="004E373A" w:rsidRDefault="006274CD" w:rsidP="000E66E3">
      <w:pPr>
        <w:spacing w:line="480" w:lineRule="auto"/>
        <w:rPr>
          <w:rFonts w:ascii="Arial" w:hAnsi="Arial" w:cs="Arial"/>
          <w:sz w:val="22"/>
          <w:szCs w:val="22"/>
        </w:rPr>
      </w:pPr>
    </w:p>
    <w:p w14:paraId="4671DAFA" w14:textId="77777777" w:rsidR="006274CD" w:rsidRPr="004E373A" w:rsidRDefault="006274CD" w:rsidP="000E66E3">
      <w:pPr>
        <w:spacing w:line="480" w:lineRule="auto"/>
        <w:rPr>
          <w:rFonts w:ascii="Arial" w:hAnsi="Arial" w:cs="Arial"/>
          <w:sz w:val="22"/>
          <w:szCs w:val="22"/>
        </w:rPr>
      </w:pPr>
    </w:p>
    <w:p w14:paraId="559F15DD" w14:textId="79CDAF8C" w:rsidR="00911A1D" w:rsidRPr="004E373A" w:rsidRDefault="00911A1D">
      <w:pPr>
        <w:rPr>
          <w:rFonts w:ascii="Arial" w:hAnsi="Arial" w:cs="Arial"/>
          <w:sz w:val="22"/>
          <w:szCs w:val="22"/>
        </w:rPr>
      </w:pPr>
      <w:r w:rsidRPr="004E373A">
        <w:rPr>
          <w:rFonts w:ascii="Arial" w:hAnsi="Arial" w:cs="Arial"/>
          <w:sz w:val="22"/>
          <w:szCs w:val="22"/>
        </w:rPr>
        <w:br w:type="page"/>
      </w:r>
    </w:p>
    <w:p w14:paraId="26048B9C" w14:textId="77777777" w:rsidR="00911A1D" w:rsidRPr="004E373A" w:rsidRDefault="00911A1D" w:rsidP="004A7002">
      <w:pPr>
        <w:spacing w:line="480" w:lineRule="auto"/>
        <w:rPr>
          <w:rFonts w:ascii="Arial" w:eastAsia="Times New Roman" w:hAnsi="Arial" w:cs="Arial"/>
          <w:b/>
          <w:bCs/>
          <w:color w:val="000000"/>
          <w:kern w:val="0"/>
          <w:sz w:val="22"/>
          <w:szCs w:val="22"/>
          <w14:ligatures w14:val="none"/>
        </w:rPr>
        <w:sectPr w:rsidR="00911A1D" w:rsidRPr="004E373A" w:rsidSect="00443028">
          <w:pgSz w:w="12240" w:h="15840"/>
          <w:pgMar w:top="1440" w:right="1440" w:bottom="1440" w:left="1440" w:header="720" w:footer="720" w:gutter="0"/>
          <w:cols w:space="720"/>
          <w:docGrid w:linePitch="360"/>
        </w:sectPr>
      </w:pPr>
    </w:p>
    <w:tbl>
      <w:tblPr>
        <w:tblW w:w="10733" w:type="dxa"/>
        <w:tblLook w:val="04A0" w:firstRow="1" w:lastRow="0" w:firstColumn="1" w:lastColumn="0" w:noHBand="0" w:noVBand="1"/>
      </w:tblPr>
      <w:tblGrid>
        <w:gridCol w:w="2288"/>
        <w:gridCol w:w="2588"/>
        <w:gridCol w:w="2871"/>
        <w:gridCol w:w="2986"/>
      </w:tblGrid>
      <w:tr w:rsidR="006274CD" w:rsidRPr="004E373A" w14:paraId="449FB394" w14:textId="77777777" w:rsidTr="004A7002">
        <w:trPr>
          <w:trHeight w:val="343"/>
        </w:trPr>
        <w:tc>
          <w:tcPr>
            <w:tcW w:w="10733" w:type="dxa"/>
            <w:gridSpan w:val="4"/>
            <w:tcBorders>
              <w:top w:val="nil"/>
              <w:left w:val="nil"/>
              <w:bottom w:val="nil"/>
              <w:right w:val="nil"/>
            </w:tcBorders>
            <w:shd w:val="clear" w:color="auto" w:fill="auto"/>
            <w:noWrap/>
            <w:vAlign w:val="bottom"/>
            <w:hideMark/>
          </w:tcPr>
          <w:p w14:paraId="1657E2AD" w14:textId="2AC3F028" w:rsidR="006274CD" w:rsidRPr="004E373A" w:rsidRDefault="006274CD" w:rsidP="004A7002">
            <w:pPr>
              <w:spacing w:line="480" w:lineRule="auto"/>
              <w:rPr>
                <w:rFonts w:ascii="Arial" w:eastAsia="Times New Roman" w:hAnsi="Arial" w:cs="Arial"/>
                <w:b/>
                <w:bCs/>
                <w:color w:val="000000"/>
                <w:kern w:val="0"/>
                <w:sz w:val="22"/>
                <w:szCs w:val="22"/>
                <w14:ligatures w14:val="none"/>
              </w:rPr>
            </w:pPr>
            <w:commentRangeStart w:id="131"/>
            <w:r w:rsidRPr="004E373A">
              <w:rPr>
                <w:rFonts w:ascii="Arial" w:eastAsia="Times New Roman" w:hAnsi="Arial" w:cs="Arial"/>
                <w:b/>
                <w:bCs/>
                <w:color w:val="000000"/>
                <w:kern w:val="0"/>
                <w:sz w:val="22"/>
                <w:szCs w:val="22"/>
                <w14:ligatures w14:val="none"/>
              </w:rPr>
              <w:lastRenderedPageBreak/>
              <w:t xml:space="preserve">Table </w:t>
            </w:r>
            <w:commentRangeEnd w:id="131"/>
            <w:r w:rsidR="006E101F">
              <w:rPr>
                <w:rStyle w:val="CommentReference"/>
              </w:rPr>
              <w:commentReference w:id="131"/>
            </w:r>
            <w:r w:rsidRPr="004E373A">
              <w:rPr>
                <w:rFonts w:ascii="Arial" w:eastAsia="Times New Roman" w:hAnsi="Arial" w:cs="Arial"/>
                <w:b/>
                <w:bCs/>
                <w:color w:val="000000"/>
                <w:kern w:val="0"/>
                <w:sz w:val="22"/>
                <w:szCs w:val="22"/>
                <w14:ligatures w14:val="none"/>
              </w:rPr>
              <w:t>1. Baseline characteristics of REGARDS participants stratified by acute kidney injury status</w:t>
            </w:r>
          </w:p>
        </w:tc>
      </w:tr>
      <w:tr w:rsidR="006274CD" w:rsidRPr="004E373A" w14:paraId="192AFAB3" w14:textId="77777777" w:rsidTr="004A7002">
        <w:trPr>
          <w:trHeight w:val="343"/>
        </w:trPr>
        <w:tc>
          <w:tcPr>
            <w:tcW w:w="4876" w:type="dxa"/>
            <w:gridSpan w:val="2"/>
            <w:tcBorders>
              <w:top w:val="nil"/>
              <w:left w:val="nil"/>
              <w:bottom w:val="single" w:sz="4" w:space="0" w:color="auto"/>
              <w:right w:val="nil"/>
            </w:tcBorders>
            <w:shd w:val="clear" w:color="auto" w:fill="auto"/>
            <w:noWrap/>
            <w:vAlign w:val="bottom"/>
            <w:hideMark/>
          </w:tcPr>
          <w:p w14:paraId="561594BF" w14:textId="77777777" w:rsidR="006274CD" w:rsidRPr="004E373A" w:rsidRDefault="006274CD" w:rsidP="004A7002">
            <w:pPr>
              <w:spacing w:line="480" w:lineRule="auto"/>
              <w:rPr>
                <w:rFonts w:ascii="Arial" w:eastAsia="Times New Roman" w:hAnsi="Arial" w:cs="Arial"/>
                <w:b/>
                <w:bCs/>
                <w:color w:val="000000"/>
                <w:kern w:val="0"/>
                <w:sz w:val="22"/>
                <w:szCs w:val="22"/>
                <w14:ligatures w14:val="none"/>
              </w:rPr>
            </w:pPr>
            <w:r w:rsidRPr="004E373A">
              <w:rPr>
                <w:rFonts w:ascii="Arial" w:eastAsia="Times New Roman" w:hAnsi="Arial" w:cs="Arial"/>
                <w:b/>
                <w:bCs/>
                <w:color w:val="000000"/>
                <w:kern w:val="0"/>
                <w:sz w:val="22"/>
                <w:szCs w:val="22"/>
                <w14:ligatures w14:val="none"/>
              </w:rPr>
              <w:t>Baseline Characteristic</w:t>
            </w:r>
          </w:p>
        </w:tc>
        <w:tc>
          <w:tcPr>
            <w:tcW w:w="2871" w:type="dxa"/>
            <w:tcBorders>
              <w:top w:val="nil"/>
              <w:left w:val="nil"/>
              <w:bottom w:val="single" w:sz="4" w:space="0" w:color="auto"/>
              <w:right w:val="nil"/>
            </w:tcBorders>
            <w:shd w:val="clear" w:color="auto" w:fill="auto"/>
            <w:noWrap/>
            <w:vAlign w:val="bottom"/>
            <w:hideMark/>
          </w:tcPr>
          <w:p w14:paraId="14F84492" w14:textId="77777777" w:rsidR="006274CD" w:rsidRPr="004E373A" w:rsidRDefault="006274CD" w:rsidP="004A7002">
            <w:pPr>
              <w:spacing w:line="480" w:lineRule="auto"/>
              <w:jc w:val="center"/>
              <w:rPr>
                <w:rFonts w:ascii="Arial" w:eastAsia="Times New Roman" w:hAnsi="Arial" w:cs="Arial"/>
                <w:b/>
                <w:bCs/>
                <w:color w:val="000000"/>
                <w:kern w:val="0"/>
                <w:sz w:val="22"/>
                <w:szCs w:val="22"/>
                <w14:ligatures w14:val="none"/>
              </w:rPr>
            </w:pPr>
            <w:r w:rsidRPr="004E373A">
              <w:rPr>
                <w:rFonts w:ascii="Arial" w:eastAsia="Times New Roman" w:hAnsi="Arial" w:cs="Arial"/>
                <w:b/>
                <w:bCs/>
                <w:color w:val="000000"/>
                <w:kern w:val="0"/>
                <w:sz w:val="22"/>
                <w:szCs w:val="22"/>
                <w14:ligatures w14:val="none"/>
              </w:rPr>
              <w:t>Controls</w:t>
            </w:r>
          </w:p>
        </w:tc>
        <w:tc>
          <w:tcPr>
            <w:tcW w:w="2986" w:type="dxa"/>
            <w:tcBorders>
              <w:top w:val="nil"/>
              <w:left w:val="nil"/>
              <w:bottom w:val="single" w:sz="4" w:space="0" w:color="auto"/>
              <w:right w:val="nil"/>
            </w:tcBorders>
            <w:shd w:val="clear" w:color="auto" w:fill="auto"/>
            <w:noWrap/>
            <w:vAlign w:val="bottom"/>
            <w:hideMark/>
          </w:tcPr>
          <w:p w14:paraId="136B5F12" w14:textId="77777777" w:rsidR="006274CD" w:rsidRPr="004E373A" w:rsidRDefault="006274CD" w:rsidP="004A7002">
            <w:pPr>
              <w:spacing w:line="480" w:lineRule="auto"/>
              <w:jc w:val="center"/>
              <w:rPr>
                <w:rFonts w:ascii="Arial" w:eastAsia="Times New Roman" w:hAnsi="Arial" w:cs="Arial"/>
                <w:b/>
                <w:bCs/>
                <w:color w:val="000000"/>
                <w:kern w:val="0"/>
                <w:sz w:val="22"/>
                <w:szCs w:val="22"/>
                <w14:ligatures w14:val="none"/>
              </w:rPr>
            </w:pPr>
            <w:r w:rsidRPr="004E373A">
              <w:rPr>
                <w:rFonts w:ascii="Arial" w:eastAsia="Times New Roman" w:hAnsi="Arial" w:cs="Arial"/>
                <w:b/>
                <w:bCs/>
                <w:color w:val="000000"/>
                <w:kern w:val="0"/>
                <w:sz w:val="22"/>
                <w:szCs w:val="22"/>
                <w14:ligatures w14:val="none"/>
              </w:rPr>
              <w:t>Cases</w:t>
            </w:r>
          </w:p>
        </w:tc>
      </w:tr>
      <w:tr w:rsidR="006274CD" w:rsidRPr="004E373A" w14:paraId="50324BA1" w14:textId="77777777" w:rsidTr="004A7002">
        <w:trPr>
          <w:trHeight w:val="343"/>
        </w:trPr>
        <w:tc>
          <w:tcPr>
            <w:tcW w:w="2288" w:type="dxa"/>
            <w:tcBorders>
              <w:top w:val="nil"/>
              <w:left w:val="nil"/>
              <w:bottom w:val="nil"/>
              <w:right w:val="nil"/>
            </w:tcBorders>
            <w:shd w:val="clear" w:color="auto" w:fill="auto"/>
            <w:noWrap/>
            <w:vAlign w:val="bottom"/>
            <w:hideMark/>
          </w:tcPr>
          <w:p w14:paraId="20E0719B"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N</w:t>
            </w:r>
          </w:p>
        </w:tc>
        <w:tc>
          <w:tcPr>
            <w:tcW w:w="2588" w:type="dxa"/>
            <w:tcBorders>
              <w:top w:val="nil"/>
              <w:left w:val="nil"/>
              <w:bottom w:val="nil"/>
              <w:right w:val="nil"/>
            </w:tcBorders>
            <w:shd w:val="clear" w:color="auto" w:fill="auto"/>
            <w:noWrap/>
            <w:vAlign w:val="bottom"/>
            <w:hideMark/>
          </w:tcPr>
          <w:p w14:paraId="5D731336"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p>
        </w:tc>
        <w:tc>
          <w:tcPr>
            <w:tcW w:w="2871" w:type="dxa"/>
            <w:tcBorders>
              <w:top w:val="nil"/>
              <w:left w:val="nil"/>
              <w:bottom w:val="nil"/>
              <w:right w:val="nil"/>
            </w:tcBorders>
            <w:shd w:val="clear" w:color="auto" w:fill="auto"/>
            <w:noWrap/>
            <w:vAlign w:val="bottom"/>
            <w:hideMark/>
          </w:tcPr>
          <w:p w14:paraId="22B4D889" w14:textId="19372B6B" w:rsidR="006274CD" w:rsidRPr="004E373A" w:rsidRDefault="00DA595E"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176</w:t>
            </w:r>
          </w:p>
        </w:tc>
        <w:tc>
          <w:tcPr>
            <w:tcW w:w="2986" w:type="dxa"/>
            <w:tcBorders>
              <w:top w:val="nil"/>
              <w:left w:val="nil"/>
              <w:bottom w:val="nil"/>
              <w:right w:val="nil"/>
            </w:tcBorders>
            <w:shd w:val="clear" w:color="auto" w:fill="auto"/>
            <w:noWrap/>
            <w:vAlign w:val="bottom"/>
            <w:hideMark/>
          </w:tcPr>
          <w:p w14:paraId="0EE3B20D" w14:textId="0DE99E39" w:rsidR="006274CD" w:rsidRPr="004E373A" w:rsidRDefault="00DA595E"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176</w:t>
            </w:r>
          </w:p>
        </w:tc>
      </w:tr>
      <w:tr w:rsidR="006274CD" w:rsidRPr="004E373A" w14:paraId="4421C264" w14:textId="77777777" w:rsidTr="004A7002">
        <w:trPr>
          <w:trHeight w:val="343"/>
        </w:trPr>
        <w:tc>
          <w:tcPr>
            <w:tcW w:w="2288" w:type="dxa"/>
            <w:tcBorders>
              <w:top w:val="nil"/>
              <w:left w:val="nil"/>
              <w:bottom w:val="nil"/>
              <w:right w:val="nil"/>
            </w:tcBorders>
            <w:shd w:val="clear" w:color="auto" w:fill="auto"/>
            <w:noWrap/>
            <w:vAlign w:val="bottom"/>
            <w:hideMark/>
          </w:tcPr>
          <w:p w14:paraId="348C2E17"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 xml:space="preserve">Age, </w:t>
            </w:r>
            <w:proofErr w:type="spellStart"/>
            <w:r w:rsidRPr="004E373A">
              <w:rPr>
                <w:rFonts w:ascii="Arial" w:eastAsia="Times New Roman" w:hAnsi="Arial" w:cs="Arial"/>
                <w:color w:val="000000"/>
                <w:kern w:val="0"/>
                <w:sz w:val="22"/>
                <w:szCs w:val="22"/>
                <w14:ligatures w14:val="none"/>
              </w:rPr>
              <w:t>yr</w:t>
            </w:r>
            <w:proofErr w:type="spellEnd"/>
            <w:r w:rsidRPr="004E373A">
              <w:rPr>
                <w:rFonts w:ascii="Arial" w:eastAsia="Times New Roman" w:hAnsi="Arial" w:cs="Arial"/>
                <w:color w:val="000000"/>
                <w:kern w:val="0"/>
                <w:sz w:val="22"/>
                <w:szCs w:val="22"/>
                <w14:ligatures w14:val="none"/>
              </w:rPr>
              <w:t xml:space="preserve"> (SD)</w:t>
            </w:r>
          </w:p>
        </w:tc>
        <w:tc>
          <w:tcPr>
            <w:tcW w:w="2588" w:type="dxa"/>
            <w:tcBorders>
              <w:top w:val="nil"/>
              <w:left w:val="nil"/>
              <w:bottom w:val="nil"/>
              <w:right w:val="nil"/>
            </w:tcBorders>
            <w:shd w:val="clear" w:color="auto" w:fill="auto"/>
            <w:noWrap/>
            <w:vAlign w:val="bottom"/>
            <w:hideMark/>
          </w:tcPr>
          <w:p w14:paraId="00D0F097"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p>
        </w:tc>
        <w:tc>
          <w:tcPr>
            <w:tcW w:w="2871" w:type="dxa"/>
            <w:tcBorders>
              <w:top w:val="nil"/>
              <w:left w:val="nil"/>
              <w:bottom w:val="nil"/>
              <w:right w:val="nil"/>
            </w:tcBorders>
            <w:shd w:val="clear" w:color="auto" w:fill="auto"/>
            <w:noWrap/>
            <w:vAlign w:val="bottom"/>
            <w:hideMark/>
          </w:tcPr>
          <w:p w14:paraId="6AAA883A" w14:textId="77777777" w:rsidR="006274CD" w:rsidRPr="004E373A" w:rsidRDefault="006274CD"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70 (8)</w:t>
            </w:r>
          </w:p>
        </w:tc>
        <w:tc>
          <w:tcPr>
            <w:tcW w:w="2986" w:type="dxa"/>
            <w:tcBorders>
              <w:top w:val="nil"/>
              <w:left w:val="nil"/>
              <w:bottom w:val="nil"/>
              <w:right w:val="nil"/>
            </w:tcBorders>
            <w:shd w:val="clear" w:color="auto" w:fill="auto"/>
            <w:noWrap/>
            <w:vAlign w:val="bottom"/>
            <w:hideMark/>
          </w:tcPr>
          <w:p w14:paraId="2B38FBD4" w14:textId="615D2D62" w:rsidR="006274CD" w:rsidRPr="004E373A" w:rsidRDefault="006274CD"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70 (</w:t>
            </w:r>
            <w:r w:rsidR="00DA595E" w:rsidRPr="004E373A">
              <w:rPr>
                <w:rFonts w:ascii="Arial" w:eastAsia="Times New Roman" w:hAnsi="Arial" w:cs="Arial"/>
                <w:color w:val="000000"/>
                <w:kern w:val="0"/>
                <w:sz w:val="22"/>
                <w:szCs w:val="22"/>
                <w14:ligatures w14:val="none"/>
              </w:rPr>
              <w:t>9</w:t>
            </w:r>
            <w:r w:rsidRPr="004E373A">
              <w:rPr>
                <w:rFonts w:ascii="Arial" w:eastAsia="Times New Roman" w:hAnsi="Arial" w:cs="Arial"/>
                <w:color w:val="000000"/>
                <w:kern w:val="0"/>
                <w:sz w:val="22"/>
                <w:szCs w:val="22"/>
                <w14:ligatures w14:val="none"/>
              </w:rPr>
              <w:t>)</w:t>
            </w:r>
          </w:p>
        </w:tc>
      </w:tr>
      <w:tr w:rsidR="006274CD" w:rsidRPr="004E373A" w14:paraId="04906012" w14:textId="77777777" w:rsidTr="004A7002">
        <w:trPr>
          <w:trHeight w:val="343"/>
        </w:trPr>
        <w:tc>
          <w:tcPr>
            <w:tcW w:w="2288" w:type="dxa"/>
            <w:tcBorders>
              <w:top w:val="nil"/>
              <w:left w:val="nil"/>
              <w:bottom w:val="nil"/>
              <w:right w:val="nil"/>
            </w:tcBorders>
            <w:shd w:val="clear" w:color="auto" w:fill="auto"/>
            <w:noWrap/>
            <w:vAlign w:val="bottom"/>
            <w:hideMark/>
          </w:tcPr>
          <w:p w14:paraId="5E2B5004"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Female, n (%)</w:t>
            </w:r>
          </w:p>
        </w:tc>
        <w:tc>
          <w:tcPr>
            <w:tcW w:w="2588" w:type="dxa"/>
            <w:tcBorders>
              <w:top w:val="nil"/>
              <w:left w:val="nil"/>
              <w:bottom w:val="nil"/>
              <w:right w:val="nil"/>
            </w:tcBorders>
            <w:shd w:val="clear" w:color="auto" w:fill="auto"/>
            <w:noWrap/>
            <w:vAlign w:val="bottom"/>
            <w:hideMark/>
          </w:tcPr>
          <w:p w14:paraId="3EA9938D"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p>
        </w:tc>
        <w:tc>
          <w:tcPr>
            <w:tcW w:w="2871" w:type="dxa"/>
            <w:tcBorders>
              <w:top w:val="nil"/>
              <w:left w:val="nil"/>
              <w:bottom w:val="nil"/>
              <w:right w:val="nil"/>
            </w:tcBorders>
            <w:shd w:val="clear" w:color="auto" w:fill="auto"/>
            <w:noWrap/>
            <w:vAlign w:val="bottom"/>
            <w:hideMark/>
          </w:tcPr>
          <w:p w14:paraId="0A8E69DC" w14:textId="11DEC4DB" w:rsidR="006274CD" w:rsidRPr="004E373A" w:rsidRDefault="00DA595E"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74</w:t>
            </w:r>
            <w:r w:rsidR="006274CD" w:rsidRPr="004E373A">
              <w:rPr>
                <w:rFonts w:ascii="Arial" w:eastAsia="Times New Roman" w:hAnsi="Arial" w:cs="Arial"/>
                <w:color w:val="000000"/>
                <w:kern w:val="0"/>
                <w:sz w:val="22"/>
                <w:szCs w:val="22"/>
                <w14:ligatures w14:val="none"/>
              </w:rPr>
              <w:t xml:space="preserve"> (4</w:t>
            </w:r>
            <w:r w:rsidRPr="004E373A">
              <w:rPr>
                <w:rFonts w:ascii="Arial" w:eastAsia="Times New Roman" w:hAnsi="Arial" w:cs="Arial"/>
                <w:color w:val="000000"/>
                <w:kern w:val="0"/>
                <w:sz w:val="22"/>
                <w:szCs w:val="22"/>
                <w14:ligatures w14:val="none"/>
              </w:rPr>
              <w:t>2</w:t>
            </w:r>
            <w:r w:rsidR="006274CD" w:rsidRPr="004E373A">
              <w:rPr>
                <w:rFonts w:ascii="Arial" w:eastAsia="Times New Roman" w:hAnsi="Arial" w:cs="Arial"/>
                <w:color w:val="000000"/>
                <w:kern w:val="0"/>
                <w:sz w:val="22"/>
                <w:szCs w:val="22"/>
                <w14:ligatures w14:val="none"/>
              </w:rPr>
              <w:t>)</w:t>
            </w:r>
          </w:p>
        </w:tc>
        <w:tc>
          <w:tcPr>
            <w:tcW w:w="2986" w:type="dxa"/>
            <w:tcBorders>
              <w:top w:val="nil"/>
              <w:left w:val="nil"/>
              <w:bottom w:val="nil"/>
              <w:right w:val="nil"/>
            </w:tcBorders>
            <w:shd w:val="clear" w:color="auto" w:fill="auto"/>
            <w:noWrap/>
            <w:vAlign w:val="bottom"/>
            <w:hideMark/>
          </w:tcPr>
          <w:p w14:paraId="147FC40A" w14:textId="0490DD66" w:rsidR="006274CD" w:rsidRPr="004E373A" w:rsidRDefault="00DA595E"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74</w:t>
            </w:r>
            <w:r w:rsidR="006274CD" w:rsidRPr="004E373A">
              <w:rPr>
                <w:rFonts w:ascii="Arial" w:eastAsia="Times New Roman" w:hAnsi="Arial" w:cs="Arial"/>
                <w:color w:val="000000"/>
                <w:kern w:val="0"/>
                <w:sz w:val="22"/>
                <w:szCs w:val="22"/>
                <w14:ligatures w14:val="none"/>
              </w:rPr>
              <w:t xml:space="preserve"> (4</w:t>
            </w:r>
            <w:r w:rsidRPr="004E373A">
              <w:rPr>
                <w:rFonts w:ascii="Arial" w:eastAsia="Times New Roman" w:hAnsi="Arial" w:cs="Arial"/>
                <w:color w:val="000000"/>
                <w:kern w:val="0"/>
                <w:sz w:val="22"/>
                <w:szCs w:val="22"/>
                <w14:ligatures w14:val="none"/>
              </w:rPr>
              <w:t>2</w:t>
            </w:r>
            <w:r w:rsidR="006274CD" w:rsidRPr="004E373A">
              <w:rPr>
                <w:rFonts w:ascii="Arial" w:eastAsia="Times New Roman" w:hAnsi="Arial" w:cs="Arial"/>
                <w:color w:val="000000"/>
                <w:kern w:val="0"/>
                <w:sz w:val="22"/>
                <w:szCs w:val="22"/>
                <w14:ligatures w14:val="none"/>
              </w:rPr>
              <w:t>)</w:t>
            </w:r>
          </w:p>
        </w:tc>
      </w:tr>
      <w:tr w:rsidR="006274CD" w:rsidRPr="004E373A" w14:paraId="3E3F68B9" w14:textId="77777777" w:rsidTr="004A7002">
        <w:trPr>
          <w:trHeight w:val="343"/>
        </w:trPr>
        <w:tc>
          <w:tcPr>
            <w:tcW w:w="2288" w:type="dxa"/>
            <w:tcBorders>
              <w:top w:val="nil"/>
              <w:left w:val="nil"/>
              <w:bottom w:val="nil"/>
              <w:right w:val="nil"/>
            </w:tcBorders>
            <w:shd w:val="clear" w:color="auto" w:fill="auto"/>
            <w:noWrap/>
            <w:vAlign w:val="bottom"/>
            <w:hideMark/>
          </w:tcPr>
          <w:p w14:paraId="31C23B00"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Race, n (%)</w:t>
            </w:r>
          </w:p>
        </w:tc>
        <w:tc>
          <w:tcPr>
            <w:tcW w:w="2588" w:type="dxa"/>
            <w:tcBorders>
              <w:top w:val="nil"/>
              <w:left w:val="nil"/>
              <w:bottom w:val="nil"/>
              <w:right w:val="nil"/>
            </w:tcBorders>
            <w:shd w:val="clear" w:color="auto" w:fill="auto"/>
            <w:noWrap/>
            <w:vAlign w:val="bottom"/>
            <w:hideMark/>
          </w:tcPr>
          <w:p w14:paraId="035E4C24"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p>
        </w:tc>
        <w:tc>
          <w:tcPr>
            <w:tcW w:w="2871" w:type="dxa"/>
            <w:tcBorders>
              <w:top w:val="nil"/>
              <w:left w:val="nil"/>
              <w:bottom w:val="nil"/>
              <w:right w:val="nil"/>
            </w:tcBorders>
            <w:shd w:val="clear" w:color="auto" w:fill="auto"/>
            <w:noWrap/>
            <w:vAlign w:val="bottom"/>
            <w:hideMark/>
          </w:tcPr>
          <w:p w14:paraId="539BAC16" w14:textId="77777777" w:rsidR="006274CD" w:rsidRPr="004E373A" w:rsidRDefault="006274CD" w:rsidP="004A7002">
            <w:pPr>
              <w:spacing w:line="480" w:lineRule="auto"/>
              <w:jc w:val="center"/>
              <w:rPr>
                <w:rFonts w:ascii="Arial" w:eastAsia="Times New Roman" w:hAnsi="Arial" w:cs="Arial"/>
                <w:kern w:val="0"/>
                <w:sz w:val="22"/>
                <w:szCs w:val="22"/>
                <w14:ligatures w14:val="none"/>
              </w:rPr>
            </w:pPr>
          </w:p>
        </w:tc>
        <w:tc>
          <w:tcPr>
            <w:tcW w:w="2986" w:type="dxa"/>
            <w:tcBorders>
              <w:top w:val="nil"/>
              <w:left w:val="nil"/>
              <w:bottom w:val="nil"/>
              <w:right w:val="nil"/>
            </w:tcBorders>
            <w:shd w:val="clear" w:color="auto" w:fill="auto"/>
            <w:noWrap/>
            <w:vAlign w:val="bottom"/>
            <w:hideMark/>
          </w:tcPr>
          <w:p w14:paraId="1625ABE0" w14:textId="77777777" w:rsidR="006274CD" w:rsidRPr="004E373A" w:rsidRDefault="006274CD" w:rsidP="004A7002">
            <w:pPr>
              <w:spacing w:line="480" w:lineRule="auto"/>
              <w:jc w:val="center"/>
              <w:rPr>
                <w:rFonts w:ascii="Arial" w:eastAsia="Times New Roman" w:hAnsi="Arial" w:cs="Arial"/>
                <w:kern w:val="0"/>
                <w:sz w:val="22"/>
                <w:szCs w:val="22"/>
                <w14:ligatures w14:val="none"/>
              </w:rPr>
            </w:pPr>
          </w:p>
        </w:tc>
      </w:tr>
      <w:tr w:rsidR="006274CD" w:rsidRPr="004E373A" w14:paraId="25827ABF" w14:textId="77777777" w:rsidTr="004A7002">
        <w:trPr>
          <w:trHeight w:val="343"/>
        </w:trPr>
        <w:tc>
          <w:tcPr>
            <w:tcW w:w="2288" w:type="dxa"/>
            <w:tcBorders>
              <w:top w:val="nil"/>
              <w:left w:val="nil"/>
              <w:bottom w:val="nil"/>
              <w:right w:val="nil"/>
            </w:tcBorders>
            <w:shd w:val="clear" w:color="auto" w:fill="auto"/>
            <w:noWrap/>
            <w:vAlign w:val="bottom"/>
            <w:hideMark/>
          </w:tcPr>
          <w:p w14:paraId="21A14B77"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 xml:space="preserve">                         </w:t>
            </w:r>
          </w:p>
        </w:tc>
        <w:tc>
          <w:tcPr>
            <w:tcW w:w="2588" w:type="dxa"/>
            <w:tcBorders>
              <w:top w:val="nil"/>
              <w:left w:val="nil"/>
              <w:bottom w:val="nil"/>
              <w:right w:val="nil"/>
            </w:tcBorders>
            <w:shd w:val="clear" w:color="auto" w:fill="auto"/>
            <w:noWrap/>
            <w:vAlign w:val="bottom"/>
            <w:hideMark/>
          </w:tcPr>
          <w:p w14:paraId="43D8C7EE"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White</w:t>
            </w:r>
          </w:p>
        </w:tc>
        <w:tc>
          <w:tcPr>
            <w:tcW w:w="2871" w:type="dxa"/>
            <w:tcBorders>
              <w:top w:val="nil"/>
              <w:left w:val="nil"/>
              <w:bottom w:val="nil"/>
              <w:right w:val="nil"/>
            </w:tcBorders>
            <w:shd w:val="clear" w:color="auto" w:fill="auto"/>
            <w:noWrap/>
            <w:vAlign w:val="bottom"/>
            <w:hideMark/>
          </w:tcPr>
          <w:p w14:paraId="6E7ADC09" w14:textId="1DFB75D4" w:rsidR="006274CD" w:rsidRPr="004E373A" w:rsidRDefault="006274CD"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11</w:t>
            </w:r>
            <w:r w:rsidR="00DA595E" w:rsidRPr="004E373A">
              <w:rPr>
                <w:rFonts w:ascii="Arial" w:eastAsia="Times New Roman" w:hAnsi="Arial" w:cs="Arial"/>
                <w:color w:val="000000"/>
                <w:kern w:val="0"/>
                <w:sz w:val="22"/>
                <w:szCs w:val="22"/>
                <w14:ligatures w14:val="none"/>
              </w:rPr>
              <w:t>4</w:t>
            </w:r>
            <w:r w:rsidRPr="004E373A">
              <w:rPr>
                <w:rFonts w:ascii="Arial" w:eastAsia="Times New Roman" w:hAnsi="Arial" w:cs="Arial"/>
                <w:color w:val="000000"/>
                <w:kern w:val="0"/>
                <w:sz w:val="22"/>
                <w:szCs w:val="22"/>
                <w14:ligatures w14:val="none"/>
              </w:rPr>
              <w:t xml:space="preserve"> (6</w:t>
            </w:r>
            <w:r w:rsidR="00DA595E" w:rsidRPr="004E373A">
              <w:rPr>
                <w:rFonts w:ascii="Arial" w:eastAsia="Times New Roman" w:hAnsi="Arial" w:cs="Arial"/>
                <w:color w:val="000000"/>
                <w:kern w:val="0"/>
                <w:sz w:val="22"/>
                <w:szCs w:val="22"/>
                <w14:ligatures w14:val="none"/>
              </w:rPr>
              <w:t>5</w:t>
            </w:r>
            <w:r w:rsidRPr="004E373A">
              <w:rPr>
                <w:rFonts w:ascii="Arial" w:eastAsia="Times New Roman" w:hAnsi="Arial" w:cs="Arial"/>
                <w:color w:val="000000"/>
                <w:kern w:val="0"/>
                <w:sz w:val="22"/>
                <w:szCs w:val="22"/>
                <w14:ligatures w14:val="none"/>
              </w:rPr>
              <w:t>)</w:t>
            </w:r>
          </w:p>
        </w:tc>
        <w:tc>
          <w:tcPr>
            <w:tcW w:w="2986" w:type="dxa"/>
            <w:tcBorders>
              <w:top w:val="nil"/>
              <w:left w:val="nil"/>
              <w:bottom w:val="nil"/>
              <w:right w:val="nil"/>
            </w:tcBorders>
            <w:shd w:val="clear" w:color="auto" w:fill="auto"/>
            <w:noWrap/>
            <w:vAlign w:val="bottom"/>
            <w:hideMark/>
          </w:tcPr>
          <w:p w14:paraId="7A5838A8" w14:textId="73DCE9FA" w:rsidR="006274CD" w:rsidRPr="004E373A" w:rsidRDefault="00DA595E"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114</w:t>
            </w:r>
            <w:r w:rsidR="006274CD" w:rsidRPr="004E373A">
              <w:rPr>
                <w:rFonts w:ascii="Arial" w:eastAsia="Times New Roman" w:hAnsi="Arial" w:cs="Arial"/>
                <w:color w:val="000000"/>
                <w:kern w:val="0"/>
                <w:sz w:val="22"/>
                <w:szCs w:val="22"/>
                <w14:ligatures w14:val="none"/>
              </w:rPr>
              <w:t xml:space="preserve"> (6</w:t>
            </w:r>
            <w:r w:rsidRPr="004E373A">
              <w:rPr>
                <w:rFonts w:ascii="Arial" w:eastAsia="Times New Roman" w:hAnsi="Arial" w:cs="Arial"/>
                <w:color w:val="000000"/>
                <w:kern w:val="0"/>
                <w:sz w:val="22"/>
                <w:szCs w:val="22"/>
                <w14:ligatures w14:val="none"/>
              </w:rPr>
              <w:t>5</w:t>
            </w:r>
            <w:r w:rsidR="006274CD" w:rsidRPr="004E373A">
              <w:rPr>
                <w:rFonts w:ascii="Arial" w:eastAsia="Times New Roman" w:hAnsi="Arial" w:cs="Arial"/>
                <w:color w:val="000000"/>
                <w:kern w:val="0"/>
                <w:sz w:val="22"/>
                <w:szCs w:val="22"/>
                <w14:ligatures w14:val="none"/>
              </w:rPr>
              <w:t>)</w:t>
            </w:r>
          </w:p>
        </w:tc>
      </w:tr>
      <w:tr w:rsidR="006274CD" w:rsidRPr="004E373A" w14:paraId="2A887DE4" w14:textId="77777777" w:rsidTr="004A7002">
        <w:trPr>
          <w:trHeight w:val="343"/>
        </w:trPr>
        <w:tc>
          <w:tcPr>
            <w:tcW w:w="2288" w:type="dxa"/>
            <w:tcBorders>
              <w:top w:val="nil"/>
              <w:left w:val="nil"/>
              <w:bottom w:val="nil"/>
              <w:right w:val="nil"/>
            </w:tcBorders>
            <w:shd w:val="clear" w:color="auto" w:fill="auto"/>
            <w:noWrap/>
            <w:vAlign w:val="bottom"/>
            <w:hideMark/>
          </w:tcPr>
          <w:p w14:paraId="19ABB2A7"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 xml:space="preserve">                  </w:t>
            </w:r>
          </w:p>
        </w:tc>
        <w:tc>
          <w:tcPr>
            <w:tcW w:w="2588" w:type="dxa"/>
            <w:tcBorders>
              <w:top w:val="nil"/>
              <w:left w:val="nil"/>
              <w:bottom w:val="nil"/>
              <w:right w:val="nil"/>
            </w:tcBorders>
            <w:shd w:val="clear" w:color="auto" w:fill="auto"/>
            <w:noWrap/>
            <w:vAlign w:val="bottom"/>
            <w:hideMark/>
          </w:tcPr>
          <w:p w14:paraId="6AF16C29"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Black</w:t>
            </w:r>
          </w:p>
        </w:tc>
        <w:tc>
          <w:tcPr>
            <w:tcW w:w="2871" w:type="dxa"/>
            <w:tcBorders>
              <w:top w:val="nil"/>
              <w:left w:val="nil"/>
              <w:bottom w:val="nil"/>
              <w:right w:val="nil"/>
            </w:tcBorders>
            <w:shd w:val="clear" w:color="auto" w:fill="auto"/>
            <w:noWrap/>
            <w:vAlign w:val="bottom"/>
            <w:hideMark/>
          </w:tcPr>
          <w:p w14:paraId="4ACF4346" w14:textId="636DFADC" w:rsidR="006274CD" w:rsidRPr="004E373A" w:rsidRDefault="00DA595E"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62</w:t>
            </w:r>
            <w:r w:rsidR="006274CD" w:rsidRPr="004E373A">
              <w:rPr>
                <w:rFonts w:ascii="Arial" w:eastAsia="Times New Roman" w:hAnsi="Arial" w:cs="Arial"/>
                <w:color w:val="000000"/>
                <w:kern w:val="0"/>
                <w:sz w:val="22"/>
                <w:szCs w:val="22"/>
                <w14:ligatures w14:val="none"/>
              </w:rPr>
              <w:t xml:space="preserve"> (3</w:t>
            </w:r>
            <w:r w:rsidRPr="004E373A">
              <w:rPr>
                <w:rFonts w:ascii="Arial" w:eastAsia="Times New Roman" w:hAnsi="Arial" w:cs="Arial"/>
                <w:color w:val="000000"/>
                <w:kern w:val="0"/>
                <w:sz w:val="22"/>
                <w:szCs w:val="22"/>
                <w14:ligatures w14:val="none"/>
              </w:rPr>
              <w:t>5</w:t>
            </w:r>
            <w:r w:rsidR="006274CD" w:rsidRPr="004E373A">
              <w:rPr>
                <w:rFonts w:ascii="Arial" w:eastAsia="Times New Roman" w:hAnsi="Arial" w:cs="Arial"/>
                <w:color w:val="000000"/>
                <w:kern w:val="0"/>
                <w:sz w:val="22"/>
                <w:szCs w:val="22"/>
                <w14:ligatures w14:val="none"/>
              </w:rPr>
              <w:t>)</w:t>
            </w:r>
          </w:p>
        </w:tc>
        <w:tc>
          <w:tcPr>
            <w:tcW w:w="2986" w:type="dxa"/>
            <w:tcBorders>
              <w:top w:val="nil"/>
              <w:left w:val="nil"/>
              <w:bottom w:val="nil"/>
              <w:right w:val="nil"/>
            </w:tcBorders>
            <w:shd w:val="clear" w:color="auto" w:fill="auto"/>
            <w:noWrap/>
            <w:vAlign w:val="bottom"/>
            <w:hideMark/>
          </w:tcPr>
          <w:p w14:paraId="0C54C14E" w14:textId="1363DA20" w:rsidR="006274CD" w:rsidRPr="004E373A" w:rsidRDefault="00DA595E"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62</w:t>
            </w:r>
            <w:r w:rsidR="006274CD" w:rsidRPr="004E373A">
              <w:rPr>
                <w:rFonts w:ascii="Arial" w:eastAsia="Times New Roman" w:hAnsi="Arial" w:cs="Arial"/>
                <w:color w:val="000000"/>
                <w:kern w:val="0"/>
                <w:sz w:val="22"/>
                <w:szCs w:val="22"/>
                <w14:ligatures w14:val="none"/>
              </w:rPr>
              <w:t xml:space="preserve"> (3</w:t>
            </w:r>
            <w:r w:rsidRPr="004E373A">
              <w:rPr>
                <w:rFonts w:ascii="Arial" w:eastAsia="Times New Roman" w:hAnsi="Arial" w:cs="Arial"/>
                <w:color w:val="000000"/>
                <w:kern w:val="0"/>
                <w:sz w:val="22"/>
                <w:szCs w:val="22"/>
                <w14:ligatures w14:val="none"/>
              </w:rPr>
              <w:t>5</w:t>
            </w:r>
            <w:r w:rsidR="006274CD" w:rsidRPr="004E373A">
              <w:rPr>
                <w:rFonts w:ascii="Arial" w:eastAsia="Times New Roman" w:hAnsi="Arial" w:cs="Arial"/>
                <w:color w:val="000000"/>
                <w:kern w:val="0"/>
                <w:sz w:val="22"/>
                <w:szCs w:val="22"/>
                <w14:ligatures w14:val="none"/>
              </w:rPr>
              <w:t>)</w:t>
            </w:r>
          </w:p>
        </w:tc>
      </w:tr>
      <w:tr w:rsidR="006274CD" w:rsidRPr="004E373A" w14:paraId="4518591F" w14:textId="77777777" w:rsidTr="004A7002">
        <w:trPr>
          <w:trHeight w:val="343"/>
        </w:trPr>
        <w:tc>
          <w:tcPr>
            <w:tcW w:w="4876" w:type="dxa"/>
            <w:gridSpan w:val="2"/>
            <w:tcBorders>
              <w:top w:val="nil"/>
              <w:left w:val="nil"/>
              <w:bottom w:val="nil"/>
              <w:right w:val="nil"/>
            </w:tcBorders>
            <w:shd w:val="clear" w:color="auto" w:fill="auto"/>
            <w:noWrap/>
            <w:vAlign w:val="center"/>
            <w:hideMark/>
          </w:tcPr>
          <w:p w14:paraId="51526247"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Diabetes mellitus, n (%)</w:t>
            </w:r>
          </w:p>
        </w:tc>
        <w:tc>
          <w:tcPr>
            <w:tcW w:w="2871" w:type="dxa"/>
            <w:tcBorders>
              <w:top w:val="nil"/>
              <w:left w:val="nil"/>
              <w:bottom w:val="nil"/>
              <w:right w:val="nil"/>
            </w:tcBorders>
            <w:shd w:val="clear" w:color="auto" w:fill="auto"/>
            <w:noWrap/>
            <w:vAlign w:val="bottom"/>
            <w:hideMark/>
          </w:tcPr>
          <w:p w14:paraId="60911E73" w14:textId="3F565B52" w:rsidR="006274CD" w:rsidRPr="004E373A" w:rsidRDefault="006274CD"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5</w:t>
            </w:r>
            <w:r w:rsidR="00DA595E" w:rsidRPr="004E373A">
              <w:rPr>
                <w:rFonts w:ascii="Arial" w:eastAsia="Times New Roman" w:hAnsi="Arial" w:cs="Arial"/>
                <w:color w:val="000000"/>
                <w:kern w:val="0"/>
                <w:sz w:val="22"/>
                <w:szCs w:val="22"/>
                <w14:ligatures w14:val="none"/>
              </w:rPr>
              <w:t>0</w:t>
            </w:r>
            <w:r w:rsidRPr="004E373A">
              <w:rPr>
                <w:rFonts w:ascii="Arial" w:eastAsia="Times New Roman" w:hAnsi="Arial" w:cs="Arial"/>
                <w:color w:val="000000"/>
                <w:kern w:val="0"/>
                <w:sz w:val="22"/>
                <w:szCs w:val="22"/>
                <w14:ligatures w14:val="none"/>
              </w:rPr>
              <w:t xml:space="preserve"> (2</w:t>
            </w:r>
            <w:r w:rsidR="00DA595E" w:rsidRPr="004E373A">
              <w:rPr>
                <w:rFonts w:ascii="Arial" w:eastAsia="Times New Roman" w:hAnsi="Arial" w:cs="Arial"/>
                <w:color w:val="000000"/>
                <w:kern w:val="0"/>
                <w:sz w:val="22"/>
                <w:szCs w:val="22"/>
                <w14:ligatures w14:val="none"/>
              </w:rPr>
              <w:t>9</w:t>
            </w:r>
            <w:r w:rsidRPr="004E373A">
              <w:rPr>
                <w:rFonts w:ascii="Arial" w:eastAsia="Times New Roman" w:hAnsi="Arial" w:cs="Arial"/>
                <w:color w:val="000000"/>
                <w:kern w:val="0"/>
                <w:sz w:val="22"/>
                <w:szCs w:val="22"/>
                <w14:ligatures w14:val="none"/>
              </w:rPr>
              <w:t>)</w:t>
            </w:r>
          </w:p>
        </w:tc>
        <w:tc>
          <w:tcPr>
            <w:tcW w:w="2986" w:type="dxa"/>
            <w:tcBorders>
              <w:top w:val="nil"/>
              <w:left w:val="nil"/>
              <w:bottom w:val="nil"/>
              <w:right w:val="nil"/>
            </w:tcBorders>
            <w:shd w:val="clear" w:color="auto" w:fill="auto"/>
            <w:noWrap/>
            <w:vAlign w:val="bottom"/>
            <w:hideMark/>
          </w:tcPr>
          <w:p w14:paraId="3A4A07C1" w14:textId="1F50C9D6" w:rsidR="006274CD" w:rsidRPr="004E373A" w:rsidRDefault="00DA595E"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74</w:t>
            </w:r>
            <w:r w:rsidR="006274CD" w:rsidRPr="004E373A">
              <w:rPr>
                <w:rFonts w:ascii="Arial" w:eastAsia="Times New Roman" w:hAnsi="Arial" w:cs="Arial"/>
                <w:color w:val="000000"/>
                <w:kern w:val="0"/>
                <w:sz w:val="22"/>
                <w:szCs w:val="22"/>
                <w14:ligatures w14:val="none"/>
              </w:rPr>
              <w:t xml:space="preserve"> (4</w:t>
            </w:r>
            <w:r w:rsidRPr="004E373A">
              <w:rPr>
                <w:rFonts w:ascii="Arial" w:eastAsia="Times New Roman" w:hAnsi="Arial" w:cs="Arial"/>
                <w:color w:val="000000"/>
                <w:kern w:val="0"/>
                <w:sz w:val="22"/>
                <w:szCs w:val="22"/>
                <w14:ligatures w14:val="none"/>
              </w:rPr>
              <w:t>2</w:t>
            </w:r>
            <w:r w:rsidR="006274CD" w:rsidRPr="004E373A">
              <w:rPr>
                <w:rFonts w:ascii="Arial" w:eastAsia="Times New Roman" w:hAnsi="Arial" w:cs="Arial"/>
                <w:color w:val="000000"/>
                <w:kern w:val="0"/>
                <w:sz w:val="22"/>
                <w:szCs w:val="22"/>
                <w14:ligatures w14:val="none"/>
              </w:rPr>
              <w:t>)</w:t>
            </w:r>
          </w:p>
        </w:tc>
      </w:tr>
      <w:tr w:rsidR="006274CD" w:rsidRPr="004E373A" w14:paraId="1CBC4520" w14:textId="77777777" w:rsidTr="004A7002">
        <w:trPr>
          <w:trHeight w:val="343"/>
        </w:trPr>
        <w:tc>
          <w:tcPr>
            <w:tcW w:w="4876" w:type="dxa"/>
            <w:gridSpan w:val="2"/>
            <w:tcBorders>
              <w:top w:val="nil"/>
              <w:left w:val="nil"/>
              <w:bottom w:val="nil"/>
              <w:right w:val="nil"/>
            </w:tcBorders>
            <w:shd w:val="clear" w:color="auto" w:fill="auto"/>
            <w:vAlign w:val="center"/>
            <w:hideMark/>
          </w:tcPr>
          <w:p w14:paraId="521FC437"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Mean systolic BP, mm Hg (SD)</w:t>
            </w:r>
          </w:p>
        </w:tc>
        <w:tc>
          <w:tcPr>
            <w:tcW w:w="2871" w:type="dxa"/>
            <w:tcBorders>
              <w:top w:val="nil"/>
              <w:left w:val="nil"/>
              <w:bottom w:val="nil"/>
              <w:right w:val="nil"/>
            </w:tcBorders>
            <w:shd w:val="clear" w:color="auto" w:fill="auto"/>
            <w:noWrap/>
            <w:vAlign w:val="bottom"/>
            <w:hideMark/>
          </w:tcPr>
          <w:p w14:paraId="27B75689" w14:textId="77777777" w:rsidR="006274CD" w:rsidRPr="004E373A" w:rsidRDefault="006274CD"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131 (18)</w:t>
            </w:r>
          </w:p>
        </w:tc>
        <w:tc>
          <w:tcPr>
            <w:tcW w:w="2986" w:type="dxa"/>
            <w:tcBorders>
              <w:top w:val="nil"/>
              <w:left w:val="nil"/>
              <w:bottom w:val="nil"/>
              <w:right w:val="nil"/>
            </w:tcBorders>
            <w:shd w:val="clear" w:color="auto" w:fill="auto"/>
            <w:noWrap/>
            <w:vAlign w:val="bottom"/>
            <w:hideMark/>
          </w:tcPr>
          <w:p w14:paraId="3F7F9678" w14:textId="495D56D7" w:rsidR="006274CD" w:rsidRPr="004E373A" w:rsidRDefault="006274CD"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13</w:t>
            </w:r>
            <w:r w:rsidR="00BB544F" w:rsidRPr="004E373A">
              <w:rPr>
                <w:rFonts w:ascii="Arial" w:eastAsia="Times New Roman" w:hAnsi="Arial" w:cs="Arial"/>
                <w:color w:val="000000"/>
                <w:kern w:val="0"/>
                <w:sz w:val="22"/>
                <w:szCs w:val="22"/>
                <w14:ligatures w14:val="none"/>
              </w:rPr>
              <w:t>2</w:t>
            </w:r>
            <w:r w:rsidRPr="004E373A">
              <w:rPr>
                <w:rFonts w:ascii="Arial" w:eastAsia="Times New Roman" w:hAnsi="Arial" w:cs="Arial"/>
                <w:color w:val="000000"/>
                <w:kern w:val="0"/>
                <w:sz w:val="22"/>
                <w:szCs w:val="22"/>
                <w14:ligatures w14:val="none"/>
              </w:rPr>
              <w:t xml:space="preserve"> (18)</w:t>
            </w:r>
          </w:p>
        </w:tc>
      </w:tr>
      <w:tr w:rsidR="006274CD" w:rsidRPr="004E373A" w14:paraId="770565D6" w14:textId="77777777" w:rsidTr="004A7002">
        <w:trPr>
          <w:trHeight w:val="343"/>
        </w:trPr>
        <w:tc>
          <w:tcPr>
            <w:tcW w:w="4876" w:type="dxa"/>
            <w:gridSpan w:val="2"/>
            <w:tcBorders>
              <w:top w:val="nil"/>
              <w:left w:val="nil"/>
              <w:bottom w:val="nil"/>
              <w:right w:val="nil"/>
            </w:tcBorders>
            <w:shd w:val="clear" w:color="auto" w:fill="auto"/>
            <w:vAlign w:val="center"/>
            <w:hideMark/>
          </w:tcPr>
          <w:p w14:paraId="7DB493B2"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Mean diastolic BP, mm Hg (SD)</w:t>
            </w:r>
          </w:p>
        </w:tc>
        <w:tc>
          <w:tcPr>
            <w:tcW w:w="2871" w:type="dxa"/>
            <w:tcBorders>
              <w:top w:val="nil"/>
              <w:left w:val="nil"/>
              <w:bottom w:val="nil"/>
              <w:right w:val="nil"/>
            </w:tcBorders>
            <w:shd w:val="clear" w:color="auto" w:fill="auto"/>
            <w:noWrap/>
            <w:vAlign w:val="bottom"/>
            <w:hideMark/>
          </w:tcPr>
          <w:p w14:paraId="139300EA" w14:textId="58F67BE9" w:rsidR="006274CD" w:rsidRPr="004E373A" w:rsidRDefault="006274CD"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7</w:t>
            </w:r>
            <w:r w:rsidR="00BB544F" w:rsidRPr="004E373A">
              <w:rPr>
                <w:rFonts w:ascii="Arial" w:eastAsia="Times New Roman" w:hAnsi="Arial" w:cs="Arial"/>
                <w:color w:val="000000"/>
                <w:kern w:val="0"/>
                <w:sz w:val="22"/>
                <w:szCs w:val="22"/>
                <w14:ligatures w14:val="none"/>
              </w:rPr>
              <w:t>5</w:t>
            </w:r>
            <w:r w:rsidRPr="004E373A">
              <w:rPr>
                <w:rFonts w:ascii="Arial" w:eastAsia="Times New Roman" w:hAnsi="Arial" w:cs="Arial"/>
                <w:color w:val="000000"/>
                <w:kern w:val="0"/>
                <w:sz w:val="22"/>
                <w:szCs w:val="22"/>
                <w14:ligatures w14:val="none"/>
              </w:rPr>
              <w:t xml:space="preserve"> (10)</w:t>
            </w:r>
          </w:p>
        </w:tc>
        <w:tc>
          <w:tcPr>
            <w:tcW w:w="2986" w:type="dxa"/>
            <w:tcBorders>
              <w:top w:val="nil"/>
              <w:left w:val="nil"/>
              <w:bottom w:val="nil"/>
              <w:right w:val="nil"/>
            </w:tcBorders>
            <w:shd w:val="clear" w:color="auto" w:fill="auto"/>
            <w:noWrap/>
            <w:vAlign w:val="bottom"/>
            <w:hideMark/>
          </w:tcPr>
          <w:p w14:paraId="0996BE0B" w14:textId="77777777" w:rsidR="006274CD" w:rsidRPr="004E373A" w:rsidRDefault="006274CD"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75 (11)</w:t>
            </w:r>
          </w:p>
        </w:tc>
      </w:tr>
      <w:tr w:rsidR="006274CD" w:rsidRPr="004E373A" w14:paraId="1A6EDBBE" w14:textId="77777777" w:rsidTr="004A7002">
        <w:trPr>
          <w:trHeight w:val="343"/>
        </w:trPr>
        <w:tc>
          <w:tcPr>
            <w:tcW w:w="4876" w:type="dxa"/>
            <w:gridSpan w:val="2"/>
            <w:tcBorders>
              <w:top w:val="nil"/>
              <w:left w:val="nil"/>
              <w:bottom w:val="nil"/>
              <w:right w:val="nil"/>
            </w:tcBorders>
            <w:shd w:val="clear" w:color="auto" w:fill="auto"/>
            <w:vAlign w:val="center"/>
            <w:hideMark/>
          </w:tcPr>
          <w:p w14:paraId="2520CBA3"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 xml:space="preserve">Use of </w:t>
            </w:r>
            <w:proofErr w:type="spellStart"/>
            <w:r w:rsidRPr="004E373A">
              <w:rPr>
                <w:rFonts w:ascii="Arial" w:eastAsia="Times New Roman" w:hAnsi="Arial" w:cs="Arial"/>
                <w:color w:val="000000"/>
                <w:kern w:val="0"/>
                <w:sz w:val="22"/>
                <w:szCs w:val="22"/>
                <w14:ligatures w14:val="none"/>
              </w:rPr>
              <w:t>ACEi</w:t>
            </w:r>
            <w:proofErr w:type="spellEnd"/>
            <w:r w:rsidRPr="004E373A">
              <w:rPr>
                <w:rFonts w:ascii="Arial" w:eastAsia="Times New Roman" w:hAnsi="Arial" w:cs="Arial"/>
                <w:color w:val="000000"/>
                <w:kern w:val="0"/>
                <w:sz w:val="22"/>
                <w:szCs w:val="22"/>
                <w14:ligatures w14:val="none"/>
              </w:rPr>
              <w:t>, n (%)</w:t>
            </w:r>
          </w:p>
        </w:tc>
        <w:tc>
          <w:tcPr>
            <w:tcW w:w="2871" w:type="dxa"/>
            <w:tcBorders>
              <w:top w:val="nil"/>
              <w:left w:val="nil"/>
              <w:bottom w:val="nil"/>
              <w:right w:val="nil"/>
            </w:tcBorders>
            <w:shd w:val="clear" w:color="auto" w:fill="auto"/>
            <w:noWrap/>
            <w:vAlign w:val="bottom"/>
            <w:hideMark/>
          </w:tcPr>
          <w:p w14:paraId="763100A8" w14:textId="28E263E1" w:rsidR="006274CD" w:rsidRPr="004E373A" w:rsidRDefault="006274CD"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5</w:t>
            </w:r>
            <w:r w:rsidR="00BB544F" w:rsidRPr="004E373A">
              <w:rPr>
                <w:rFonts w:ascii="Arial" w:eastAsia="Times New Roman" w:hAnsi="Arial" w:cs="Arial"/>
                <w:color w:val="000000"/>
                <w:kern w:val="0"/>
                <w:sz w:val="22"/>
                <w:szCs w:val="22"/>
                <w14:ligatures w14:val="none"/>
              </w:rPr>
              <w:t>6</w:t>
            </w:r>
            <w:r w:rsidRPr="004E373A">
              <w:rPr>
                <w:rFonts w:ascii="Arial" w:eastAsia="Times New Roman" w:hAnsi="Arial" w:cs="Arial"/>
                <w:color w:val="000000"/>
                <w:kern w:val="0"/>
                <w:sz w:val="22"/>
                <w:szCs w:val="22"/>
                <w14:ligatures w14:val="none"/>
              </w:rPr>
              <w:t xml:space="preserve"> (3</w:t>
            </w:r>
            <w:r w:rsidR="00BB544F" w:rsidRPr="004E373A">
              <w:rPr>
                <w:rFonts w:ascii="Arial" w:eastAsia="Times New Roman" w:hAnsi="Arial" w:cs="Arial"/>
                <w:color w:val="000000"/>
                <w:kern w:val="0"/>
                <w:sz w:val="22"/>
                <w:szCs w:val="22"/>
                <w14:ligatures w14:val="none"/>
              </w:rPr>
              <w:t>2</w:t>
            </w:r>
            <w:r w:rsidRPr="004E373A">
              <w:rPr>
                <w:rFonts w:ascii="Arial" w:eastAsia="Times New Roman" w:hAnsi="Arial" w:cs="Arial"/>
                <w:color w:val="000000"/>
                <w:kern w:val="0"/>
                <w:sz w:val="22"/>
                <w:szCs w:val="22"/>
                <w14:ligatures w14:val="none"/>
              </w:rPr>
              <w:t>)</w:t>
            </w:r>
          </w:p>
        </w:tc>
        <w:tc>
          <w:tcPr>
            <w:tcW w:w="2986" w:type="dxa"/>
            <w:tcBorders>
              <w:top w:val="nil"/>
              <w:left w:val="nil"/>
              <w:bottom w:val="nil"/>
              <w:right w:val="nil"/>
            </w:tcBorders>
            <w:shd w:val="clear" w:color="auto" w:fill="auto"/>
            <w:noWrap/>
            <w:vAlign w:val="bottom"/>
            <w:hideMark/>
          </w:tcPr>
          <w:p w14:paraId="50F32212" w14:textId="42A219F9" w:rsidR="006274CD" w:rsidRPr="004E373A" w:rsidRDefault="00BB544F"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66</w:t>
            </w:r>
            <w:r w:rsidR="006274CD" w:rsidRPr="004E373A">
              <w:rPr>
                <w:rFonts w:ascii="Arial" w:eastAsia="Times New Roman" w:hAnsi="Arial" w:cs="Arial"/>
                <w:color w:val="000000"/>
                <w:kern w:val="0"/>
                <w:sz w:val="22"/>
                <w:szCs w:val="22"/>
                <w14:ligatures w14:val="none"/>
              </w:rPr>
              <w:t xml:space="preserve"> (3</w:t>
            </w:r>
            <w:r w:rsidRPr="004E373A">
              <w:rPr>
                <w:rFonts w:ascii="Arial" w:eastAsia="Times New Roman" w:hAnsi="Arial" w:cs="Arial"/>
                <w:color w:val="000000"/>
                <w:kern w:val="0"/>
                <w:sz w:val="22"/>
                <w:szCs w:val="22"/>
                <w14:ligatures w14:val="none"/>
              </w:rPr>
              <w:t>8</w:t>
            </w:r>
            <w:r w:rsidR="006274CD" w:rsidRPr="004E373A">
              <w:rPr>
                <w:rFonts w:ascii="Arial" w:eastAsia="Times New Roman" w:hAnsi="Arial" w:cs="Arial"/>
                <w:color w:val="000000"/>
                <w:kern w:val="0"/>
                <w:sz w:val="22"/>
                <w:szCs w:val="22"/>
                <w14:ligatures w14:val="none"/>
              </w:rPr>
              <w:t>)</w:t>
            </w:r>
          </w:p>
        </w:tc>
      </w:tr>
      <w:tr w:rsidR="006274CD" w:rsidRPr="004E373A" w14:paraId="3AF7F47E" w14:textId="77777777" w:rsidTr="004A7002">
        <w:trPr>
          <w:trHeight w:val="343"/>
        </w:trPr>
        <w:tc>
          <w:tcPr>
            <w:tcW w:w="4876" w:type="dxa"/>
            <w:gridSpan w:val="2"/>
            <w:tcBorders>
              <w:top w:val="nil"/>
              <w:left w:val="nil"/>
              <w:bottom w:val="nil"/>
              <w:right w:val="nil"/>
            </w:tcBorders>
            <w:shd w:val="clear" w:color="auto" w:fill="auto"/>
            <w:vAlign w:val="center"/>
            <w:hideMark/>
          </w:tcPr>
          <w:p w14:paraId="29F0BB47"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Use of ARBs, n (%)</w:t>
            </w:r>
          </w:p>
        </w:tc>
        <w:tc>
          <w:tcPr>
            <w:tcW w:w="2871" w:type="dxa"/>
            <w:tcBorders>
              <w:top w:val="nil"/>
              <w:left w:val="nil"/>
              <w:bottom w:val="nil"/>
              <w:right w:val="nil"/>
            </w:tcBorders>
            <w:shd w:val="clear" w:color="auto" w:fill="auto"/>
            <w:noWrap/>
            <w:vAlign w:val="bottom"/>
            <w:hideMark/>
          </w:tcPr>
          <w:p w14:paraId="134D4F90" w14:textId="148FC98B" w:rsidR="006274CD" w:rsidRPr="004E373A" w:rsidRDefault="006274CD"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3</w:t>
            </w:r>
            <w:r w:rsidR="00BB544F" w:rsidRPr="004E373A">
              <w:rPr>
                <w:rFonts w:ascii="Arial" w:eastAsia="Times New Roman" w:hAnsi="Arial" w:cs="Arial"/>
                <w:color w:val="000000"/>
                <w:kern w:val="0"/>
                <w:sz w:val="22"/>
                <w:szCs w:val="22"/>
                <w14:ligatures w14:val="none"/>
              </w:rPr>
              <w:t>1</w:t>
            </w:r>
            <w:r w:rsidRPr="004E373A">
              <w:rPr>
                <w:rFonts w:ascii="Arial" w:eastAsia="Times New Roman" w:hAnsi="Arial" w:cs="Arial"/>
                <w:color w:val="000000"/>
                <w:kern w:val="0"/>
                <w:sz w:val="22"/>
                <w:szCs w:val="22"/>
                <w14:ligatures w14:val="none"/>
              </w:rPr>
              <w:t xml:space="preserve"> (18)</w:t>
            </w:r>
          </w:p>
        </w:tc>
        <w:tc>
          <w:tcPr>
            <w:tcW w:w="2986" w:type="dxa"/>
            <w:tcBorders>
              <w:top w:val="nil"/>
              <w:left w:val="nil"/>
              <w:bottom w:val="nil"/>
              <w:right w:val="nil"/>
            </w:tcBorders>
            <w:shd w:val="clear" w:color="auto" w:fill="auto"/>
            <w:noWrap/>
            <w:vAlign w:val="bottom"/>
            <w:hideMark/>
          </w:tcPr>
          <w:p w14:paraId="17F206B4" w14:textId="6BD38846" w:rsidR="006274CD" w:rsidRPr="004E373A" w:rsidRDefault="00BB544F"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39</w:t>
            </w:r>
            <w:r w:rsidR="006274CD" w:rsidRPr="004E373A">
              <w:rPr>
                <w:rFonts w:ascii="Arial" w:eastAsia="Times New Roman" w:hAnsi="Arial" w:cs="Arial"/>
                <w:color w:val="000000"/>
                <w:kern w:val="0"/>
                <w:sz w:val="22"/>
                <w:szCs w:val="22"/>
                <w14:ligatures w14:val="none"/>
              </w:rPr>
              <w:t xml:space="preserve"> (2</w:t>
            </w:r>
            <w:r w:rsidRPr="004E373A">
              <w:rPr>
                <w:rFonts w:ascii="Arial" w:eastAsia="Times New Roman" w:hAnsi="Arial" w:cs="Arial"/>
                <w:color w:val="000000"/>
                <w:kern w:val="0"/>
                <w:sz w:val="22"/>
                <w:szCs w:val="22"/>
                <w14:ligatures w14:val="none"/>
              </w:rPr>
              <w:t>2</w:t>
            </w:r>
            <w:r w:rsidR="006274CD" w:rsidRPr="004E373A">
              <w:rPr>
                <w:rFonts w:ascii="Arial" w:eastAsia="Times New Roman" w:hAnsi="Arial" w:cs="Arial"/>
                <w:color w:val="000000"/>
                <w:kern w:val="0"/>
                <w:sz w:val="22"/>
                <w:szCs w:val="22"/>
                <w14:ligatures w14:val="none"/>
              </w:rPr>
              <w:t>)</w:t>
            </w:r>
          </w:p>
        </w:tc>
      </w:tr>
      <w:tr w:rsidR="006274CD" w:rsidRPr="004E373A" w14:paraId="735D0822" w14:textId="77777777" w:rsidTr="004A7002">
        <w:trPr>
          <w:trHeight w:val="343"/>
        </w:trPr>
        <w:tc>
          <w:tcPr>
            <w:tcW w:w="4876" w:type="dxa"/>
            <w:gridSpan w:val="2"/>
            <w:tcBorders>
              <w:top w:val="nil"/>
              <w:left w:val="nil"/>
              <w:bottom w:val="nil"/>
              <w:right w:val="nil"/>
            </w:tcBorders>
            <w:shd w:val="clear" w:color="auto" w:fill="auto"/>
            <w:vAlign w:val="center"/>
            <w:hideMark/>
          </w:tcPr>
          <w:p w14:paraId="556B5C17"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Use of mineralocorticoids, n (%)</w:t>
            </w:r>
          </w:p>
        </w:tc>
        <w:tc>
          <w:tcPr>
            <w:tcW w:w="2871" w:type="dxa"/>
            <w:tcBorders>
              <w:top w:val="nil"/>
              <w:left w:val="nil"/>
              <w:bottom w:val="nil"/>
              <w:right w:val="nil"/>
            </w:tcBorders>
            <w:shd w:val="clear" w:color="auto" w:fill="auto"/>
            <w:noWrap/>
            <w:vAlign w:val="bottom"/>
            <w:hideMark/>
          </w:tcPr>
          <w:p w14:paraId="12B8C1CA" w14:textId="77777777" w:rsidR="006274CD" w:rsidRPr="004E373A" w:rsidRDefault="006274CD"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7 (4)</w:t>
            </w:r>
          </w:p>
        </w:tc>
        <w:tc>
          <w:tcPr>
            <w:tcW w:w="2986" w:type="dxa"/>
            <w:tcBorders>
              <w:top w:val="nil"/>
              <w:left w:val="nil"/>
              <w:bottom w:val="nil"/>
              <w:right w:val="nil"/>
            </w:tcBorders>
            <w:shd w:val="clear" w:color="auto" w:fill="auto"/>
            <w:noWrap/>
            <w:vAlign w:val="bottom"/>
            <w:hideMark/>
          </w:tcPr>
          <w:p w14:paraId="54EF1748" w14:textId="3910082D" w:rsidR="006274CD" w:rsidRPr="004E373A" w:rsidRDefault="00BB544F"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9</w:t>
            </w:r>
            <w:r w:rsidR="006274CD" w:rsidRPr="004E373A">
              <w:rPr>
                <w:rFonts w:ascii="Arial" w:eastAsia="Times New Roman" w:hAnsi="Arial" w:cs="Arial"/>
                <w:color w:val="000000"/>
                <w:kern w:val="0"/>
                <w:sz w:val="22"/>
                <w:szCs w:val="22"/>
                <w14:ligatures w14:val="none"/>
              </w:rPr>
              <w:t xml:space="preserve"> (5)</w:t>
            </w:r>
          </w:p>
        </w:tc>
      </w:tr>
      <w:tr w:rsidR="006274CD" w:rsidRPr="004E373A" w14:paraId="29DFB8E7" w14:textId="77777777" w:rsidTr="004A7002">
        <w:trPr>
          <w:trHeight w:val="343"/>
        </w:trPr>
        <w:tc>
          <w:tcPr>
            <w:tcW w:w="4876" w:type="dxa"/>
            <w:gridSpan w:val="2"/>
            <w:tcBorders>
              <w:top w:val="nil"/>
              <w:left w:val="nil"/>
              <w:bottom w:val="nil"/>
              <w:right w:val="nil"/>
            </w:tcBorders>
            <w:shd w:val="clear" w:color="auto" w:fill="auto"/>
            <w:vAlign w:val="center"/>
            <w:hideMark/>
          </w:tcPr>
          <w:p w14:paraId="530DFE88"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Use of NSAID, n (%)</w:t>
            </w:r>
          </w:p>
        </w:tc>
        <w:tc>
          <w:tcPr>
            <w:tcW w:w="2871" w:type="dxa"/>
            <w:tcBorders>
              <w:top w:val="nil"/>
              <w:left w:val="nil"/>
              <w:bottom w:val="nil"/>
              <w:right w:val="nil"/>
            </w:tcBorders>
            <w:shd w:val="clear" w:color="auto" w:fill="auto"/>
            <w:noWrap/>
            <w:vAlign w:val="bottom"/>
            <w:hideMark/>
          </w:tcPr>
          <w:p w14:paraId="5AEA7CC0" w14:textId="3FF69328" w:rsidR="006274CD" w:rsidRPr="004E373A" w:rsidRDefault="006274CD"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3</w:t>
            </w:r>
            <w:r w:rsidR="00BB544F" w:rsidRPr="004E373A">
              <w:rPr>
                <w:rFonts w:ascii="Arial" w:eastAsia="Times New Roman" w:hAnsi="Arial" w:cs="Arial"/>
                <w:color w:val="000000"/>
                <w:kern w:val="0"/>
                <w:sz w:val="22"/>
                <w:szCs w:val="22"/>
                <w14:ligatures w14:val="none"/>
              </w:rPr>
              <w:t>8</w:t>
            </w:r>
            <w:r w:rsidRPr="004E373A">
              <w:rPr>
                <w:rFonts w:ascii="Arial" w:eastAsia="Times New Roman" w:hAnsi="Arial" w:cs="Arial"/>
                <w:color w:val="000000"/>
                <w:kern w:val="0"/>
                <w:sz w:val="22"/>
                <w:szCs w:val="22"/>
                <w14:ligatures w14:val="none"/>
              </w:rPr>
              <w:t xml:space="preserve"> (2</w:t>
            </w:r>
            <w:r w:rsidR="00BB544F" w:rsidRPr="004E373A">
              <w:rPr>
                <w:rFonts w:ascii="Arial" w:eastAsia="Times New Roman" w:hAnsi="Arial" w:cs="Arial"/>
                <w:color w:val="000000"/>
                <w:kern w:val="0"/>
                <w:sz w:val="22"/>
                <w:szCs w:val="22"/>
                <w14:ligatures w14:val="none"/>
              </w:rPr>
              <w:t>2</w:t>
            </w:r>
            <w:r w:rsidRPr="004E373A">
              <w:rPr>
                <w:rFonts w:ascii="Arial" w:eastAsia="Times New Roman" w:hAnsi="Arial" w:cs="Arial"/>
                <w:color w:val="000000"/>
                <w:kern w:val="0"/>
                <w:sz w:val="22"/>
                <w:szCs w:val="22"/>
                <w14:ligatures w14:val="none"/>
              </w:rPr>
              <w:t>)</w:t>
            </w:r>
          </w:p>
        </w:tc>
        <w:tc>
          <w:tcPr>
            <w:tcW w:w="2986" w:type="dxa"/>
            <w:tcBorders>
              <w:top w:val="nil"/>
              <w:left w:val="nil"/>
              <w:bottom w:val="nil"/>
              <w:right w:val="nil"/>
            </w:tcBorders>
            <w:shd w:val="clear" w:color="auto" w:fill="auto"/>
            <w:noWrap/>
            <w:vAlign w:val="bottom"/>
            <w:hideMark/>
          </w:tcPr>
          <w:p w14:paraId="70C0A751" w14:textId="1E2C214D" w:rsidR="006274CD" w:rsidRPr="004E373A" w:rsidRDefault="00BB544F"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46</w:t>
            </w:r>
            <w:r w:rsidR="006274CD" w:rsidRPr="004E373A">
              <w:rPr>
                <w:rFonts w:ascii="Arial" w:eastAsia="Times New Roman" w:hAnsi="Arial" w:cs="Arial"/>
                <w:color w:val="000000"/>
                <w:kern w:val="0"/>
                <w:sz w:val="22"/>
                <w:szCs w:val="22"/>
                <w14:ligatures w14:val="none"/>
              </w:rPr>
              <w:t xml:space="preserve"> (26)</w:t>
            </w:r>
          </w:p>
        </w:tc>
      </w:tr>
      <w:tr w:rsidR="006274CD" w:rsidRPr="004E373A" w14:paraId="19E71E56" w14:textId="77777777" w:rsidTr="004A7002">
        <w:trPr>
          <w:trHeight w:val="343"/>
        </w:trPr>
        <w:tc>
          <w:tcPr>
            <w:tcW w:w="4876" w:type="dxa"/>
            <w:gridSpan w:val="2"/>
            <w:tcBorders>
              <w:top w:val="nil"/>
              <w:left w:val="nil"/>
              <w:bottom w:val="nil"/>
              <w:right w:val="nil"/>
            </w:tcBorders>
            <w:shd w:val="clear" w:color="auto" w:fill="auto"/>
            <w:vAlign w:val="center"/>
            <w:hideMark/>
          </w:tcPr>
          <w:p w14:paraId="06C52DBE"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Admission destination, n (%)</w:t>
            </w:r>
          </w:p>
        </w:tc>
        <w:tc>
          <w:tcPr>
            <w:tcW w:w="2871" w:type="dxa"/>
            <w:tcBorders>
              <w:top w:val="nil"/>
              <w:left w:val="nil"/>
              <w:bottom w:val="nil"/>
              <w:right w:val="nil"/>
            </w:tcBorders>
            <w:shd w:val="clear" w:color="auto" w:fill="auto"/>
            <w:noWrap/>
            <w:vAlign w:val="bottom"/>
            <w:hideMark/>
          </w:tcPr>
          <w:p w14:paraId="557891DD" w14:textId="77777777" w:rsidR="006274CD" w:rsidRPr="004E373A" w:rsidRDefault="006274CD" w:rsidP="004A7002">
            <w:pPr>
              <w:spacing w:line="480" w:lineRule="auto"/>
              <w:jc w:val="center"/>
              <w:rPr>
                <w:rFonts w:ascii="Arial" w:eastAsia="Times New Roman" w:hAnsi="Arial" w:cs="Arial"/>
                <w:color w:val="000000"/>
                <w:kern w:val="0"/>
                <w:sz w:val="22"/>
                <w:szCs w:val="22"/>
                <w14:ligatures w14:val="none"/>
              </w:rPr>
            </w:pPr>
          </w:p>
        </w:tc>
        <w:tc>
          <w:tcPr>
            <w:tcW w:w="2986" w:type="dxa"/>
            <w:tcBorders>
              <w:top w:val="nil"/>
              <w:left w:val="nil"/>
              <w:bottom w:val="nil"/>
              <w:right w:val="nil"/>
            </w:tcBorders>
            <w:shd w:val="clear" w:color="auto" w:fill="auto"/>
            <w:noWrap/>
            <w:vAlign w:val="bottom"/>
            <w:hideMark/>
          </w:tcPr>
          <w:p w14:paraId="0D809BD6" w14:textId="77777777" w:rsidR="006274CD" w:rsidRPr="004E373A" w:rsidRDefault="006274CD" w:rsidP="004A7002">
            <w:pPr>
              <w:spacing w:line="480" w:lineRule="auto"/>
              <w:jc w:val="center"/>
              <w:rPr>
                <w:rFonts w:ascii="Arial" w:eastAsia="Times New Roman" w:hAnsi="Arial" w:cs="Arial"/>
                <w:kern w:val="0"/>
                <w:sz w:val="22"/>
                <w:szCs w:val="22"/>
                <w14:ligatures w14:val="none"/>
              </w:rPr>
            </w:pPr>
          </w:p>
        </w:tc>
      </w:tr>
      <w:tr w:rsidR="006274CD" w:rsidRPr="004E373A" w14:paraId="2F201538" w14:textId="77777777" w:rsidTr="004A7002">
        <w:trPr>
          <w:trHeight w:val="365"/>
        </w:trPr>
        <w:tc>
          <w:tcPr>
            <w:tcW w:w="2288" w:type="dxa"/>
            <w:tcBorders>
              <w:top w:val="nil"/>
              <w:left w:val="nil"/>
              <w:bottom w:val="nil"/>
              <w:right w:val="nil"/>
            </w:tcBorders>
            <w:shd w:val="clear" w:color="auto" w:fill="auto"/>
            <w:vAlign w:val="center"/>
            <w:hideMark/>
          </w:tcPr>
          <w:p w14:paraId="5283888E" w14:textId="77777777" w:rsidR="006274CD" w:rsidRPr="004E373A" w:rsidRDefault="006274CD" w:rsidP="004A7002">
            <w:pPr>
              <w:spacing w:line="480" w:lineRule="auto"/>
              <w:rPr>
                <w:rFonts w:ascii="Arial" w:eastAsia="Times New Roman" w:hAnsi="Arial" w:cs="Arial"/>
                <w:kern w:val="0"/>
                <w:sz w:val="22"/>
                <w:szCs w:val="22"/>
                <w14:ligatures w14:val="none"/>
              </w:rPr>
            </w:pPr>
          </w:p>
        </w:tc>
        <w:tc>
          <w:tcPr>
            <w:tcW w:w="2588" w:type="dxa"/>
            <w:tcBorders>
              <w:top w:val="nil"/>
              <w:left w:val="nil"/>
              <w:bottom w:val="nil"/>
              <w:right w:val="nil"/>
            </w:tcBorders>
            <w:shd w:val="clear" w:color="auto" w:fill="auto"/>
            <w:vAlign w:val="center"/>
            <w:hideMark/>
          </w:tcPr>
          <w:p w14:paraId="1B1A9C16"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ICU</w:t>
            </w:r>
          </w:p>
        </w:tc>
        <w:tc>
          <w:tcPr>
            <w:tcW w:w="2871" w:type="dxa"/>
            <w:tcBorders>
              <w:top w:val="nil"/>
              <w:left w:val="nil"/>
              <w:bottom w:val="nil"/>
              <w:right w:val="nil"/>
            </w:tcBorders>
            <w:shd w:val="clear" w:color="auto" w:fill="auto"/>
            <w:noWrap/>
            <w:vAlign w:val="bottom"/>
            <w:hideMark/>
          </w:tcPr>
          <w:p w14:paraId="66E2AC11" w14:textId="6F9E43B7" w:rsidR="006274CD" w:rsidRPr="004E373A" w:rsidRDefault="006274CD"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1</w:t>
            </w:r>
            <w:r w:rsidR="00BB544F" w:rsidRPr="004E373A">
              <w:rPr>
                <w:rFonts w:ascii="Arial" w:eastAsia="Times New Roman" w:hAnsi="Arial" w:cs="Arial"/>
                <w:color w:val="000000"/>
                <w:kern w:val="0"/>
                <w:sz w:val="22"/>
                <w:szCs w:val="22"/>
                <w14:ligatures w14:val="none"/>
              </w:rPr>
              <w:t>6</w:t>
            </w:r>
            <w:r w:rsidRPr="004E373A">
              <w:rPr>
                <w:rFonts w:ascii="Arial" w:eastAsia="Times New Roman" w:hAnsi="Arial" w:cs="Arial"/>
                <w:color w:val="000000"/>
                <w:kern w:val="0"/>
                <w:sz w:val="22"/>
                <w:szCs w:val="22"/>
                <w14:ligatures w14:val="none"/>
              </w:rPr>
              <w:t xml:space="preserve"> (10)</w:t>
            </w:r>
          </w:p>
        </w:tc>
        <w:tc>
          <w:tcPr>
            <w:tcW w:w="2986" w:type="dxa"/>
            <w:tcBorders>
              <w:top w:val="nil"/>
              <w:left w:val="nil"/>
              <w:bottom w:val="nil"/>
              <w:right w:val="nil"/>
            </w:tcBorders>
            <w:shd w:val="clear" w:color="auto" w:fill="auto"/>
            <w:noWrap/>
            <w:vAlign w:val="bottom"/>
            <w:hideMark/>
          </w:tcPr>
          <w:p w14:paraId="20EFEB3C" w14:textId="4DFE6861" w:rsidR="006274CD" w:rsidRPr="004E373A" w:rsidRDefault="00BB544F"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39</w:t>
            </w:r>
            <w:r w:rsidR="006274CD" w:rsidRPr="004E373A">
              <w:rPr>
                <w:rFonts w:ascii="Arial" w:eastAsia="Times New Roman" w:hAnsi="Arial" w:cs="Arial"/>
                <w:color w:val="000000"/>
                <w:kern w:val="0"/>
                <w:sz w:val="22"/>
                <w:szCs w:val="22"/>
                <w14:ligatures w14:val="none"/>
              </w:rPr>
              <w:t xml:space="preserve"> (2</w:t>
            </w:r>
            <w:r w:rsidRPr="004E373A">
              <w:rPr>
                <w:rFonts w:ascii="Arial" w:eastAsia="Times New Roman" w:hAnsi="Arial" w:cs="Arial"/>
                <w:color w:val="000000"/>
                <w:kern w:val="0"/>
                <w:sz w:val="22"/>
                <w:szCs w:val="22"/>
                <w14:ligatures w14:val="none"/>
              </w:rPr>
              <w:t>2</w:t>
            </w:r>
            <w:r w:rsidR="006274CD" w:rsidRPr="004E373A">
              <w:rPr>
                <w:rFonts w:ascii="Arial" w:eastAsia="Times New Roman" w:hAnsi="Arial" w:cs="Arial"/>
                <w:color w:val="000000"/>
                <w:kern w:val="0"/>
                <w:sz w:val="22"/>
                <w:szCs w:val="22"/>
                <w14:ligatures w14:val="none"/>
              </w:rPr>
              <w:t>)</w:t>
            </w:r>
          </w:p>
        </w:tc>
      </w:tr>
      <w:tr w:rsidR="006274CD" w:rsidRPr="004E373A" w14:paraId="7838F765" w14:textId="77777777" w:rsidTr="004A7002">
        <w:trPr>
          <w:trHeight w:val="365"/>
        </w:trPr>
        <w:tc>
          <w:tcPr>
            <w:tcW w:w="2288" w:type="dxa"/>
            <w:tcBorders>
              <w:top w:val="nil"/>
              <w:left w:val="nil"/>
              <w:bottom w:val="nil"/>
              <w:right w:val="nil"/>
            </w:tcBorders>
            <w:shd w:val="clear" w:color="auto" w:fill="auto"/>
            <w:vAlign w:val="center"/>
            <w:hideMark/>
          </w:tcPr>
          <w:p w14:paraId="7CDAD690" w14:textId="77777777" w:rsidR="006274CD" w:rsidRPr="004E373A" w:rsidRDefault="006274CD" w:rsidP="004A7002">
            <w:pPr>
              <w:spacing w:line="480" w:lineRule="auto"/>
              <w:jc w:val="right"/>
              <w:rPr>
                <w:rFonts w:ascii="Arial" w:eastAsia="Times New Roman" w:hAnsi="Arial" w:cs="Arial"/>
                <w:color w:val="000000"/>
                <w:kern w:val="0"/>
                <w:sz w:val="22"/>
                <w:szCs w:val="22"/>
                <w14:ligatures w14:val="none"/>
              </w:rPr>
            </w:pPr>
          </w:p>
        </w:tc>
        <w:tc>
          <w:tcPr>
            <w:tcW w:w="2588" w:type="dxa"/>
            <w:tcBorders>
              <w:top w:val="nil"/>
              <w:left w:val="nil"/>
              <w:bottom w:val="nil"/>
              <w:right w:val="nil"/>
            </w:tcBorders>
            <w:shd w:val="clear" w:color="auto" w:fill="auto"/>
            <w:vAlign w:val="center"/>
            <w:hideMark/>
          </w:tcPr>
          <w:p w14:paraId="72664E9E"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General ward</w:t>
            </w:r>
          </w:p>
        </w:tc>
        <w:tc>
          <w:tcPr>
            <w:tcW w:w="2871" w:type="dxa"/>
            <w:tcBorders>
              <w:top w:val="nil"/>
              <w:left w:val="nil"/>
              <w:bottom w:val="nil"/>
              <w:right w:val="nil"/>
            </w:tcBorders>
            <w:shd w:val="clear" w:color="auto" w:fill="auto"/>
            <w:noWrap/>
            <w:vAlign w:val="bottom"/>
            <w:hideMark/>
          </w:tcPr>
          <w:p w14:paraId="59E2EA6C" w14:textId="6676E380" w:rsidR="006274CD" w:rsidRPr="004E373A" w:rsidRDefault="006274CD"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13</w:t>
            </w:r>
            <w:r w:rsidR="00BB544F" w:rsidRPr="004E373A">
              <w:rPr>
                <w:rFonts w:ascii="Arial" w:eastAsia="Times New Roman" w:hAnsi="Arial" w:cs="Arial"/>
                <w:color w:val="000000"/>
                <w:kern w:val="0"/>
                <w:sz w:val="22"/>
                <w:szCs w:val="22"/>
                <w14:ligatures w14:val="none"/>
              </w:rPr>
              <w:t>1</w:t>
            </w:r>
            <w:r w:rsidRPr="004E373A">
              <w:rPr>
                <w:rFonts w:ascii="Arial" w:eastAsia="Times New Roman" w:hAnsi="Arial" w:cs="Arial"/>
                <w:color w:val="000000"/>
                <w:kern w:val="0"/>
                <w:sz w:val="22"/>
                <w:szCs w:val="22"/>
                <w14:ligatures w14:val="none"/>
              </w:rPr>
              <w:t xml:space="preserve"> (</w:t>
            </w:r>
            <w:r w:rsidR="00BB544F" w:rsidRPr="004E373A">
              <w:rPr>
                <w:rFonts w:ascii="Arial" w:eastAsia="Times New Roman" w:hAnsi="Arial" w:cs="Arial"/>
                <w:color w:val="000000"/>
                <w:kern w:val="0"/>
                <w:sz w:val="22"/>
                <w:szCs w:val="22"/>
                <w14:ligatures w14:val="none"/>
              </w:rPr>
              <w:t>82</w:t>
            </w:r>
            <w:r w:rsidRPr="004E373A">
              <w:rPr>
                <w:rFonts w:ascii="Arial" w:eastAsia="Times New Roman" w:hAnsi="Arial" w:cs="Arial"/>
                <w:color w:val="000000"/>
                <w:kern w:val="0"/>
                <w:sz w:val="22"/>
                <w:szCs w:val="22"/>
                <w14:ligatures w14:val="none"/>
              </w:rPr>
              <w:t>)</w:t>
            </w:r>
          </w:p>
        </w:tc>
        <w:tc>
          <w:tcPr>
            <w:tcW w:w="2986" w:type="dxa"/>
            <w:tcBorders>
              <w:top w:val="nil"/>
              <w:left w:val="nil"/>
              <w:bottom w:val="nil"/>
              <w:right w:val="nil"/>
            </w:tcBorders>
            <w:shd w:val="clear" w:color="auto" w:fill="auto"/>
            <w:noWrap/>
            <w:vAlign w:val="bottom"/>
            <w:hideMark/>
          </w:tcPr>
          <w:p w14:paraId="71482825" w14:textId="275E45C4" w:rsidR="006274CD" w:rsidRPr="004E373A" w:rsidRDefault="00BB544F"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130</w:t>
            </w:r>
            <w:r w:rsidR="006274CD" w:rsidRPr="004E373A">
              <w:rPr>
                <w:rFonts w:ascii="Arial" w:eastAsia="Times New Roman" w:hAnsi="Arial" w:cs="Arial"/>
                <w:color w:val="000000"/>
                <w:kern w:val="0"/>
                <w:sz w:val="22"/>
                <w:szCs w:val="22"/>
                <w14:ligatures w14:val="none"/>
              </w:rPr>
              <w:t xml:space="preserve"> (7</w:t>
            </w:r>
            <w:r w:rsidRPr="004E373A">
              <w:rPr>
                <w:rFonts w:ascii="Arial" w:eastAsia="Times New Roman" w:hAnsi="Arial" w:cs="Arial"/>
                <w:color w:val="000000"/>
                <w:kern w:val="0"/>
                <w:sz w:val="22"/>
                <w:szCs w:val="22"/>
                <w14:ligatures w14:val="none"/>
              </w:rPr>
              <w:t>4</w:t>
            </w:r>
            <w:r w:rsidR="006274CD" w:rsidRPr="004E373A">
              <w:rPr>
                <w:rFonts w:ascii="Arial" w:eastAsia="Times New Roman" w:hAnsi="Arial" w:cs="Arial"/>
                <w:color w:val="000000"/>
                <w:kern w:val="0"/>
                <w:sz w:val="22"/>
                <w:szCs w:val="22"/>
                <w14:ligatures w14:val="none"/>
              </w:rPr>
              <w:t>)</w:t>
            </w:r>
          </w:p>
        </w:tc>
      </w:tr>
      <w:tr w:rsidR="006274CD" w:rsidRPr="004E373A" w14:paraId="387A193C" w14:textId="77777777" w:rsidTr="004A7002">
        <w:trPr>
          <w:trHeight w:val="365"/>
        </w:trPr>
        <w:tc>
          <w:tcPr>
            <w:tcW w:w="2288" w:type="dxa"/>
            <w:tcBorders>
              <w:top w:val="nil"/>
              <w:left w:val="nil"/>
              <w:bottom w:val="nil"/>
              <w:right w:val="nil"/>
            </w:tcBorders>
            <w:shd w:val="clear" w:color="auto" w:fill="auto"/>
            <w:vAlign w:val="center"/>
            <w:hideMark/>
          </w:tcPr>
          <w:p w14:paraId="3C77C35F" w14:textId="77777777" w:rsidR="006274CD" w:rsidRPr="004E373A" w:rsidRDefault="006274CD" w:rsidP="004A7002">
            <w:pPr>
              <w:spacing w:line="480" w:lineRule="auto"/>
              <w:jc w:val="right"/>
              <w:rPr>
                <w:rFonts w:ascii="Arial" w:eastAsia="Times New Roman" w:hAnsi="Arial" w:cs="Arial"/>
                <w:color w:val="000000"/>
                <w:kern w:val="0"/>
                <w:sz w:val="22"/>
                <w:szCs w:val="22"/>
                <w14:ligatures w14:val="none"/>
              </w:rPr>
            </w:pPr>
          </w:p>
        </w:tc>
        <w:tc>
          <w:tcPr>
            <w:tcW w:w="2588" w:type="dxa"/>
            <w:tcBorders>
              <w:top w:val="nil"/>
              <w:left w:val="nil"/>
              <w:bottom w:val="nil"/>
              <w:right w:val="nil"/>
            </w:tcBorders>
            <w:shd w:val="clear" w:color="auto" w:fill="auto"/>
            <w:vAlign w:val="center"/>
            <w:hideMark/>
          </w:tcPr>
          <w:p w14:paraId="598ED9B8"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Other/Unknown</w:t>
            </w:r>
          </w:p>
        </w:tc>
        <w:tc>
          <w:tcPr>
            <w:tcW w:w="2871" w:type="dxa"/>
            <w:tcBorders>
              <w:top w:val="nil"/>
              <w:left w:val="nil"/>
              <w:bottom w:val="nil"/>
              <w:right w:val="nil"/>
            </w:tcBorders>
            <w:shd w:val="clear" w:color="auto" w:fill="auto"/>
            <w:noWrap/>
            <w:vAlign w:val="bottom"/>
            <w:hideMark/>
          </w:tcPr>
          <w:p w14:paraId="58434940" w14:textId="001F1C3F" w:rsidR="006274CD" w:rsidRPr="004E373A" w:rsidRDefault="00BB544F"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12</w:t>
            </w:r>
            <w:r w:rsidR="006274CD" w:rsidRPr="004E373A">
              <w:rPr>
                <w:rFonts w:ascii="Arial" w:eastAsia="Times New Roman" w:hAnsi="Arial" w:cs="Arial"/>
                <w:color w:val="000000"/>
                <w:kern w:val="0"/>
                <w:sz w:val="22"/>
                <w:szCs w:val="22"/>
                <w14:ligatures w14:val="none"/>
              </w:rPr>
              <w:t xml:space="preserve"> (</w:t>
            </w:r>
            <w:r w:rsidRPr="004E373A">
              <w:rPr>
                <w:rFonts w:ascii="Arial" w:eastAsia="Times New Roman" w:hAnsi="Arial" w:cs="Arial"/>
                <w:color w:val="000000"/>
                <w:kern w:val="0"/>
                <w:sz w:val="22"/>
                <w:szCs w:val="22"/>
                <w14:ligatures w14:val="none"/>
              </w:rPr>
              <w:t>8</w:t>
            </w:r>
            <w:r w:rsidR="006274CD" w:rsidRPr="004E373A">
              <w:rPr>
                <w:rFonts w:ascii="Arial" w:eastAsia="Times New Roman" w:hAnsi="Arial" w:cs="Arial"/>
                <w:color w:val="000000"/>
                <w:kern w:val="0"/>
                <w:sz w:val="22"/>
                <w:szCs w:val="22"/>
                <w14:ligatures w14:val="none"/>
              </w:rPr>
              <w:t>)</w:t>
            </w:r>
          </w:p>
        </w:tc>
        <w:tc>
          <w:tcPr>
            <w:tcW w:w="2986" w:type="dxa"/>
            <w:tcBorders>
              <w:top w:val="nil"/>
              <w:left w:val="nil"/>
              <w:bottom w:val="nil"/>
              <w:right w:val="nil"/>
            </w:tcBorders>
            <w:shd w:val="clear" w:color="auto" w:fill="auto"/>
            <w:noWrap/>
            <w:vAlign w:val="bottom"/>
            <w:hideMark/>
          </w:tcPr>
          <w:p w14:paraId="285DFB30" w14:textId="7A35EA5A" w:rsidR="006274CD" w:rsidRPr="004E373A" w:rsidRDefault="00BB544F" w:rsidP="004A7002">
            <w:pPr>
              <w:spacing w:line="480" w:lineRule="auto"/>
              <w:jc w:val="center"/>
              <w:rPr>
                <w:rFonts w:ascii="Arial" w:eastAsia="Times New Roman" w:hAnsi="Arial" w:cs="Arial"/>
                <w:kern w:val="0"/>
                <w:sz w:val="22"/>
                <w:szCs w:val="22"/>
                <w14:ligatures w14:val="none"/>
              </w:rPr>
            </w:pPr>
            <w:r w:rsidRPr="004E373A">
              <w:rPr>
                <w:rFonts w:ascii="Arial" w:eastAsia="Times New Roman" w:hAnsi="Arial" w:cs="Arial"/>
                <w:kern w:val="0"/>
                <w:sz w:val="22"/>
                <w:szCs w:val="22"/>
                <w14:ligatures w14:val="none"/>
              </w:rPr>
              <w:t>7</w:t>
            </w:r>
            <w:r w:rsidR="006274CD" w:rsidRPr="004E373A">
              <w:rPr>
                <w:rFonts w:ascii="Arial" w:eastAsia="Times New Roman" w:hAnsi="Arial" w:cs="Arial"/>
                <w:kern w:val="0"/>
                <w:sz w:val="22"/>
                <w:szCs w:val="22"/>
                <w14:ligatures w14:val="none"/>
              </w:rPr>
              <w:t xml:space="preserve"> (</w:t>
            </w:r>
            <w:r w:rsidRPr="004E373A">
              <w:rPr>
                <w:rFonts w:ascii="Arial" w:eastAsia="Times New Roman" w:hAnsi="Arial" w:cs="Arial"/>
                <w:kern w:val="0"/>
                <w:sz w:val="22"/>
                <w:szCs w:val="22"/>
                <w14:ligatures w14:val="none"/>
              </w:rPr>
              <w:t>4</w:t>
            </w:r>
            <w:r w:rsidR="006274CD" w:rsidRPr="004E373A">
              <w:rPr>
                <w:rFonts w:ascii="Arial" w:eastAsia="Times New Roman" w:hAnsi="Arial" w:cs="Arial"/>
                <w:kern w:val="0"/>
                <w:sz w:val="22"/>
                <w:szCs w:val="22"/>
                <w14:ligatures w14:val="none"/>
              </w:rPr>
              <w:t>)</w:t>
            </w:r>
          </w:p>
        </w:tc>
      </w:tr>
      <w:tr w:rsidR="006274CD" w:rsidRPr="004E373A" w14:paraId="12DD71F0" w14:textId="77777777" w:rsidTr="004A7002">
        <w:trPr>
          <w:trHeight w:val="343"/>
        </w:trPr>
        <w:tc>
          <w:tcPr>
            <w:tcW w:w="4876" w:type="dxa"/>
            <w:gridSpan w:val="2"/>
            <w:tcBorders>
              <w:top w:val="nil"/>
              <w:left w:val="nil"/>
              <w:bottom w:val="nil"/>
              <w:right w:val="nil"/>
            </w:tcBorders>
            <w:shd w:val="clear" w:color="auto" w:fill="auto"/>
            <w:vAlign w:val="center"/>
            <w:hideMark/>
          </w:tcPr>
          <w:p w14:paraId="3F26E07F"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proofErr w:type="spellStart"/>
            <w:r w:rsidRPr="004E373A">
              <w:rPr>
                <w:rFonts w:ascii="Arial" w:eastAsia="Times New Roman" w:hAnsi="Arial" w:cs="Arial"/>
                <w:color w:val="000000"/>
                <w:kern w:val="0"/>
                <w:sz w:val="22"/>
                <w:szCs w:val="22"/>
                <w14:ligatures w14:val="none"/>
              </w:rPr>
              <w:t>hsCRP</w:t>
            </w:r>
            <w:proofErr w:type="spellEnd"/>
            <w:r w:rsidRPr="004E373A">
              <w:rPr>
                <w:rFonts w:ascii="Arial" w:eastAsia="Times New Roman" w:hAnsi="Arial" w:cs="Arial"/>
                <w:color w:val="000000"/>
                <w:kern w:val="0"/>
                <w:sz w:val="22"/>
                <w:szCs w:val="22"/>
                <w14:ligatures w14:val="none"/>
              </w:rPr>
              <w:t xml:space="preserve"> &gt;3.0 at baseline, mg/dl n (%)</w:t>
            </w:r>
          </w:p>
        </w:tc>
        <w:tc>
          <w:tcPr>
            <w:tcW w:w="2871" w:type="dxa"/>
            <w:tcBorders>
              <w:top w:val="nil"/>
              <w:left w:val="nil"/>
              <w:bottom w:val="nil"/>
              <w:right w:val="nil"/>
            </w:tcBorders>
            <w:shd w:val="clear" w:color="auto" w:fill="auto"/>
            <w:noWrap/>
            <w:vAlign w:val="bottom"/>
            <w:hideMark/>
          </w:tcPr>
          <w:p w14:paraId="517F4FD6" w14:textId="3A66EE10" w:rsidR="006274CD" w:rsidRPr="004E373A" w:rsidRDefault="006274CD"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8</w:t>
            </w:r>
            <w:r w:rsidR="00BB544F" w:rsidRPr="004E373A">
              <w:rPr>
                <w:rFonts w:ascii="Arial" w:eastAsia="Times New Roman" w:hAnsi="Arial" w:cs="Arial"/>
                <w:color w:val="000000"/>
                <w:kern w:val="0"/>
                <w:sz w:val="22"/>
                <w:szCs w:val="22"/>
                <w14:ligatures w14:val="none"/>
              </w:rPr>
              <w:t>4</w:t>
            </w:r>
            <w:r w:rsidRPr="004E373A">
              <w:rPr>
                <w:rFonts w:ascii="Arial" w:eastAsia="Times New Roman" w:hAnsi="Arial" w:cs="Arial"/>
                <w:color w:val="000000"/>
                <w:kern w:val="0"/>
                <w:sz w:val="22"/>
                <w:szCs w:val="22"/>
                <w14:ligatures w14:val="none"/>
              </w:rPr>
              <w:t xml:space="preserve"> (49)</w:t>
            </w:r>
          </w:p>
        </w:tc>
        <w:tc>
          <w:tcPr>
            <w:tcW w:w="2986" w:type="dxa"/>
            <w:tcBorders>
              <w:top w:val="nil"/>
              <w:left w:val="nil"/>
              <w:bottom w:val="nil"/>
              <w:right w:val="nil"/>
            </w:tcBorders>
            <w:shd w:val="clear" w:color="auto" w:fill="auto"/>
            <w:noWrap/>
            <w:vAlign w:val="bottom"/>
            <w:hideMark/>
          </w:tcPr>
          <w:p w14:paraId="1C26AD92" w14:textId="55AD5C1C" w:rsidR="006274CD" w:rsidRPr="004E373A" w:rsidRDefault="00BB544F"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9</w:t>
            </w:r>
            <w:r w:rsidR="006274CD" w:rsidRPr="004E373A">
              <w:rPr>
                <w:rFonts w:ascii="Arial" w:eastAsia="Times New Roman" w:hAnsi="Arial" w:cs="Arial"/>
                <w:color w:val="000000"/>
                <w:kern w:val="0"/>
                <w:sz w:val="22"/>
                <w:szCs w:val="22"/>
                <w14:ligatures w14:val="none"/>
              </w:rPr>
              <w:t>2 (5</w:t>
            </w:r>
            <w:r w:rsidRPr="004E373A">
              <w:rPr>
                <w:rFonts w:ascii="Arial" w:eastAsia="Times New Roman" w:hAnsi="Arial" w:cs="Arial"/>
                <w:color w:val="000000"/>
                <w:kern w:val="0"/>
                <w:sz w:val="22"/>
                <w:szCs w:val="22"/>
                <w14:ligatures w14:val="none"/>
              </w:rPr>
              <w:t>3)</w:t>
            </w:r>
          </w:p>
        </w:tc>
      </w:tr>
      <w:tr w:rsidR="006274CD" w:rsidRPr="004E373A" w14:paraId="77BC763B" w14:textId="77777777" w:rsidTr="004A7002">
        <w:trPr>
          <w:trHeight w:val="343"/>
        </w:trPr>
        <w:tc>
          <w:tcPr>
            <w:tcW w:w="4876" w:type="dxa"/>
            <w:gridSpan w:val="2"/>
            <w:tcBorders>
              <w:top w:val="nil"/>
              <w:left w:val="nil"/>
              <w:bottom w:val="nil"/>
              <w:right w:val="nil"/>
            </w:tcBorders>
            <w:shd w:val="clear" w:color="auto" w:fill="auto"/>
            <w:vAlign w:val="center"/>
            <w:hideMark/>
          </w:tcPr>
          <w:p w14:paraId="5468CAFE"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Median cystatin C, mg/dl (IQR)</w:t>
            </w:r>
          </w:p>
        </w:tc>
        <w:tc>
          <w:tcPr>
            <w:tcW w:w="2871" w:type="dxa"/>
            <w:tcBorders>
              <w:top w:val="nil"/>
              <w:left w:val="nil"/>
              <w:bottom w:val="nil"/>
              <w:right w:val="nil"/>
            </w:tcBorders>
            <w:shd w:val="clear" w:color="auto" w:fill="auto"/>
            <w:noWrap/>
            <w:vAlign w:val="bottom"/>
            <w:hideMark/>
          </w:tcPr>
          <w:p w14:paraId="53406510" w14:textId="77777777" w:rsidR="006274CD" w:rsidRPr="004E373A" w:rsidRDefault="006274CD"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1.06 (0.93, 1.25)</w:t>
            </w:r>
          </w:p>
        </w:tc>
        <w:tc>
          <w:tcPr>
            <w:tcW w:w="2986" w:type="dxa"/>
            <w:tcBorders>
              <w:top w:val="nil"/>
              <w:left w:val="nil"/>
              <w:bottom w:val="nil"/>
              <w:right w:val="nil"/>
            </w:tcBorders>
            <w:shd w:val="clear" w:color="auto" w:fill="auto"/>
            <w:noWrap/>
            <w:vAlign w:val="bottom"/>
            <w:hideMark/>
          </w:tcPr>
          <w:p w14:paraId="6871FB24" w14:textId="36CE7717" w:rsidR="006274CD" w:rsidRPr="004E373A" w:rsidRDefault="006274CD"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1.2</w:t>
            </w:r>
            <w:r w:rsidR="00BB544F" w:rsidRPr="004E373A">
              <w:rPr>
                <w:rFonts w:ascii="Arial" w:eastAsia="Times New Roman" w:hAnsi="Arial" w:cs="Arial"/>
                <w:color w:val="000000"/>
                <w:kern w:val="0"/>
                <w:sz w:val="22"/>
                <w:szCs w:val="22"/>
                <w14:ligatures w14:val="none"/>
              </w:rPr>
              <w:t>1</w:t>
            </w:r>
            <w:r w:rsidRPr="004E373A">
              <w:rPr>
                <w:rFonts w:ascii="Arial" w:eastAsia="Times New Roman" w:hAnsi="Arial" w:cs="Arial"/>
                <w:color w:val="000000"/>
                <w:kern w:val="0"/>
                <w:sz w:val="22"/>
                <w:szCs w:val="22"/>
                <w14:ligatures w14:val="none"/>
              </w:rPr>
              <w:t xml:space="preserve"> (1.02, 1.5</w:t>
            </w:r>
            <w:r w:rsidR="00BB544F" w:rsidRPr="004E373A">
              <w:rPr>
                <w:rFonts w:ascii="Arial" w:eastAsia="Times New Roman" w:hAnsi="Arial" w:cs="Arial"/>
                <w:color w:val="000000"/>
                <w:kern w:val="0"/>
                <w:sz w:val="22"/>
                <w:szCs w:val="22"/>
                <w14:ligatures w14:val="none"/>
              </w:rPr>
              <w:t>6</w:t>
            </w:r>
            <w:r w:rsidRPr="004E373A">
              <w:rPr>
                <w:rFonts w:ascii="Arial" w:eastAsia="Times New Roman" w:hAnsi="Arial" w:cs="Arial"/>
                <w:color w:val="000000"/>
                <w:kern w:val="0"/>
                <w:sz w:val="22"/>
                <w:szCs w:val="22"/>
                <w14:ligatures w14:val="none"/>
              </w:rPr>
              <w:t>)</w:t>
            </w:r>
          </w:p>
        </w:tc>
      </w:tr>
      <w:tr w:rsidR="006274CD" w:rsidRPr="004E373A" w14:paraId="3A476467" w14:textId="77777777" w:rsidTr="004A7002">
        <w:trPr>
          <w:trHeight w:val="343"/>
        </w:trPr>
        <w:tc>
          <w:tcPr>
            <w:tcW w:w="4876" w:type="dxa"/>
            <w:gridSpan w:val="2"/>
            <w:tcBorders>
              <w:top w:val="nil"/>
              <w:left w:val="nil"/>
              <w:bottom w:val="nil"/>
              <w:right w:val="nil"/>
            </w:tcBorders>
            <w:shd w:val="clear" w:color="auto" w:fill="auto"/>
            <w:noWrap/>
            <w:vAlign w:val="bottom"/>
            <w:hideMark/>
          </w:tcPr>
          <w:p w14:paraId="1410B3B1"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Median eGFR, ml/min/1.73m</w:t>
            </w:r>
            <w:r w:rsidRPr="004E373A">
              <w:rPr>
                <w:rFonts w:ascii="Arial" w:eastAsia="Times New Roman" w:hAnsi="Arial" w:cs="Arial"/>
                <w:color w:val="000000"/>
                <w:kern w:val="0"/>
                <w:sz w:val="22"/>
                <w:szCs w:val="22"/>
                <w:vertAlign w:val="superscript"/>
                <w14:ligatures w14:val="none"/>
              </w:rPr>
              <w:t>2</w:t>
            </w:r>
            <w:r w:rsidRPr="004E373A">
              <w:rPr>
                <w:rFonts w:ascii="Arial" w:eastAsia="Times New Roman" w:hAnsi="Arial" w:cs="Arial"/>
                <w:color w:val="000000"/>
                <w:kern w:val="0"/>
                <w:sz w:val="22"/>
                <w:szCs w:val="22"/>
                <w14:ligatures w14:val="none"/>
              </w:rPr>
              <w:t xml:space="preserve"> (IQR)</w:t>
            </w:r>
          </w:p>
        </w:tc>
        <w:tc>
          <w:tcPr>
            <w:tcW w:w="2871" w:type="dxa"/>
            <w:tcBorders>
              <w:top w:val="nil"/>
              <w:left w:val="nil"/>
              <w:bottom w:val="nil"/>
              <w:right w:val="nil"/>
            </w:tcBorders>
            <w:shd w:val="clear" w:color="auto" w:fill="auto"/>
            <w:noWrap/>
            <w:vAlign w:val="bottom"/>
            <w:hideMark/>
          </w:tcPr>
          <w:p w14:paraId="5FCA4353" w14:textId="17477CFB" w:rsidR="006274CD" w:rsidRPr="004E373A" w:rsidRDefault="006274CD"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83 (6</w:t>
            </w:r>
            <w:r w:rsidR="00BB544F" w:rsidRPr="004E373A">
              <w:rPr>
                <w:rFonts w:ascii="Arial" w:eastAsia="Times New Roman" w:hAnsi="Arial" w:cs="Arial"/>
                <w:color w:val="000000"/>
                <w:kern w:val="0"/>
                <w:sz w:val="22"/>
                <w:szCs w:val="22"/>
                <w14:ligatures w14:val="none"/>
              </w:rPr>
              <w:t>5</w:t>
            </w:r>
            <w:r w:rsidRPr="004E373A">
              <w:rPr>
                <w:rFonts w:ascii="Arial" w:eastAsia="Times New Roman" w:hAnsi="Arial" w:cs="Arial"/>
                <w:color w:val="000000"/>
                <w:kern w:val="0"/>
                <w:sz w:val="22"/>
                <w:szCs w:val="22"/>
                <w14:ligatures w14:val="none"/>
              </w:rPr>
              <w:t>, 92)</w:t>
            </w:r>
          </w:p>
        </w:tc>
        <w:tc>
          <w:tcPr>
            <w:tcW w:w="2986" w:type="dxa"/>
            <w:tcBorders>
              <w:top w:val="nil"/>
              <w:left w:val="nil"/>
              <w:bottom w:val="nil"/>
              <w:right w:val="nil"/>
            </w:tcBorders>
            <w:shd w:val="clear" w:color="auto" w:fill="auto"/>
            <w:noWrap/>
            <w:vAlign w:val="bottom"/>
            <w:hideMark/>
          </w:tcPr>
          <w:p w14:paraId="6D859F91" w14:textId="77777777" w:rsidR="006274CD" w:rsidRPr="004E373A" w:rsidRDefault="006274CD"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74 (55, 110)</w:t>
            </w:r>
          </w:p>
        </w:tc>
      </w:tr>
      <w:tr w:rsidR="006274CD" w:rsidRPr="004E373A" w14:paraId="72A5E121" w14:textId="77777777" w:rsidTr="004A7002">
        <w:trPr>
          <w:trHeight w:val="343"/>
        </w:trPr>
        <w:tc>
          <w:tcPr>
            <w:tcW w:w="4876" w:type="dxa"/>
            <w:gridSpan w:val="2"/>
            <w:tcBorders>
              <w:top w:val="nil"/>
              <w:left w:val="nil"/>
              <w:bottom w:val="nil"/>
              <w:right w:val="nil"/>
            </w:tcBorders>
            <w:shd w:val="clear" w:color="auto" w:fill="auto"/>
            <w:noWrap/>
            <w:vAlign w:val="bottom"/>
            <w:hideMark/>
          </w:tcPr>
          <w:p w14:paraId="5FE39E74"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Urine ACR, mg/g (IQR)</w:t>
            </w:r>
          </w:p>
        </w:tc>
        <w:tc>
          <w:tcPr>
            <w:tcW w:w="2871" w:type="dxa"/>
            <w:tcBorders>
              <w:top w:val="nil"/>
              <w:left w:val="nil"/>
              <w:bottom w:val="nil"/>
              <w:right w:val="nil"/>
            </w:tcBorders>
            <w:shd w:val="clear" w:color="auto" w:fill="auto"/>
            <w:noWrap/>
            <w:vAlign w:val="bottom"/>
            <w:hideMark/>
          </w:tcPr>
          <w:p w14:paraId="3A42BC94" w14:textId="77777777" w:rsidR="006274CD" w:rsidRPr="004E373A" w:rsidRDefault="006274CD"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10 (5, 21)</w:t>
            </w:r>
          </w:p>
        </w:tc>
        <w:tc>
          <w:tcPr>
            <w:tcW w:w="2986" w:type="dxa"/>
            <w:tcBorders>
              <w:top w:val="nil"/>
              <w:left w:val="nil"/>
              <w:bottom w:val="nil"/>
              <w:right w:val="nil"/>
            </w:tcBorders>
            <w:shd w:val="clear" w:color="auto" w:fill="auto"/>
            <w:noWrap/>
            <w:vAlign w:val="bottom"/>
            <w:hideMark/>
          </w:tcPr>
          <w:p w14:paraId="2D495DF2" w14:textId="57E05ECF" w:rsidR="006274CD" w:rsidRPr="004E373A" w:rsidRDefault="006274CD"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1</w:t>
            </w:r>
            <w:r w:rsidR="00BB544F" w:rsidRPr="004E373A">
              <w:rPr>
                <w:rFonts w:ascii="Arial" w:eastAsia="Times New Roman" w:hAnsi="Arial" w:cs="Arial"/>
                <w:color w:val="000000"/>
                <w:kern w:val="0"/>
                <w:sz w:val="22"/>
                <w:szCs w:val="22"/>
                <w14:ligatures w14:val="none"/>
              </w:rPr>
              <w:t>6</w:t>
            </w:r>
            <w:r w:rsidRPr="004E373A">
              <w:rPr>
                <w:rFonts w:ascii="Arial" w:eastAsia="Times New Roman" w:hAnsi="Arial" w:cs="Arial"/>
                <w:color w:val="000000"/>
                <w:kern w:val="0"/>
                <w:sz w:val="22"/>
                <w:szCs w:val="22"/>
                <w14:ligatures w14:val="none"/>
              </w:rPr>
              <w:t xml:space="preserve"> (</w:t>
            </w:r>
            <w:r w:rsidR="00BB544F" w:rsidRPr="004E373A">
              <w:rPr>
                <w:rFonts w:ascii="Arial" w:eastAsia="Times New Roman" w:hAnsi="Arial" w:cs="Arial"/>
                <w:color w:val="000000"/>
                <w:kern w:val="0"/>
                <w:sz w:val="22"/>
                <w:szCs w:val="22"/>
                <w14:ligatures w14:val="none"/>
              </w:rPr>
              <w:t>7</w:t>
            </w:r>
            <w:r w:rsidRPr="004E373A">
              <w:rPr>
                <w:rFonts w:ascii="Arial" w:eastAsia="Times New Roman" w:hAnsi="Arial" w:cs="Arial"/>
                <w:color w:val="000000"/>
                <w:kern w:val="0"/>
                <w:sz w:val="22"/>
                <w:szCs w:val="22"/>
                <w14:ligatures w14:val="none"/>
              </w:rPr>
              <w:t>, 7</w:t>
            </w:r>
            <w:r w:rsidR="00BB544F" w:rsidRPr="004E373A">
              <w:rPr>
                <w:rFonts w:ascii="Arial" w:eastAsia="Times New Roman" w:hAnsi="Arial" w:cs="Arial"/>
                <w:color w:val="000000"/>
                <w:kern w:val="0"/>
                <w:sz w:val="22"/>
                <w:szCs w:val="22"/>
                <w14:ligatures w14:val="none"/>
              </w:rPr>
              <w:t>0</w:t>
            </w:r>
            <w:r w:rsidRPr="004E373A">
              <w:rPr>
                <w:rFonts w:ascii="Arial" w:eastAsia="Times New Roman" w:hAnsi="Arial" w:cs="Arial"/>
                <w:color w:val="000000"/>
                <w:kern w:val="0"/>
                <w:sz w:val="22"/>
                <w:szCs w:val="22"/>
                <w14:ligatures w14:val="none"/>
              </w:rPr>
              <w:t>)</w:t>
            </w:r>
          </w:p>
        </w:tc>
      </w:tr>
      <w:tr w:rsidR="006274CD" w:rsidRPr="004E373A" w14:paraId="4764AA7B" w14:textId="77777777" w:rsidTr="004A7002">
        <w:trPr>
          <w:trHeight w:val="343"/>
        </w:trPr>
        <w:tc>
          <w:tcPr>
            <w:tcW w:w="4876" w:type="dxa"/>
            <w:gridSpan w:val="2"/>
            <w:tcBorders>
              <w:top w:val="nil"/>
              <w:left w:val="nil"/>
              <w:bottom w:val="single" w:sz="4" w:space="0" w:color="auto"/>
              <w:right w:val="nil"/>
            </w:tcBorders>
            <w:shd w:val="clear" w:color="auto" w:fill="auto"/>
            <w:noWrap/>
            <w:vAlign w:val="bottom"/>
            <w:hideMark/>
          </w:tcPr>
          <w:p w14:paraId="60BAB57C" w14:textId="77777777" w:rsidR="006274CD" w:rsidRPr="004E373A" w:rsidRDefault="006274CD" w:rsidP="004A7002">
            <w:pPr>
              <w:spacing w:line="480" w:lineRule="auto"/>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Median summary secretion score, IQR</w:t>
            </w:r>
          </w:p>
        </w:tc>
        <w:tc>
          <w:tcPr>
            <w:tcW w:w="2871" w:type="dxa"/>
            <w:tcBorders>
              <w:top w:val="nil"/>
              <w:left w:val="nil"/>
              <w:bottom w:val="single" w:sz="4" w:space="0" w:color="auto"/>
              <w:right w:val="nil"/>
            </w:tcBorders>
            <w:shd w:val="clear" w:color="auto" w:fill="auto"/>
            <w:noWrap/>
            <w:vAlign w:val="bottom"/>
            <w:hideMark/>
          </w:tcPr>
          <w:p w14:paraId="75D131AE" w14:textId="77777777" w:rsidR="006274CD" w:rsidRPr="004E373A" w:rsidRDefault="006274CD"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58 (48, 65)</w:t>
            </w:r>
          </w:p>
        </w:tc>
        <w:tc>
          <w:tcPr>
            <w:tcW w:w="2986" w:type="dxa"/>
            <w:tcBorders>
              <w:top w:val="nil"/>
              <w:left w:val="nil"/>
              <w:bottom w:val="single" w:sz="4" w:space="0" w:color="auto"/>
              <w:right w:val="nil"/>
            </w:tcBorders>
            <w:shd w:val="clear" w:color="auto" w:fill="auto"/>
            <w:noWrap/>
            <w:vAlign w:val="bottom"/>
            <w:hideMark/>
          </w:tcPr>
          <w:p w14:paraId="756BE608" w14:textId="627117D1" w:rsidR="006274CD" w:rsidRPr="004E373A" w:rsidRDefault="006274CD" w:rsidP="004A7002">
            <w:pPr>
              <w:spacing w:line="480" w:lineRule="auto"/>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5</w:t>
            </w:r>
            <w:r w:rsidR="00BB544F" w:rsidRPr="004E373A">
              <w:rPr>
                <w:rFonts w:ascii="Arial" w:eastAsia="Times New Roman" w:hAnsi="Arial" w:cs="Arial"/>
                <w:color w:val="000000"/>
                <w:kern w:val="0"/>
                <w:sz w:val="22"/>
                <w:szCs w:val="22"/>
                <w14:ligatures w14:val="none"/>
              </w:rPr>
              <w:t>6</w:t>
            </w:r>
            <w:r w:rsidRPr="004E373A">
              <w:rPr>
                <w:rFonts w:ascii="Arial" w:eastAsia="Times New Roman" w:hAnsi="Arial" w:cs="Arial"/>
                <w:color w:val="000000"/>
                <w:kern w:val="0"/>
                <w:sz w:val="22"/>
                <w:szCs w:val="22"/>
                <w14:ligatures w14:val="none"/>
              </w:rPr>
              <w:t xml:space="preserve"> (4</w:t>
            </w:r>
            <w:r w:rsidR="00BB544F" w:rsidRPr="004E373A">
              <w:rPr>
                <w:rFonts w:ascii="Arial" w:eastAsia="Times New Roman" w:hAnsi="Arial" w:cs="Arial"/>
                <w:color w:val="000000"/>
                <w:kern w:val="0"/>
                <w:sz w:val="22"/>
                <w:szCs w:val="22"/>
                <w14:ligatures w14:val="none"/>
              </w:rPr>
              <w:t>7</w:t>
            </w:r>
            <w:r w:rsidRPr="004E373A">
              <w:rPr>
                <w:rFonts w:ascii="Arial" w:eastAsia="Times New Roman" w:hAnsi="Arial" w:cs="Arial"/>
                <w:color w:val="000000"/>
                <w:kern w:val="0"/>
                <w:sz w:val="22"/>
                <w:szCs w:val="22"/>
                <w14:ligatures w14:val="none"/>
              </w:rPr>
              <w:t>, 63)</w:t>
            </w:r>
          </w:p>
        </w:tc>
      </w:tr>
      <w:tr w:rsidR="006274CD" w:rsidRPr="004E373A" w14:paraId="4F57CCBF" w14:textId="77777777" w:rsidTr="004A7002">
        <w:trPr>
          <w:trHeight w:val="1529"/>
        </w:trPr>
        <w:tc>
          <w:tcPr>
            <w:tcW w:w="10733" w:type="dxa"/>
            <w:gridSpan w:val="4"/>
            <w:tcBorders>
              <w:top w:val="nil"/>
              <w:left w:val="nil"/>
              <w:right w:val="nil"/>
            </w:tcBorders>
            <w:shd w:val="clear" w:color="auto" w:fill="auto"/>
            <w:noWrap/>
            <w:vAlign w:val="bottom"/>
            <w:hideMark/>
          </w:tcPr>
          <w:p w14:paraId="7BED07F9" w14:textId="2754D29E" w:rsidR="006274CD" w:rsidRPr="004E373A" w:rsidRDefault="006274CD" w:rsidP="004A7002">
            <w:pPr>
              <w:spacing w:line="480" w:lineRule="auto"/>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 xml:space="preserve">Abbreviations: </w:t>
            </w:r>
            <w:proofErr w:type="spellStart"/>
            <w:r w:rsidRPr="004E373A">
              <w:rPr>
                <w:rFonts w:ascii="Arial" w:eastAsia="Times New Roman" w:hAnsi="Arial" w:cs="Arial"/>
                <w:color w:val="000000"/>
                <w:kern w:val="0"/>
                <w:sz w:val="22"/>
                <w:szCs w:val="22"/>
                <w14:ligatures w14:val="none"/>
              </w:rPr>
              <w:t>ACEi</w:t>
            </w:r>
            <w:proofErr w:type="spellEnd"/>
            <w:r w:rsidRPr="004E373A">
              <w:rPr>
                <w:rFonts w:ascii="Arial" w:eastAsia="Times New Roman" w:hAnsi="Arial" w:cs="Arial"/>
                <w:color w:val="000000"/>
                <w:kern w:val="0"/>
                <w:sz w:val="22"/>
                <w:szCs w:val="22"/>
                <w14:ligatures w14:val="none"/>
              </w:rPr>
              <w:t xml:space="preserve">, angiotensin-converting enzyme inhibitor; ARB, angiotensin receptor blocker; NSAID, non-steroidal anti-inflammatory drug, ICU, intensive care unit; </w:t>
            </w:r>
            <w:proofErr w:type="spellStart"/>
            <w:r w:rsidRPr="004E373A">
              <w:rPr>
                <w:rFonts w:ascii="Arial" w:eastAsia="Times New Roman" w:hAnsi="Arial" w:cs="Arial"/>
                <w:color w:val="000000"/>
                <w:kern w:val="0"/>
                <w:sz w:val="22"/>
                <w:szCs w:val="22"/>
                <w14:ligatures w14:val="none"/>
              </w:rPr>
              <w:t>hsCRP</w:t>
            </w:r>
            <w:proofErr w:type="spellEnd"/>
            <w:r w:rsidRPr="004E373A">
              <w:rPr>
                <w:rFonts w:ascii="Arial" w:eastAsia="Times New Roman" w:hAnsi="Arial" w:cs="Arial"/>
                <w:color w:val="000000"/>
                <w:kern w:val="0"/>
                <w:sz w:val="22"/>
                <w:szCs w:val="22"/>
                <w14:ligatures w14:val="none"/>
              </w:rPr>
              <w:t>, high sensitivity C-reactive protein; ACR, urine albumin-to-creatinine ratio</w:t>
            </w:r>
          </w:p>
        </w:tc>
      </w:tr>
    </w:tbl>
    <w:p w14:paraId="1452F2AA" w14:textId="77777777" w:rsidR="006274CD" w:rsidRPr="004E373A" w:rsidRDefault="006274CD" w:rsidP="000E66E3">
      <w:pPr>
        <w:spacing w:line="480" w:lineRule="auto"/>
        <w:rPr>
          <w:rFonts w:ascii="Arial" w:hAnsi="Arial" w:cs="Arial"/>
          <w:sz w:val="22"/>
          <w:szCs w:val="22"/>
        </w:rPr>
      </w:pPr>
    </w:p>
    <w:tbl>
      <w:tblPr>
        <w:tblW w:w="10315" w:type="dxa"/>
        <w:tblLook w:val="04A0" w:firstRow="1" w:lastRow="0" w:firstColumn="1" w:lastColumn="0" w:noHBand="0" w:noVBand="1"/>
      </w:tblPr>
      <w:tblGrid>
        <w:gridCol w:w="4587"/>
        <w:gridCol w:w="5728"/>
      </w:tblGrid>
      <w:tr w:rsidR="00BB544F" w:rsidRPr="004E373A" w14:paraId="27793665" w14:textId="77777777" w:rsidTr="00BB544F">
        <w:trPr>
          <w:trHeight w:val="620"/>
        </w:trPr>
        <w:tc>
          <w:tcPr>
            <w:tcW w:w="10315" w:type="dxa"/>
            <w:gridSpan w:val="2"/>
            <w:tcBorders>
              <w:top w:val="nil"/>
              <w:left w:val="nil"/>
              <w:bottom w:val="nil"/>
              <w:right w:val="nil"/>
            </w:tcBorders>
            <w:shd w:val="clear" w:color="auto" w:fill="auto"/>
            <w:noWrap/>
            <w:vAlign w:val="bottom"/>
          </w:tcPr>
          <w:p w14:paraId="3EB456F8" w14:textId="78F48FA5" w:rsidR="00BB544F" w:rsidRPr="004E373A" w:rsidRDefault="00BB544F" w:rsidP="00BB544F">
            <w:pPr>
              <w:spacing w:line="480" w:lineRule="auto"/>
              <w:rPr>
                <w:rFonts w:ascii="Arial" w:eastAsia="Times New Roman" w:hAnsi="Arial" w:cs="Arial"/>
                <w:b/>
                <w:bCs/>
                <w:color w:val="000000"/>
                <w:kern w:val="0"/>
                <w:sz w:val="22"/>
                <w:szCs w:val="22"/>
                <w14:ligatures w14:val="none"/>
              </w:rPr>
            </w:pPr>
            <w:commentRangeStart w:id="132"/>
            <w:r w:rsidRPr="004E373A">
              <w:rPr>
                <w:rFonts w:ascii="Arial" w:eastAsia="Times New Roman" w:hAnsi="Arial" w:cs="Arial"/>
                <w:b/>
                <w:bCs/>
                <w:color w:val="000000"/>
                <w:kern w:val="0"/>
                <w:sz w:val="22"/>
                <w:szCs w:val="22"/>
                <w14:ligatures w14:val="none"/>
              </w:rPr>
              <w:lastRenderedPageBreak/>
              <w:t xml:space="preserve">Table </w:t>
            </w:r>
            <w:commentRangeEnd w:id="132"/>
            <w:r w:rsidR="006E101F">
              <w:rPr>
                <w:rStyle w:val="CommentReference"/>
              </w:rPr>
              <w:commentReference w:id="132"/>
            </w:r>
            <w:r w:rsidRPr="004E373A">
              <w:rPr>
                <w:rFonts w:ascii="Arial" w:eastAsia="Times New Roman" w:hAnsi="Arial" w:cs="Arial"/>
                <w:b/>
                <w:bCs/>
                <w:color w:val="000000"/>
                <w:kern w:val="0"/>
                <w:sz w:val="22"/>
                <w:szCs w:val="22"/>
                <w14:ligatures w14:val="none"/>
              </w:rPr>
              <w:t>2. Association of the summary secretion score with risk of future sepsis associated acute kidney injury</w:t>
            </w:r>
          </w:p>
        </w:tc>
      </w:tr>
      <w:tr w:rsidR="00BB544F" w:rsidRPr="004E373A" w14:paraId="7EB55DA2" w14:textId="77777777" w:rsidTr="00BB544F">
        <w:trPr>
          <w:trHeight w:val="620"/>
        </w:trPr>
        <w:tc>
          <w:tcPr>
            <w:tcW w:w="4587" w:type="dxa"/>
            <w:tcBorders>
              <w:top w:val="nil"/>
              <w:left w:val="nil"/>
              <w:bottom w:val="nil"/>
              <w:right w:val="nil"/>
            </w:tcBorders>
            <w:shd w:val="clear" w:color="auto" w:fill="auto"/>
            <w:noWrap/>
            <w:vAlign w:val="bottom"/>
            <w:hideMark/>
          </w:tcPr>
          <w:p w14:paraId="035D9BCA" w14:textId="77777777" w:rsidR="00BB544F" w:rsidRPr="004E373A" w:rsidRDefault="00BB544F" w:rsidP="004A7002">
            <w:pPr>
              <w:rPr>
                <w:rFonts w:ascii="Arial" w:eastAsia="Times New Roman" w:hAnsi="Arial" w:cs="Arial"/>
                <w:b/>
                <w:bCs/>
                <w:color w:val="000000"/>
                <w:kern w:val="0"/>
                <w:sz w:val="22"/>
                <w:szCs w:val="22"/>
                <w14:ligatures w14:val="none"/>
              </w:rPr>
            </w:pPr>
            <w:r w:rsidRPr="004E373A">
              <w:rPr>
                <w:rFonts w:ascii="Arial" w:eastAsia="Times New Roman" w:hAnsi="Arial" w:cs="Arial"/>
                <w:b/>
                <w:bCs/>
                <w:color w:val="000000"/>
                <w:kern w:val="0"/>
                <w:sz w:val="22"/>
                <w:szCs w:val="22"/>
                <w14:ligatures w14:val="none"/>
              </w:rPr>
              <w:t>Summary Secretion Score</w:t>
            </w:r>
          </w:p>
        </w:tc>
        <w:tc>
          <w:tcPr>
            <w:tcW w:w="5728" w:type="dxa"/>
            <w:tcBorders>
              <w:top w:val="nil"/>
              <w:left w:val="nil"/>
              <w:bottom w:val="nil"/>
              <w:right w:val="nil"/>
            </w:tcBorders>
            <w:shd w:val="clear" w:color="auto" w:fill="auto"/>
            <w:noWrap/>
            <w:vAlign w:val="bottom"/>
            <w:hideMark/>
          </w:tcPr>
          <w:p w14:paraId="3F035A8B" w14:textId="5B60D584" w:rsidR="00BB544F" w:rsidRPr="004E373A" w:rsidRDefault="00BB544F" w:rsidP="004A7002">
            <w:pPr>
              <w:jc w:val="center"/>
              <w:rPr>
                <w:rFonts w:ascii="Arial" w:eastAsia="Times New Roman" w:hAnsi="Arial" w:cs="Arial"/>
                <w:b/>
                <w:bCs/>
                <w:color w:val="000000"/>
                <w:kern w:val="0"/>
                <w:sz w:val="22"/>
                <w:szCs w:val="22"/>
                <w14:ligatures w14:val="none"/>
              </w:rPr>
            </w:pPr>
            <w:r w:rsidRPr="004E373A">
              <w:rPr>
                <w:rFonts w:ascii="Arial" w:eastAsia="Times New Roman" w:hAnsi="Arial" w:cs="Arial"/>
                <w:b/>
                <w:bCs/>
                <w:color w:val="000000"/>
                <w:kern w:val="0"/>
                <w:sz w:val="22"/>
                <w:szCs w:val="22"/>
                <w14:ligatures w14:val="none"/>
              </w:rPr>
              <w:t xml:space="preserve">Model* </w:t>
            </w:r>
          </w:p>
        </w:tc>
      </w:tr>
      <w:tr w:rsidR="00BB544F" w:rsidRPr="004E373A" w14:paraId="12AA9716" w14:textId="77777777" w:rsidTr="00BB544F">
        <w:trPr>
          <w:trHeight w:val="620"/>
        </w:trPr>
        <w:tc>
          <w:tcPr>
            <w:tcW w:w="4587" w:type="dxa"/>
            <w:tcBorders>
              <w:top w:val="nil"/>
              <w:left w:val="nil"/>
              <w:bottom w:val="single" w:sz="4" w:space="0" w:color="auto"/>
              <w:right w:val="nil"/>
            </w:tcBorders>
            <w:shd w:val="clear" w:color="auto" w:fill="auto"/>
            <w:noWrap/>
            <w:vAlign w:val="bottom"/>
            <w:hideMark/>
          </w:tcPr>
          <w:p w14:paraId="3B1ECFA5" w14:textId="77777777" w:rsidR="00BB544F" w:rsidRPr="004E373A" w:rsidRDefault="00BB544F" w:rsidP="002844D7">
            <w:pP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Per 1-SD lower secretion score</w:t>
            </w:r>
          </w:p>
        </w:tc>
        <w:tc>
          <w:tcPr>
            <w:tcW w:w="5728" w:type="dxa"/>
            <w:tcBorders>
              <w:top w:val="nil"/>
              <w:left w:val="nil"/>
              <w:bottom w:val="single" w:sz="4" w:space="0" w:color="auto"/>
              <w:right w:val="nil"/>
            </w:tcBorders>
            <w:shd w:val="clear" w:color="auto" w:fill="auto"/>
            <w:noWrap/>
            <w:vAlign w:val="bottom"/>
            <w:hideMark/>
          </w:tcPr>
          <w:p w14:paraId="244553BF" w14:textId="7D493D3F" w:rsidR="00BB544F" w:rsidRPr="004E373A" w:rsidRDefault="00BB544F" w:rsidP="002844D7">
            <w:pPr>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1.00 (0.99, 1.02)</w:t>
            </w:r>
          </w:p>
        </w:tc>
      </w:tr>
      <w:tr w:rsidR="00BB544F" w:rsidRPr="004E373A" w14:paraId="634C45A0" w14:textId="77777777" w:rsidTr="00BB544F">
        <w:trPr>
          <w:trHeight w:val="620"/>
        </w:trPr>
        <w:tc>
          <w:tcPr>
            <w:tcW w:w="4587" w:type="dxa"/>
            <w:tcBorders>
              <w:top w:val="nil"/>
              <w:left w:val="nil"/>
              <w:bottom w:val="single" w:sz="4" w:space="0" w:color="auto"/>
              <w:right w:val="nil"/>
            </w:tcBorders>
            <w:shd w:val="clear" w:color="auto" w:fill="auto"/>
            <w:noWrap/>
            <w:vAlign w:val="bottom"/>
          </w:tcPr>
          <w:p w14:paraId="0ED61993" w14:textId="77777777" w:rsidR="00BB544F" w:rsidRPr="004E373A" w:rsidRDefault="00BB544F" w:rsidP="004A7002">
            <w:pP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Quartile 1</w:t>
            </w:r>
          </w:p>
        </w:tc>
        <w:tc>
          <w:tcPr>
            <w:tcW w:w="5728" w:type="dxa"/>
            <w:tcBorders>
              <w:top w:val="nil"/>
              <w:left w:val="nil"/>
              <w:bottom w:val="single" w:sz="4" w:space="0" w:color="auto"/>
              <w:right w:val="nil"/>
            </w:tcBorders>
            <w:shd w:val="clear" w:color="auto" w:fill="auto"/>
            <w:noWrap/>
            <w:vAlign w:val="bottom"/>
          </w:tcPr>
          <w:p w14:paraId="7B2205FA" w14:textId="77777777" w:rsidR="00BB544F" w:rsidRPr="004E373A" w:rsidRDefault="00BB544F" w:rsidP="004A7002">
            <w:pPr>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1.58 (0.79, 3.15)</w:t>
            </w:r>
          </w:p>
        </w:tc>
      </w:tr>
      <w:tr w:rsidR="00BB544F" w:rsidRPr="004E373A" w14:paraId="2586F7A1" w14:textId="77777777" w:rsidTr="00BB544F">
        <w:trPr>
          <w:trHeight w:val="620"/>
        </w:trPr>
        <w:tc>
          <w:tcPr>
            <w:tcW w:w="4587" w:type="dxa"/>
            <w:tcBorders>
              <w:top w:val="nil"/>
              <w:left w:val="nil"/>
              <w:bottom w:val="single" w:sz="4" w:space="0" w:color="auto"/>
              <w:right w:val="nil"/>
            </w:tcBorders>
            <w:shd w:val="clear" w:color="auto" w:fill="auto"/>
            <w:noWrap/>
            <w:vAlign w:val="bottom"/>
          </w:tcPr>
          <w:p w14:paraId="0017E412" w14:textId="77777777" w:rsidR="00BB544F" w:rsidRPr="004E373A" w:rsidRDefault="00BB544F" w:rsidP="004A7002">
            <w:pP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Quartile 2</w:t>
            </w:r>
          </w:p>
        </w:tc>
        <w:tc>
          <w:tcPr>
            <w:tcW w:w="5728" w:type="dxa"/>
            <w:tcBorders>
              <w:top w:val="nil"/>
              <w:left w:val="nil"/>
              <w:bottom w:val="single" w:sz="4" w:space="0" w:color="auto"/>
              <w:right w:val="nil"/>
            </w:tcBorders>
            <w:shd w:val="clear" w:color="auto" w:fill="auto"/>
            <w:noWrap/>
            <w:vAlign w:val="bottom"/>
          </w:tcPr>
          <w:p w14:paraId="089DB720" w14:textId="77777777" w:rsidR="00BB544F" w:rsidRPr="004E373A" w:rsidRDefault="00BB544F" w:rsidP="004A7002">
            <w:pPr>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1.36 (0.70, 2.61)</w:t>
            </w:r>
          </w:p>
        </w:tc>
      </w:tr>
      <w:tr w:rsidR="00BB544F" w:rsidRPr="004E373A" w14:paraId="77AB30BF" w14:textId="77777777" w:rsidTr="00BB544F">
        <w:trPr>
          <w:trHeight w:val="620"/>
        </w:trPr>
        <w:tc>
          <w:tcPr>
            <w:tcW w:w="4587" w:type="dxa"/>
            <w:tcBorders>
              <w:top w:val="nil"/>
              <w:left w:val="nil"/>
              <w:bottom w:val="single" w:sz="4" w:space="0" w:color="auto"/>
              <w:right w:val="nil"/>
            </w:tcBorders>
            <w:shd w:val="clear" w:color="auto" w:fill="auto"/>
            <w:noWrap/>
            <w:vAlign w:val="bottom"/>
          </w:tcPr>
          <w:p w14:paraId="45D6AD63" w14:textId="77777777" w:rsidR="00BB544F" w:rsidRPr="004E373A" w:rsidRDefault="00BB544F" w:rsidP="004A7002">
            <w:pP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Quartile 3</w:t>
            </w:r>
          </w:p>
        </w:tc>
        <w:tc>
          <w:tcPr>
            <w:tcW w:w="5728" w:type="dxa"/>
            <w:tcBorders>
              <w:top w:val="nil"/>
              <w:left w:val="nil"/>
              <w:bottom w:val="single" w:sz="4" w:space="0" w:color="auto"/>
              <w:right w:val="nil"/>
            </w:tcBorders>
            <w:shd w:val="clear" w:color="auto" w:fill="auto"/>
            <w:noWrap/>
            <w:vAlign w:val="bottom"/>
          </w:tcPr>
          <w:p w14:paraId="73CC176A" w14:textId="77777777" w:rsidR="00BB544F" w:rsidRPr="004E373A" w:rsidRDefault="00BB544F" w:rsidP="004A7002">
            <w:pPr>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1.32 (0.61, 2.89)</w:t>
            </w:r>
          </w:p>
        </w:tc>
      </w:tr>
      <w:tr w:rsidR="00BB544F" w:rsidRPr="004E373A" w14:paraId="4E4DA935" w14:textId="77777777" w:rsidTr="00BB544F">
        <w:trPr>
          <w:trHeight w:val="620"/>
        </w:trPr>
        <w:tc>
          <w:tcPr>
            <w:tcW w:w="4587" w:type="dxa"/>
            <w:tcBorders>
              <w:top w:val="nil"/>
              <w:left w:val="nil"/>
              <w:bottom w:val="nil"/>
              <w:right w:val="nil"/>
            </w:tcBorders>
            <w:shd w:val="clear" w:color="auto" w:fill="auto"/>
            <w:noWrap/>
            <w:vAlign w:val="bottom"/>
          </w:tcPr>
          <w:p w14:paraId="7D79F729" w14:textId="77777777" w:rsidR="00BB544F" w:rsidRPr="004E373A" w:rsidRDefault="00BB544F" w:rsidP="004A7002">
            <w:pP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Quartile 4</w:t>
            </w:r>
          </w:p>
        </w:tc>
        <w:tc>
          <w:tcPr>
            <w:tcW w:w="5728" w:type="dxa"/>
            <w:tcBorders>
              <w:top w:val="nil"/>
              <w:left w:val="nil"/>
              <w:bottom w:val="nil"/>
              <w:right w:val="nil"/>
            </w:tcBorders>
            <w:shd w:val="clear" w:color="auto" w:fill="auto"/>
            <w:noWrap/>
            <w:vAlign w:val="bottom"/>
          </w:tcPr>
          <w:p w14:paraId="1F2E4D06" w14:textId="77777777" w:rsidR="00BB544F" w:rsidRPr="004E373A" w:rsidRDefault="00BB544F" w:rsidP="004A7002">
            <w:pPr>
              <w:jc w:val="center"/>
              <w:rPr>
                <w:rFonts w:ascii="Arial" w:eastAsia="Times New Roman" w:hAnsi="Arial" w:cs="Arial"/>
                <w:color w:val="000000"/>
                <w:kern w:val="0"/>
                <w:sz w:val="22"/>
                <w:szCs w:val="22"/>
                <w14:ligatures w14:val="none"/>
              </w:rPr>
            </w:pPr>
            <w:r w:rsidRPr="004E373A">
              <w:rPr>
                <w:rFonts w:ascii="Arial" w:eastAsia="Times New Roman" w:hAnsi="Arial" w:cs="Arial"/>
                <w:color w:val="000000"/>
                <w:kern w:val="0"/>
                <w:sz w:val="22"/>
                <w:szCs w:val="22"/>
                <w14:ligatures w14:val="none"/>
              </w:rPr>
              <w:t>Reference</w:t>
            </w:r>
          </w:p>
        </w:tc>
      </w:tr>
      <w:tr w:rsidR="00BB544F" w:rsidRPr="004E373A" w14:paraId="5C0954D7" w14:textId="77777777" w:rsidTr="00BB544F">
        <w:trPr>
          <w:trHeight w:val="620"/>
        </w:trPr>
        <w:tc>
          <w:tcPr>
            <w:tcW w:w="10315" w:type="dxa"/>
            <w:gridSpan w:val="2"/>
            <w:tcBorders>
              <w:top w:val="nil"/>
              <w:left w:val="nil"/>
              <w:bottom w:val="single" w:sz="4" w:space="0" w:color="auto"/>
              <w:right w:val="nil"/>
            </w:tcBorders>
            <w:shd w:val="clear" w:color="auto" w:fill="auto"/>
            <w:noWrap/>
            <w:vAlign w:val="bottom"/>
          </w:tcPr>
          <w:p w14:paraId="775BDCDA" w14:textId="77777777" w:rsidR="00BB544F" w:rsidRPr="004E373A" w:rsidRDefault="00BB544F" w:rsidP="00BB544F">
            <w:pPr>
              <w:spacing w:line="480" w:lineRule="auto"/>
              <w:rPr>
                <w:rFonts w:ascii="Arial" w:hAnsi="Arial" w:cs="Arial"/>
                <w:sz w:val="22"/>
                <w:szCs w:val="22"/>
              </w:rPr>
            </w:pPr>
            <w:r w:rsidRPr="004E373A">
              <w:rPr>
                <w:rFonts w:ascii="Arial" w:eastAsia="Times New Roman" w:hAnsi="Arial" w:cs="Arial"/>
                <w:color w:val="000000"/>
                <w:kern w:val="0"/>
                <w:sz w:val="22"/>
                <w:szCs w:val="22"/>
                <w14:ligatures w14:val="none"/>
              </w:rPr>
              <w:t xml:space="preserve">*Cases and controls were matched for </w:t>
            </w:r>
            <w:r w:rsidRPr="004E373A">
              <w:rPr>
                <w:rFonts w:ascii="Arial" w:hAnsi="Arial" w:cs="Arial"/>
                <w:color w:val="0E101A"/>
                <w:sz w:val="22"/>
                <w:szCs w:val="22"/>
              </w:rPr>
              <w:t>age, sex, race, and time from baseline study visit</w:t>
            </w:r>
            <w:r w:rsidRPr="004E373A">
              <w:rPr>
                <w:rFonts w:ascii="Arial" w:eastAsia="Times New Roman" w:hAnsi="Arial" w:cs="Arial"/>
                <w:color w:val="000000"/>
                <w:kern w:val="0"/>
                <w:sz w:val="22"/>
                <w:szCs w:val="22"/>
                <w14:ligatures w14:val="none"/>
              </w:rPr>
              <w:t>. Models were adjusted for baseline estimated glomerular filtration rate and urine albumin-to-creatinine ratio</w:t>
            </w:r>
          </w:p>
          <w:p w14:paraId="5BDA2D51" w14:textId="77777777" w:rsidR="00BB544F" w:rsidRPr="004E373A" w:rsidRDefault="00BB544F" w:rsidP="004A7002">
            <w:pPr>
              <w:jc w:val="center"/>
              <w:rPr>
                <w:rFonts w:ascii="Arial" w:eastAsia="Times New Roman" w:hAnsi="Arial" w:cs="Arial"/>
                <w:color w:val="000000"/>
                <w:kern w:val="0"/>
                <w:sz w:val="22"/>
                <w:szCs w:val="22"/>
                <w14:ligatures w14:val="none"/>
              </w:rPr>
            </w:pPr>
          </w:p>
        </w:tc>
      </w:tr>
    </w:tbl>
    <w:p w14:paraId="63663F37" w14:textId="77777777" w:rsidR="006274CD" w:rsidRPr="004E373A" w:rsidRDefault="006274CD" w:rsidP="00911A1D">
      <w:pPr>
        <w:spacing w:line="480" w:lineRule="auto"/>
        <w:rPr>
          <w:rFonts w:ascii="Arial" w:hAnsi="Arial" w:cs="Arial"/>
          <w:sz w:val="22"/>
          <w:szCs w:val="22"/>
        </w:rPr>
      </w:pPr>
    </w:p>
    <w:p w14:paraId="617CE5E4" w14:textId="77777777" w:rsidR="00BB544F" w:rsidRPr="004E373A" w:rsidRDefault="00BB544F" w:rsidP="00911A1D">
      <w:pPr>
        <w:spacing w:line="480" w:lineRule="auto"/>
        <w:rPr>
          <w:rFonts w:ascii="Arial" w:hAnsi="Arial" w:cs="Arial"/>
          <w:sz w:val="22"/>
          <w:szCs w:val="22"/>
        </w:rPr>
      </w:pPr>
    </w:p>
    <w:p w14:paraId="24B0FAD9" w14:textId="77777777" w:rsidR="00BB544F" w:rsidRPr="004E373A" w:rsidRDefault="00BB544F" w:rsidP="00911A1D">
      <w:pPr>
        <w:spacing w:line="480" w:lineRule="auto"/>
        <w:rPr>
          <w:rFonts w:ascii="Arial" w:eastAsia="Times New Roman" w:hAnsi="Arial" w:cs="Arial"/>
          <w:b/>
          <w:bCs/>
          <w:color w:val="000000"/>
          <w:kern w:val="0"/>
          <w:sz w:val="22"/>
          <w:szCs w:val="22"/>
          <w14:ligatures w14:val="none"/>
        </w:rPr>
      </w:pPr>
    </w:p>
    <w:p w14:paraId="326CDB8E" w14:textId="77777777" w:rsidR="00BB544F" w:rsidRPr="004E373A" w:rsidRDefault="00BB544F" w:rsidP="00911A1D">
      <w:pPr>
        <w:spacing w:line="480" w:lineRule="auto"/>
        <w:rPr>
          <w:rFonts w:ascii="Arial" w:eastAsia="Times New Roman" w:hAnsi="Arial" w:cs="Arial"/>
          <w:b/>
          <w:bCs/>
          <w:color w:val="000000"/>
          <w:kern w:val="0"/>
          <w:sz w:val="22"/>
          <w:szCs w:val="22"/>
          <w14:ligatures w14:val="none"/>
        </w:rPr>
      </w:pPr>
    </w:p>
    <w:p w14:paraId="6225908B" w14:textId="77777777" w:rsidR="00BB544F" w:rsidRPr="004E373A" w:rsidRDefault="00BB544F" w:rsidP="00911A1D">
      <w:pPr>
        <w:spacing w:line="480" w:lineRule="auto"/>
        <w:rPr>
          <w:rFonts w:ascii="Arial" w:eastAsia="Times New Roman" w:hAnsi="Arial" w:cs="Arial"/>
          <w:b/>
          <w:bCs/>
          <w:color w:val="000000"/>
          <w:kern w:val="0"/>
          <w:sz w:val="22"/>
          <w:szCs w:val="22"/>
          <w14:ligatures w14:val="none"/>
        </w:rPr>
      </w:pPr>
    </w:p>
    <w:p w14:paraId="5937A8F2" w14:textId="77777777" w:rsidR="00BB544F" w:rsidRPr="004E373A" w:rsidRDefault="00BB544F">
      <w:pPr>
        <w:spacing w:line="480" w:lineRule="auto"/>
        <w:rPr>
          <w:rFonts w:ascii="Arial" w:hAnsi="Arial" w:cs="Arial"/>
          <w:sz w:val="22"/>
          <w:szCs w:val="22"/>
        </w:rPr>
      </w:pPr>
    </w:p>
    <w:sectPr w:rsidR="00BB544F" w:rsidRPr="004E373A" w:rsidSect="0044302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Simon Benjamin Ascher" w:date="2024-06-10T20:56:00Z" w:initials="SA">
    <w:p w14:paraId="32CF4B43" w14:textId="77777777" w:rsidR="00CA568D" w:rsidRDefault="00CA568D" w:rsidP="00CA568D">
      <w:r>
        <w:rPr>
          <w:rStyle w:val="CommentReference"/>
        </w:rPr>
        <w:annotationRef/>
      </w:r>
      <w:r>
        <w:rPr>
          <w:color w:val="000000"/>
          <w:sz w:val="20"/>
          <w:szCs w:val="20"/>
        </w:rPr>
        <w:t>This is 176 right? With total n=352?</w:t>
      </w:r>
    </w:p>
  </w:comment>
  <w:comment w:id="31" w:author="Simon Benjamin Ascher" w:date="2024-06-10T20:50:00Z" w:initials="SA">
    <w:p w14:paraId="1A81AAB5" w14:textId="6CC93DED" w:rsidR="00CA568D" w:rsidRDefault="00CA568D" w:rsidP="00CA568D">
      <w:r>
        <w:rPr>
          <w:rStyle w:val="CommentReference"/>
        </w:rPr>
        <w:annotationRef/>
      </w:r>
      <w:r>
        <w:rPr>
          <w:color w:val="000000"/>
          <w:sz w:val="20"/>
          <w:szCs w:val="20"/>
        </w:rPr>
        <w:t>Does this mean the time between the baseline study visit and hospitalization were matched? That’s impressive.</w:t>
      </w:r>
    </w:p>
  </w:comment>
  <w:comment w:id="42" w:author="Simon Benjamin Ascher" w:date="2024-06-10T20:58:00Z" w:initials="SA">
    <w:p w14:paraId="31732F96" w14:textId="77777777" w:rsidR="00CC0166" w:rsidRDefault="00CA568D" w:rsidP="00CC0166">
      <w:r>
        <w:rPr>
          <w:rStyle w:val="CommentReference"/>
        </w:rPr>
        <w:annotationRef/>
      </w:r>
      <w:r w:rsidR="00CC0166">
        <w:rPr>
          <w:sz w:val="20"/>
          <w:szCs w:val="20"/>
        </w:rPr>
        <w:t>For readers not familiar with the secretion score, maybe a brief mention about how a lower score indicates lower/worse tubular secretory function?</w:t>
      </w:r>
    </w:p>
  </w:comment>
  <w:comment w:id="45" w:author="Simon Benjamin Ascher" w:date="2024-06-10T21:02:00Z" w:initials="SA">
    <w:p w14:paraId="2867C4F6" w14:textId="77777777" w:rsidR="00CC0166" w:rsidRDefault="00CC0166" w:rsidP="00CC0166">
      <w:r>
        <w:rPr>
          <w:rStyle w:val="CommentReference"/>
        </w:rPr>
        <w:annotationRef/>
      </w:r>
      <w:r>
        <w:rPr>
          <w:sz w:val="20"/>
          <w:szCs w:val="20"/>
        </w:rPr>
        <w:t>Not sure how the event rate looks across quartiles 1-3, but b/c the quartile associations are imprecise would it be worth comparing Q4 vs Q1-Q3 as a binary exposure? The point estimates all seem to be about the same</w:t>
      </w:r>
    </w:p>
  </w:comment>
  <w:comment w:id="46" w:author="Simon Benjamin Ascher" w:date="2024-06-10T21:34:00Z" w:initials="SA">
    <w:p w14:paraId="6077F0E0" w14:textId="77777777" w:rsidR="006E101F" w:rsidRDefault="006E101F" w:rsidP="006E101F">
      <w:r>
        <w:rPr>
          <w:rStyle w:val="CommentReference"/>
        </w:rPr>
        <w:annotationRef/>
      </w:r>
      <w:r>
        <w:rPr>
          <w:color w:val="000000"/>
          <w:sz w:val="20"/>
          <w:szCs w:val="20"/>
        </w:rPr>
        <w:t>Is it worth adjusting for other potential confounders like DM (cases 42% vs control 29%), SBP, ACEi/ARB use, etc.?</w:t>
      </w:r>
    </w:p>
  </w:comment>
  <w:comment w:id="47" w:author="Simon Benjamin Ascher" w:date="2024-06-10T21:32:00Z" w:initials="SA">
    <w:p w14:paraId="18FE5C4D" w14:textId="2AC7DF02" w:rsidR="006E101F" w:rsidRDefault="006E101F" w:rsidP="006E101F">
      <w:r>
        <w:rPr>
          <w:rStyle w:val="CommentReference"/>
        </w:rPr>
        <w:annotationRef/>
      </w:r>
      <w:r>
        <w:rPr>
          <w:color w:val="000000"/>
          <w:sz w:val="20"/>
          <w:szCs w:val="20"/>
        </w:rPr>
        <w:t>I see CysC in Table 1, did you adjust for eGFR_cys? May want to specify here and reference the estimating equation</w:t>
      </w:r>
    </w:p>
  </w:comment>
  <w:comment w:id="48" w:author="Simon Benjamin Ascher" w:date="2024-06-10T21:38:00Z" w:initials="SA">
    <w:p w14:paraId="41E02F5A" w14:textId="77777777" w:rsidR="005508AB" w:rsidRDefault="005508AB" w:rsidP="005508AB">
      <w:r>
        <w:rPr>
          <w:rStyle w:val="CommentReference"/>
        </w:rPr>
        <w:annotationRef/>
      </w:r>
      <w:r>
        <w:rPr>
          <w:color w:val="000000"/>
          <w:sz w:val="20"/>
          <w:szCs w:val="20"/>
        </w:rPr>
        <w:t>Very minor, but you adjusted for UACR and not urine albumin correct? May want to specify</w:t>
      </w:r>
    </w:p>
  </w:comment>
  <w:comment w:id="58" w:author="Byron C Jaeger" w:date="2024-06-11T06:39:00Z" w:initials="BCJ">
    <w:p w14:paraId="0F80508E" w14:textId="77777777" w:rsidR="00EE18D0" w:rsidRDefault="00EE18D0" w:rsidP="00EE18D0">
      <w:pPr>
        <w:pStyle w:val="CommentText"/>
      </w:pPr>
      <w:r>
        <w:rPr>
          <w:rStyle w:val="CommentReference"/>
        </w:rPr>
        <w:annotationRef/>
      </w:r>
      <w:r>
        <w:t>Should this be ‘standard deviation’?</w:t>
      </w:r>
    </w:p>
  </w:comment>
  <w:comment w:id="81" w:author="Simon Benjamin Ascher" w:date="2024-06-10T21:03:00Z" w:initials="SA">
    <w:p w14:paraId="6EB47358" w14:textId="6B5175E7" w:rsidR="00CC0166" w:rsidRDefault="00CC0166" w:rsidP="00CC0166">
      <w:r>
        <w:rPr>
          <w:rStyle w:val="CommentReference"/>
        </w:rPr>
        <w:annotationRef/>
      </w:r>
      <w:r>
        <w:rPr>
          <w:color w:val="000000"/>
          <w:sz w:val="20"/>
          <w:szCs w:val="20"/>
        </w:rPr>
        <w:t>Interesting, extremely precise estimate compared to the quartiles associations</w:t>
      </w:r>
    </w:p>
  </w:comment>
  <w:comment w:id="96" w:author="Simon Benjamin Ascher" w:date="2024-06-10T21:06:00Z" w:initials="SA">
    <w:p w14:paraId="1C436F59" w14:textId="77777777" w:rsidR="00CC0166" w:rsidRDefault="00CC0166" w:rsidP="00CC0166">
      <w:r>
        <w:rPr>
          <w:rStyle w:val="CommentReference"/>
        </w:rPr>
        <w:annotationRef/>
      </w:r>
      <w:r>
        <w:rPr>
          <w:color w:val="000000"/>
          <w:sz w:val="20"/>
          <w:szCs w:val="20"/>
        </w:rPr>
        <w:t>With sepsis or due to sepsis?</w:t>
      </w:r>
    </w:p>
  </w:comment>
  <w:comment w:id="97" w:author="Simon Benjamin Ascher" w:date="2024-06-10T21:21:00Z" w:initials="SA">
    <w:p w14:paraId="3A6BEC76" w14:textId="77777777" w:rsidR="00EB1D8A" w:rsidRDefault="00EB1D8A" w:rsidP="00EB1D8A">
      <w:r>
        <w:rPr>
          <w:rStyle w:val="CommentReference"/>
        </w:rPr>
        <w:annotationRef/>
      </w:r>
      <w:r>
        <w:rPr>
          <w:color w:val="000000"/>
          <w:sz w:val="20"/>
          <w:szCs w:val="20"/>
        </w:rPr>
        <w:t>Do we know all the AKIs in SPRINT were prerenal?</w:t>
      </w:r>
    </w:p>
  </w:comment>
  <w:comment w:id="111" w:author="Simon Benjamin Ascher" w:date="2024-06-10T21:22:00Z" w:initials="SA">
    <w:p w14:paraId="69B53885" w14:textId="77777777" w:rsidR="00EB1D8A" w:rsidRDefault="00EB1D8A" w:rsidP="00EB1D8A">
      <w:r>
        <w:rPr>
          <w:rStyle w:val="CommentReference"/>
        </w:rPr>
        <w:annotationRef/>
      </w:r>
      <w:r>
        <w:rPr>
          <w:sz w:val="20"/>
          <w:szCs w:val="20"/>
        </w:rPr>
        <w:t xml:space="preserve">I’m not as familiar with power in a case-control study, but the 95% CI was 0.99-1.02, so probably not a reason for the null findings. </w:t>
      </w:r>
    </w:p>
  </w:comment>
  <w:comment w:id="112" w:author="Byron C Jaeger" w:date="2024-06-11T06:42:00Z" w:initials="BCJ">
    <w:p w14:paraId="1FE37659" w14:textId="77777777" w:rsidR="00EE18D0" w:rsidRDefault="00EE18D0" w:rsidP="00EE18D0">
      <w:pPr>
        <w:pStyle w:val="CommentText"/>
      </w:pPr>
      <w:r>
        <w:rPr>
          <w:rStyle w:val="CommentReference"/>
        </w:rPr>
        <w:annotationRef/>
      </w:r>
      <w:r>
        <w:t>Agree, the CI is not wide.</w:t>
      </w:r>
    </w:p>
  </w:comment>
  <w:comment w:id="114" w:author="Simon Benjamin Ascher" w:date="2024-06-10T21:23:00Z" w:initials="SA">
    <w:p w14:paraId="3D291A54" w14:textId="676D7D5F" w:rsidR="00EB1D8A" w:rsidRDefault="00EB1D8A" w:rsidP="00EB1D8A">
      <w:r>
        <w:rPr>
          <w:rStyle w:val="CommentReference"/>
        </w:rPr>
        <w:annotationRef/>
      </w:r>
      <w:r>
        <w:rPr>
          <w:color w:val="000000"/>
          <w:sz w:val="20"/>
          <w:szCs w:val="20"/>
        </w:rPr>
        <w:t>B/c controls didn’t have AKI</w:t>
      </w:r>
    </w:p>
  </w:comment>
  <w:comment w:id="118" w:author="Simon Benjamin Ascher" w:date="2024-06-10T21:24:00Z" w:initials="SA">
    <w:p w14:paraId="1720ED50" w14:textId="77777777" w:rsidR="00EB1D8A" w:rsidRDefault="00EB1D8A" w:rsidP="00EB1D8A">
      <w:r>
        <w:rPr>
          <w:rStyle w:val="CommentReference"/>
        </w:rPr>
        <w:annotationRef/>
      </w:r>
      <w:r>
        <w:rPr>
          <w:color w:val="000000"/>
          <w:sz w:val="20"/>
          <w:szCs w:val="20"/>
        </w:rPr>
        <w:t>Could you look at a subgroup analysis of hospitalizations within 1-2 years of the urine sample?</w:t>
      </w:r>
    </w:p>
  </w:comment>
  <w:comment w:id="113" w:author="Byron C Jaeger" w:date="2024-06-11T06:44:00Z" w:initials="BCJ">
    <w:p w14:paraId="482FFEBA" w14:textId="77777777" w:rsidR="00EE18D0" w:rsidRDefault="00EE18D0" w:rsidP="00EE18D0">
      <w:pPr>
        <w:pStyle w:val="CommentText"/>
      </w:pPr>
      <w:r>
        <w:rPr>
          <w:rStyle w:val="CommentReference"/>
        </w:rPr>
        <w:annotationRef/>
      </w:r>
      <w:r>
        <w:t>If this is a concern, why not use proportional hazards regression instead of logistic regression? I.e., incorporate time into the outcome instead of trying to match participants with similar time.</w:t>
      </w:r>
    </w:p>
  </w:comment>
  <w:comment w:id="119" w:author="Simon Benjamin Ascher" w:date="2024-06-10T21:25:00Z" w:initials="SA">
    <w:p w14:paraId="7B324B37" w14:textId="35F5920B" w:rsidR="00EB1D8A" w:rsidRDefault="00EB1D8A" w:rsidP="00EB1D8A">
      <w:r>
        <w:rPr>
          <w:rStyle w:val="CommentReference"/>
        </w:rPr>
        <w:annotationRef/>
      </w:r>
      <w:r>
        <w:rPr>
          <w:color w:val="000000"/>
          <w:sz w:val="20"/>
          <w:szCs w:val="20"/>
        </w:rPr>
        <w:t>This seems like a limitation of the study and not an explanation of the null finding</w:t>
      </w:r>
    </w:p>
  </w:comment>
  <w:comment w:id="131" w:author="Simon Benjamin Ascher" w:date="2024-06-10T21:35:00Z" w:initials="SA">
    <w:p w14:paraId="28D4E1A7" w14:textId="77777777" w:rsidR="006E101F" w:rsidRDefault="006E101F" w:rsidP="006E101F">
      <w:r>
        <w:rPr>
          <w:rStyle w:val="CommentReference"/>
        </w:rPr>
        <w:annotationRef/>
      </w:r>
      <w:r>
        <w:rPr>
          <w:color w:val="000000"/>
          <w:sz w:val="20"/>
          <w:szCs w:val="20"/>
        </w:rPr>
        <w:t>Not sure if worth having rows for hs-CRP and DBP. Could also collapse ACEi/ARB/MRA into 1 row</w:t>
      </w:r>
    </w:p>
  </w:comment>
  <w:comment w:id="132" w:author="Simon Benjamin Ascher" w:date="2024-06-10T21:37:00Z" w:initials="SA">
    <w:p w14:paraId="5CD2BD96" w14:textId="77777777" w:rsidR="006E101F" w:rsidRDefault="006E101F" w:rsidP="006E101F">
      <w:r>
        <w:rPr>
          <w:rStyle w:val="CommentReference"/>
        </w:rPr>
        <w:annotationRef/>
      </w:r>
      <w:r>
        <w:rPr>
          <w:sz w:val="20"/>
          <w:szCs w:val="20"/>
        </w:rPr>
        <w:t>Might be nice to show the # of cases in each quartile as a hint of the unadjusted results.</w:t>
      </w:r>
      <w:r>
        <w:rPr>
          <w:sz w:val="20"/>
          <w:szCs w:val="20"/>
        </w:rPr>
        <w:cr/>
      </w:r>
      <w:r>
        <w:rPr>
          <w:sz w:val="20"/>
          <w:szCs w:val="20"/>
        </w:rPr>
        <w:cr/>
        <w:t>I’m also struck by how precise the per 1-SD association is compared with quartiles. Why is that?</w:t>
      </w:r>
    </w:p>
    <w:p w14:paraId="1BC016BC" w14:textId="77777777" w:rsidR="006E101F" w:rsidRDefault="006E101F" w:rsidP="006E101F"/>
    <w:p w14:paraId="0143D16A" w14:textId="77777777" w:rsidR="006E101F" w:rsidRDefault="006E101F" w:rsidP="006E101F">
      <w:r>
        <w:rPr>
          <w:sz w:val="20"/>
          <w:szCs w:val="20"/>
        </w:rPr>
        <w:t>As mentioned above, may be worth dichotomized Q4 vs Q1-Q3 to get a more precise estimate since the ORs appear to be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CF4B43" w15:done="0"/>
  <w15:commentEx w15:paraId="1A81AAB5" w15:done="0"/>
  <w15:commentEx w15:paraId="31732F96" w15:done="0"/>
  <w15:commentEx w15:paraId="2867C4F6" w15:done="0"/>
  <w15:commentEx w15:paraId="6077F0E0" w15:done="0"/>
  <w15:commentEx w15:paraId="18FE5C4D" w15:done="0"/>
  <w15:commentEx w15:paraId="41E02F5A" w15:done="0"/>
  <w15:commentEx w15:paraId="0F80508E" w15:done="0"/>
  <w15:commentEx w15:paraId="6EB47358" w15:done="0"/>
  <w15:commentEx w15:paraId="1C436F59" w15:done="0"/>
  <w15:commentEx w15:paraId="3A6BEC76" w15:done="0"/>
  <w15:commentEx w15:paraId="69B53885" w15:done="0"/>
  <w15:commentEx w15:paraId="1FE37659" w15:paraIdParent="69B53885" w15:done="0"/>
  <w15:commentEx w15:paraId="3D291A54" w15:done="0"/>
  <w15:commentEx w15:paraId="1720ED50" w15:done="0"/>
  <w15:commentEx w15:paraId="482FFEBA" w15:done="0"/>
  <w15:commentEx w15:paraId="7B324B37" w15:done="0"/>
  <w15:commentEx w15:paraId="28D4E1A7" w15:done="0"/>
  <w15:commentEx w15:paraId="0143D1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C7E37E" w16cex:dateUtc="2024-06-11T03:56:00Z"/>
  <w16cex:commentExtensible w16cex:durableId="787646C1" w16cex:dateUtc="2024-06-11T03:50:00Z"/>
  <w16cex:commentExtensible w16cex:durableId="7FDDDA27" w16cex:dateUtc="2024-06-11T03:58:00Z"/>
  <w16cex:commentExtensible w16cex:durableId="5E44712E" w16cex:dateUtc="2024-06-11T04:02:00Z"/>
  <w16cex:commentExtensible w16cex:durableId="2E9C46B7" w16cex:dateUtc="2024-06-11T04:34:00Z"/>
  <w16cex:commentExtensible w16cex:durableId="7A414C2B" w16cex:dateUtc="2024-06-11T04:32:00Z"/>
  <w16cex:commentExtensible w16cex:durableId="38C82645" w16cex:dateUtc="2024-06-11T04:38:00Z"/>
  <w16cex:commentExtensible w16cex:durableId="3332FC9F" w16cex:dateUtc="2024-06-11T10:39:00Z"/>
  <w16cex:commentExtensible w16cex:durableId="2582C506" w16cex:dateUtc="2024-06-11T04:03:00Z"/>
  <w16cex:commentExtensible w16cex:durableId="6C383D22" w16cex:dateUtc="2024-06-11T04:06:00Z"/>
  <w16cex:commentExtensible w16cex:durableId="2E6740BA" w16cex:dateUtc="2024-06-11T04:21:00Z"/>
  <w16cex:commentExtensible w16cex:durableId="1839914B" w16cex:dateUtc="2024-06-11T04:22:00Z"/>
  <w16cex:commentExtensible w16cex:durableId="02DFE74C" w16cex:dateUtc="2024-06-11T10:42:00Z"/>
  <w16cex:commentExtensible w16cex:durableId="713398C5" w16cex:dateUtc="2024-06-11T04:23:00Z"/>
  <w16cex:commentExtensible w16cex:durableId="4FAF1EE9" w16cex:dateUtc="2024-06-11T04:24:00Z"/>
  <w16cex:commentExtensible w16cex:durableId="37A77AE1" w16cex:dateUtc="2024-06-11T10:44:00Z"/>
  <w16cex:commentExtensible w16cex:durableId="6DA6B436" w16cex:dateUtc="2024-06-11T04:25:00Z"/>
  <w16cex:commentExtensible w16cex:durableId="7298E0BC" w16cex:dateUtc="2024-06-11T04:35:00Z"/>
  <w16cex:commentExtensible w16cex:durableId="0566A2DA" w16cex:dateUtc="2024-06-11T0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CF4B43" w16cid:durableId="54C7E37E"/>
  <w16cid:commentId w16cid:paraId="1A81AAB5" w16cid:durableId="787646C1"/>
  <w16cid:commentId w16cid:paraId="31732F96" w16cid:durableId="7FDDDA27"/>
  <w16cid:commentId w16cid:paraId="2867C4F6" w16cid:durableId="5E44712E"/>
  <w16cid:commentId w16cid:paraId="6077F0E0" w16cid:durableId="2E9C46B7"/>
  <w16cid:commentId w16cid:paraId="18FE5C4D" w16cid:durableId="7A414C2B"/>
  <w16cid:commentId w16cid:paraId="41E02F5A" w16cid:durableId="38C82645"/>
  <w16cid:commentId w16cid:paraId="0F80508E" w16cid:durableId="3332FC9F"/>
  <w16cid:commentId w16cid:paraId="6EB47358" w16cid:durableId="2582C506"/>
  <w16cid:commentId w16cid:paraId="1C436F59" w16cid:durableId="6C383D22"/>
  <w16cid:commentId w16cid:paraId="3A6BEC76" w16cid:durableId="2E6740BA"/>
  <w16cid:commentId w16cid:paraId="69B53885" w16cid:durableId="1839914B"/>
  <w16cid:commentId w16cid:paraId="1FE37659" w16cid:durableId="02DFE74C"/>
  <w16cid:commentId w16cid:paraId="3D291A54" w16cid:durableId="713398C5"/>
  <w16cid:commentId w16cid:paraId="1720ED50" w16cid:durableId="4FAF1EE9"/>
  <w16cid:commentId w16cid:paraId="482FFEBA" w16cid:durableId="37A77AE1"/>
  <w16cid:commentId w16cid:paraId="7B324B37" w16cid:durableId="6DA6B436"/>
  <w16cid:commentId w16cid:paraId="28D4E1A7" w16cid:durableId="7298E0BC"/>
  <w16cid:commentId w16cid:paraId="0143D16A" w16cid:durableId="0566A2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B4BED"/>
    <w:multiLevelType w:val="hybridMultilevel"/>
    <w:tmpl w:val="7BC0065C"/>
    <w:lvl w:ilvl="0" w:tplc="29B46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E30C6C"/>
    <w:multiLevelType w:val="multilevel"/>
    <w:tmpl w:val="9B02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538046">
    <w:abstractNumId w:val="0"/>
  </w:num>
  <w:num w:numId="2" w16cid:durableId="6137056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Benjamin Ascher">
    <w15:presenceInfo w15:providerId="AD" w15:userId="S::sbascher@ucdavis.edu::90c1dc42-76f5-43ab-bcde-eae4ed1134c2"/>
  </w15:person>
  <w15:person w15:author="Byron C Jaeger">
    <w15:presenceInfo w15:providerId="AD" w15:userId="S::bjaeger@wakehealth.edu::85c6e26b-50b9-4776-9e89-c10c0e6260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zrerrv122txyer59dxfae6axrzvepdd9pr&quot;&gt;My EndNote Library&lt;record-ids&gt;&lt;item&gt;53&lt;/item&gt;&lt;item&gt;229&lt;/item&gt;&lt;item&gt;234&lt;/item&gt;&lt;item&gt;261&lt;/item&gt;&lt;item&gt;325&lt;/item&gt;&lt;item&gt;492&lt;/item&gt;&lt;item&gt;496&lt;/item&gt;&lt;item&gt;530&lt;/item&gt;&lt;item&gt;578&lt;/item&gt;&lt;/record-ids&gt;&lt;/item&gt;&lt;/Libraries&gt;"/>
  </w:docVars>
  <w:rsids>
    <w:rsidRoot w:val="001A0994"/>
    <w:rsid w:val="0001685A"/>
    <w:rsid w:val="000244E5"/>
    <w:rsid w:val="00044798"/>
    <w:rsid w:val="00046628"/>
    <w:rsid w:val="00071F4A"/>
    <w:rsid w:val="000C21D2"/>
    <w:rsid w:val="000C7E0D"/>
    <w:rsid w:val="000D7678"/>
    <w:rsid w:val="000E66E3"/>
    <w:rsid w:val="000F0C3F"/>
    <w:rsid w:val="0010797B"/>
    <w:rsid w:val="0011492B"/>
    <w:rsid w:val="00133771"/>
    <w:rsid w:val="0014374D"/>
    <w:rsid w:val="00144C37"/>
    <w:rsid w:val="001706CF"/>
    <w:rsid w:val="001813B5"/>
    <w:rsid w:val="00193A0A"/>
    <w:rsid w:val="001A0994"/>
    <w:rsid w:val="002A3165"/>
    <w:rsid w:val="002A4FAB"/>
    <w:rsid w:val="002B0B61"/>
    <w:rsid w:val="002B3AF3"/>
    <w:rsid w:val="002C298E"/>
    <w:rsid w:val="002C7082"/>
    <w:rsid w:val="002D3AE1"/>
    <w:rsid w:val="002D3D9F"/>
    <w:rsid w:val="002F245A"/>
    <w:rsid w:val="002F656C"/>
    <w:rsid w:val="002F6E9C"/>
    <w:rsid w:val="00320156"/>
    <w:rsid w:val="003476AD"/>
    <w:rsid w:val="003838BE"/>
    <w:rsid w:val="00386ADB"/>
    <w:rsid w:val="003A02F0"/>
    <w:rsid w:val="003C135A"/>
    <w:rsid w:val="003C2DE8"/>
    <w:rsid w:val="0040065B"/>
    <w:rsid w:val="00412D82"/>
    <w:rsid w:val="00416C19"/>
    <w:rsid w:val="00420532"/>
    <w:rsid w:val="00421AAD"/>
    <w:rsid w:val="004257E1"/>
    <w:rsid w:val="00443028"/>
    <w:rsid w:val="00447FEE"/>
    <w:rsid w:val="004516C8"/>
    <w:rsid w:val="0046017A"/>
    <w:rsid w:val="004916A1"/>
    <w:rsid w:val="004929EE"/>
    <w:rsid w:val="004D5407"/>
    <w:rsid w:val="004E373A"/>
    <w:rsid w:val="004F34F0"/>
    <w:rsid w:val="00505687"/>
    <w:rsid w:val="00525B2B"/>
    <w:rsid w:val="00527646"/>
    <w:rsid w:val="00534E92"/>
    <w:rsid w:val="00536B37"/>
    <w:rsid w:val="00536E56"/>
    <w:rsid w:val="005508AB"/>
    <w:rsid w:val="005540E9"/>
    <w:rsid w:val="0058597E"/>
    <w:rsid w:val="005B0350"/>
    <w:rsid w:val="005C6F04"/>
    <w:rsid w:val="00611C0A"/>
    <w:rsid w:val="00622853"/>
    <w:rsid w:val="006274CD"/>
    <w:rsid w:val="00652E2D"/>
    <w:rsid w:val="00667CF3"/>
    <w:rsid w:val="00686758"/>
    <w:rsid w:val="00693E7C"/>
    <w:rsid w:val="006B191E"/>
    <w:rsid w:val="006E101F"/>
    <w:rsid w:val="00757438"/>
    <w:rsid w:val="007772B1"/>
    <w:rsid w:val="007931BD"/>
    <w:rsid w:val="007C3685"/>
    <w:rsid w:val="007C77B5"/>
    <w:rsid w:val="00831EEE"/>
    <w:rsid w:val="008323AE"/>
    <w:rsid w:val="00841DF9"/>
    <w:rsid w:val="008614F8"/>
    <w:rsid w:val="00867D02"/>
    <w:rsid w:val="008731A4"/>
    <w:rsid w:val="00890571"/>
    <w:rsid w:val="008B7C9D"/>
    <w:rsid w:val="00902F80"/>
    <w:rsid w:val="009104C7"/>
    <w:rsid w:val="00911A1D"/>
    <w:rsid w:val="00936F9C"/>
    <w:rsid w:val="00942A02"/>
    <w:rsid w:val="009516E3"/>
    <w:rsid w:val="0096303D"/>
    <w:rsid w:val="0097690A"/>
    <w:rsid w:val="009A2F7F"/>
    <w:rsid w:val="009A3E2B"/>
    <w:rsid w:val="009F1251"/>
    <w:rsid w:val="00A25E2D"/>
    <w:rsid w:val="00A46578"/>
    <w:rsid w:val="00A540D6"/>
    <w:rsid w:val="00A84B9A"/>
    <w:rsid w:val="00AC1138"/>
    <w:rsid w:val="00AC514F"/>
    <w:rsid w:val="00AC63AE"/>
    <w:rsid w:val="00B00403"/>
    <w:rsid w:val="00B26F03"/>
    <w:rsid w:val="00B27FFC"/>
    <w:rsid w:val="00B516D8"/>
    <w:rsid w:val="00B63340"/>
    <w:rsid w:val="00B64695"/>
    <w:rsid w:val="00BA2E67"/>
    <w:rsid w:val="00BB544F"/>
    <w:rsid w:val="00BC5B9E"/>
    <w:rsid w:val="00BD6476"/>
    <w:rsid w:val="00BE3948"/>
    <w:rsid w:val="00BF5003"/>
    <w:rsid w:val="00BF6015"/>
    <w:rsid w:val="00BF7389"/>
    <w:rsid w:val="00BF77B3"/>
    <w:rsid w:val="00C11698"/>
    <w:rsid w:val="00C17358"/>
    <w:rsid w:val="00C74CC7"/>
    <w:rsid w:val="00C8444D"/>
    <w:rsid w:val="00C95EEB"/>
    <w:rsid w:val="00C9614C"/>
    <w:rsid w:val="00CA568D"/>
    <w:rsid w:val="00CB3DFE"/>
    <w:rsid w:val="00CC0166"/>
    <w:rsid w:val="00CC50AE"/>
    <w:rsid w:val="00CF387F"/>
    <w:rsid w:val="00D0514C"/>
    <w:rsid w:val="00D10DC5"/>
    <w:rsid w:val="00D21085"/>
    <w:rsid w:val="00D425F6"/>
    <w:rsid w:val="00D57C6B"/>
    <w:rsid w:val="00DA595E"/>
    <w:rsid w:val="00DB0493"/>
    <w:rsid w:val="00DC022F"/>
    <w:rsid w:val="00DC57A5"/>
    <w:rsid w:val="00DD1848"/>
    <w:rsid w:val="00DD6786"/>
    <w:rsid w:val="00DE1293"/>
    <w:rsid w:val="00E04D63"/>
    <w:rsid w:val="00E17C32"/>
    <w:rsid w:val="00E2026A"/>
    <w:rsid w:val="00E34668"/>
    <w:rsid w:val="00E66486"/>
    <w:rsid w:val="00E940A8"/>
    <w:rsid w:val="00E9720B"/>
    <w:rsid w:val="00EB1D8A"/>
    <w:rsid w:val="00EB3066"/>
    <w:rsid w:val="00EC7817"/>
    <w:rsid w:val="00ED1F6D"/>
    <w:rsid w:val="00EE18D0"/>
    <w:rsid w:val="00EE5D3D"/>
    <w:rsid w:val="00F27798"/>
    <w:rsid w:val="00F314E4"/>
    <w:rsid w:val="00F34CA3"/>
    <w:rsid w:val="00F41EA1"/>
    <w:rsid w:val="00F773B5"/>
    <w:rsid w:val="00F777A9"/>
    <w:rsid w:val="00F8099B"/>
    <w:rsid w:val="00FB2398"/>
    <w:rsid w:val="00FB668F"/>
    <w:rsid w:val="00FC3849"/>
    <w:rsid w:val="00FD206F"/>
    <w:rsid w:val="00FE4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569F"/>
  <w15:chartTrackingRefBased/>
  <w15:docId w15:val="{2D3DA825-B1DA-9C4A-9FF9-1B6C35145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0994"/>
    <w:rPr>
      <w:b/>
      <w:bCs/>
    </w:rPr>
  </w:style>
  <w:style w:type="paragraph" w:styleId="ListParagraph">
    <w:name w:val="List Paragraph"/>
    <w:basedOn w:val="Normal"/>
    <w:uiPriority w:val="34"/>
    <w:qFormat/>
    <w:rsid w:val="001A0994"/>
    <w:pPr>
      <w:ind w:left="720"/>
      <w:contextualSpacing/>
    </w:pPr>
    <w:rPr>
      <w:kern w:val="0"/>
      <w14:ligatures w14:val="none"/>
    </w:rPr>
  </w:style>
  <w:style w:type="character" w:styleId="Hyperlink">
    <w:name w:val="Hyperlink"/>
    <w:basedOn w:val="DefaultParagraphFont"/>
    <w:uiPriority w:val="99"/>
    <w:unhideWhenUsed/>
    <w:rsid w:val="001A0994"/>
    <w:rPr>
      <w:color w:val="0000FF"/>
      <w:u w:val="single"/>
    </w:rPr>
  </w:style>
  <w:style w:type="paragraph" w:styleId="NormalWeb">
    <w:name w:val="Normal (Web)"/>
    <w:basedOn w:val="Normal"/>
    <w:link w:val="NormalWebChar"/>
    <w:uiPriority w:val="99"/>
    <w:unhideWhenUsed/>
    <w:rsid w:val="001A0994"/>
    <w:pPr>
      <w:spacing w:before="100" w:beforeAutospacing="1" w:after="100" w:afterAutospacing="1"/>
    </w:pPr>
    <w:rPr>
      <w:rFonts w:ascii="Times New Roman" w:eastAsia="Times New Roman" w:hAnsi="Times New Roman" w:cs="Times New Roman"/>
      <w:kern w:val="0"/>
      <w14:ligatures w14:val="none"/>
    </w:rPr>
  </w:style>
  <w:style w:type="paragraph" w:customStyle="1" w:styleId="EndNoteBibliographyTitle">
    <w:name w:val="EndNote Bibliography Title"/>
    <w:basedOn w:val="Normal"/>
    <w:link w:val="EndNoteBibliographyTitleChar"/>
    <w:rsid w:val="000E66E3"/>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0E66E3"/>
    <w:rPr>
      <w:rFonts w:ascii="Calibri" w:hAnsi="Calibri" w:cs="Calibri"/>
    </w:rPr>
  </w:style>
  <w:style w:type="paragraph" w:customStyle="1" w:styleId="EndNoteBibliography">
    <w:name w:val="EndNote Bibliography"/>
    <w:basedOn w:val="Normal"/>
    <w:link w:val="EndNoteBibliographyChar"/>
    <w:rsid w:val="000E66E3"/>
    <w:rPr>
      <w:rFonts w:ascii="Calibri" w:hAnsi="Calibri" w:cs="Calibri"/>
    </w:rPr>
  </w:style>
  <w:style w:type="character" w:customStyle="1" w:styleId="EndNoteBibliographyChar">
    <w:name w:val="EndNote Bibliography Char"/>
    <w:basedOn w:val="DefaultParagraphFont"/>
    <w:link w:val="EndNoteBibliography"/>
    <w:rsid w:val="000E66E3"/>
    <w:rPr>
      <w:rFonts w:ascii="Calibri" w:hAnsi="Calibri" w:cs="Calibri"/>
    </w:rPr>
  </w:style>
  <w:style w:type="character" w:customStyle="1" w:styleId="NormalWebChar">
    <w:name w:val="Normal (Web) Char"/>
    <w:basedOn w:val="DefaultParagraphFont"/>
    <w:link w:val="NormalWeb"/>
    <w:uiPriority w:val="99"/>
    <w:rsid w:val="00DB0493"/>
    <w:rPr>
      <w:rFonts w:ascii="Times New Roman" w:eastAsia="Times New Roman" w:hAnsi="Times New Roman" w:cs="Times New Roman"/>
      <w:kern w:val="0"/>
      <w14:ligatures w14:val="none"/>
    </w:rPr>
  </w:style>
  <w:style w:type="paragraph" w:styleId="Revision">
    <w:name w:val="Revision"/>
    <w:hidden/>
    <w:uiPriority w:val="99"/>
    <w:semiHidden/>
    <w:rsid w:val="00C74CC7"/>
  </w:style>
  <w:style w:type="character" w:styleId="CommentReference">
    <w:name w:val="annotation reference"/>
    <w:basedOn w:val="DefaultParagraphFont"/>
    <w:uiPriority w:val="99"/>
    <w:semiHidden/>
    <w:unhideWhenUsed/>
    <w:rsid w:val="00C74CC7"/>
    <w:rPr>
      <w:sz w:val="16"/>
      <w:szCs w:val="16"/>
    </w:rPr>
  </w:style>
  <w:style w:type="paragraph" w:styleId="CommentText">
    <w:name w:val="annotation text"/>
    <w:basedOn w:val="Normal"/>
    <w:link w:val="CommentTextChar"/>
    <w:uiPriority w:val="99"/>
    <w:unhideWhenUsed/>
    <w:rsid w:val="00C74CC7"/>
    <w:rPr>
      <w:sz w:val="20"/>
      <w:szCs w:val="20"/>
    </w:rPr>
  </w:style>
  <w:style w:type="character" w:customStyle="1" w:styleId="CommentTextChar">
    <w:name w:val="Comment Text Char"/>
    <w:basedOn w:val="DefaultParagraphFont"/>
    <w:link w:val="CommentText"/>
    <w:uiPriority w:val="99"/>
    <w:rsid w:val="00C74CC7"/>
    <w:rPr>
      <w:sz w:val="20"/>
      <w:szCs w:val="20"/>
    </w:rPr>
  </w:style>
  <w:style w:type="paragraph" w:styleId="CommentSubject">
    <w:name w:val="annotation subject"/>
    <w:basedOn w:val="CommentText"/>
    <w:next w:val="CommentText"/>
    <w:link w:val="CommentSubjectChar"/>
    <w:uiPriority w:val="99"/>
    <w:semiHidden/>
    <w:unhideWhenUsed/>
    <w:rsid w:val="00C74CC7"/>
    <w:rPr>
      <w:b/>
      <w:bCs/>
    </w:rPr>
  </w:style>
  <w:style w:type="character" w:customStyle="1" w:styleId="CommentSubjectChar">
    <w:name w:val="Comment Subject Char"/>
    <w:basedOn w:val="CommentTextChar"/>
    <w:link w:val="CommentSubject"/>
    <w:uiPriority w:val="99"/>
    <w:semiHidden/>
    <w:rsid w:val="00C74C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4610">
      <w:bodyDiv w:val="1"/>
      <w:marLeft w:val="0"/>
      <w:marRight w:val="0"/>
      <w:marTop w:val="0"/>
      <w:marBottom w:val="0"/>
      <w:divBdr>
        <w:top w:val="none" w:sz="0" w:space="0" w:color="auto"/>
        <w:left w:val="none" w:sz="0" w:space="0" w:color="auto"/>
        <w:bottom w:val="none" w:sz="0" w:space="0" w:color="auto"/>
        <w:right w:val="none" w:sz="0" w:space="0" w:color="auto"/>
      </w:divBdr>
    </w:div>
    <w:div w:id="448857570">
      <w:bodyDiv w:val="1"/>
      <w:marLeft w:val="0"/>
      <w:marRight w:val="0"/>
      <w:marTop w:val="0"/>
      <w:marBottom w:val="0"/>
      <w:divBdr>
        <w:top w:val="none" w:sz="0" w:space="0" w:color="auto"/>
        <w:left w:val="none" w:sz="0" w:space="0" w:color="auto"/>
        <w:bottom w:val="none" w:sz="0" w:space="0" w:color="auto"/>
        <w:right w:val="none" w:sz="0" w:space="0" w:color="auto"/>
      </w:divBdr>
    </w:div>
    <w:div w:id="974024890">
      <w:bodyDiv w:val="1"/>
      <w:marLeft w:val="0"/>
      <w:marRight w:val="0"/>
      <w:marTop w:val="0"/>
      <w:marBottom w:val="0"/>
      <w:divBdr>
        <w:top w:val="none" w:sz="0" w:space="0" w:color="auto"/>
        <w:left w:val="none" w:sz="0" w:space="0" w:color="auto"/>
        <w:bottom w:val="none" w:sz="0" w:space="0" w:color="auto"/>
        <w:right w:val="none" w:sz="0" w:space="0" w:color="auto"/>
      </w:divBdr>
    </w:div>
    <w:div w:id="146514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about:blan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0D331-CDF6-C64F-BEA0-9ADCCD996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Bullen</dc:creator>
  <cp:keywords/>
  <dc:description/>
  <cp:lastModifiedBy>Byron C Jaeger</cp:lastModifiedBy>
  <cp:revision>2</cp:revision>
  <dcterms:created xsi:type="dcterms:W3CDTF">2024-06-11T10:45:00Z</dcterms:created>
  <dcterms:modified xsi:type="dcterms:W3CDTF">2024-06-11T10:45:00Z</dcterms:modified>
</cp:coreProperties>
</file>