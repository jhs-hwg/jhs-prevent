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55DDE" w14:textId="77777777" w:rsidR="00FD4786" w:rsidRPr="003039DD" w:rsidRDefault="00FD4786" w:rsidP="00FD4786">
      <w:pPr>
        <w:jc w:val="center"/>
        <w:rPr>
          <w:rFonts w:ascii="Times New Roman" w:hAnsi="Times New Roman"/>
          <w:sz w:val="24"/>
          <w:szCs w:val="24"/>
        </w:rPr>
      </w:pPr>
      <w:r w:rsidRPr="003039DD">
        <w:rPr>
          <w:rFonts w:ascii="Times New Roman" w:hAnsi="Times New Roman"/>
          <w:sz w:val="24"/>
          <w:szCs w:val="24"/>
        </w:rPr>
        <w:t xml:space="preserve">Manuscript for </w:t>
      </w:r>
      <w:r w:rsidR="00377D4A">
        <w:rPr>
          <w:rFonts w:ascii="Times New Roman" w:hAnsi="Times New Roman"/>
          <w:i/>
          <w:sz w:val="24"/>
          <w:szCs w:val="24"/>
        </w:rPr>
        <w:t>Expert Systems with Applications</w:t>
      </w:r>
    </w:p>
    <w:p w14:paraId="53AF02C3" w14:textId="5A1F2044" w:rsidR="00FD4786" w:rsidRPr="003039DD" w:rsidRDefault="007C2E1A" w:rsidP="00FD4786">
      <w:pPr>
        <w:jc w:val="center"/>
        <w:rPr>
          <w:rFonts w:ascii="Times New Roman" w:hAnsi="Times New Roman"/>
          <w:sz w:val="24"/>
          <w:szCs w:val="24"/>
        </w:rPr>
      </w:pPr>
      <w:r>
        <w:rPr>
          <w:rFonts w:ascii="Times New Roman" w:hAnsi="Times New Roman"/>
          <w:sz w:val="24"/>
          <w:szCs w:val="24"/>
        </w:rPr>
        <w:t xml:space="preserve">A Comparison of Random Forest Variable Selection Methods for </w:t>
      </w:r>
      <w:r w:rsidR="00E37608">
        <w:rPr>
          <w:rFonts w:ascii="Times New Roman" w:hAnsi="Times New Roman"/>
          <w:sz w:val="24"/>
          <w:szCs w:val="24"/>
        </w:rPr>
        <w:t>Regression Modeling of Continuous Outcomes</w:t>
      </w:r>
    </w:p>
    <w:p w14:paraId="7C09C901" w14:textId="296CD3C6" w:rsidR="00FD4786" w:rsidRPr="00176350" w:rsidRDefault="00FD4786" w:rsidP="00FD4786">
      <w:pPr>
        <w:spacing w:after="0"/>
        <w:rPr>
          <w:rFonts w:ascii="Times New Roman" w:hAnsi="Times New Roman"/>
          <w:sz w:val="24"/>
          <w:szCs w:val="24"/>
          <w:vertAlign w:val="superscript"/>
        </w:rPr>
      </w:pPr>
      <w:r w:rsidRPr="005660F9">
        <w:rPr>
          <w:rFonts w:ascii="Times New Roman" w:hAnsi="Times New Roman"/>
          <w:b/>
          <w:sz w:val="24"/>
          <w:szCs w:val="24"/>
        </w:rPr>
        <w:t>Authors</w:t>
      </w:r>
      <w:r w:rsidRPr="003039DD">
        <w:rPr>
          <w:rFonts w:ascii="Times New Roman" w:hAnsi="Times New Roman"/>
          <w:sz w:val="24"/>
          <w:szCs w:val="24"/>
        </w:rPr>
        <w:t xml:space="preserve">: </w:t>
      </w:r>
      <w:commentRangeStart w:id="0"/>
      <w:r w:rsidR="007561A3">
        <w:rPr>
          <w:rFonts w:ascii="Times New Roman" w:hAnsi="Times New Roman"/>
          <w:sz w:val="24"/>
          <w:szCs w:val="24"/>
        </w:rPr>
        <w:t>Nathaniel S O’Connell</w:t>
      </w:r>
      <w:r w:rsidR="00D9778C">
        <w:rPr>
          <w:rFonts w:ascii="Times New Roman" w:hAnsi="Times New Roman"/>
          <w:sz w:val="24"/>
          <w:szCs w:val="24"/>
        </w:rPr>
        <w:t xml:space="preserve"> </w:t>
      </w:r>
      <w:r w:rsidR="00D9778C">
        <w:rPr>
          <w:rFonts w:ascii="Times New Roman" w:hAnsi="Times New Roman"/>
          <w:sz w:val="24"/>
          <w:szCs w:val="24"/>
          <w:vertAlign w:val="superscript"/>
        </w:rPr>
        <w:t>a</w:t>
      </w:r>
      <w:r w:rsidR="007561A3">
        <w:rPr>
          <w:rFonts w:ascii="Times New Roman" w:hAnsi="Times New Roman"/>
          <w:sz w:val="24"/>
          <w:szCs w:val="24"/>
        </w:rPr>
        <w:t xml:space="preserve">, </w:t>
      </w:r>
      <w:r w:rsidR="00D9778C">
        <w:rPr>
          <w:rFonts w:ascii="Times New Roman" w:hAnsi="Times New Roman"/>
          <w:sz w:val="24"/>
          <w:szCs w:val="24"/>
        </w:rPr>
        <w:t xml:space="preserve">Byron </w:t>
      </w:r>
      <w:r w:rsidR="00A6364D">
        <w:rPr>
          <w:rFonts w:ascii="Times New Roman" w:hAnsi="Times New Roman"/>
          <w:sz w:val="24"/>
          <w:szCs w:val="24"/>
        </w:rPr>
        <w:t xml:space="preserve">C </w:t>
      </w:r>
      <w:r w:rsidR="00D9778C">
        <w:rPr>
          <w:rFonts w:ascii="Times New Roman" w:hAnsi="Times New Roman"/>
          <w:sz w:val="24"/>
          <w:szCs w:val="24"/>
        </w:rPr>
        <w:t xml:space="preserve">Jaeger </w:t>
      </w:r>
      <w:r w:rsidR="00D9778C">
        <w:rPr>
          <w:rFonts w:ascii="Times New Roman" w:hAnsi="Times New Roman"/>
          <w:sz w:val="24"/>
          <w:szCs w:val="24"/>
          <w:vertAlign w:val="superscript"/>
        </w:rPr>
        <w:t>b</w:t>
      </w:r>
      <w:r w:rsidR="00D9778C">
        <w:rPr>
          <w:rFonts w:ascii="Times New Roman" w:hAnsi="Times New Roman"/>
          <w:sz w:val="24"/>
          <w:szCs w:val="24"/>
        </w:rPr>
        <w:t xml:space="preserve">, </w:t>
      </w:r>
      <w:commentRangeEnd w:id="0"/>
      <w:r w:rsidR="0025345B">
        <w:rPr>
          <w:rStyle w:val="CommentReference"/>
        </w:rPr>
        <w:commentReference w:id="0"/>
      </w:r>
      <w:r w:rsidR="00D9778C">
        <w:rPr>
          <w:rFonts w:ascii="Times New Roman" w:hAnsi="Times New Roman"/>
          <w:sz w:val="24"/>
          <w:szCs w:val="24"/>
        </w:rPr>
        <w:t xml:space="preserve">Garrett </w:t>
      </w:r>
      <w:r w:rsidR="00BF156A">
        <w:rPr>
          <w:rFonts w:ascii="Times New Roman" w:hAnsi="Times New Roman"/>
          <w:sz w:val="24"/>
          <w:szCs w:val="24"/>
        </w:rPr>
        <w:t xml:space="preserve">S </w:t>
      </w:r>
      <w:r w:rsidR="00D9778C">
        <w:rPr>
          <w:rFonts w:ascii="Times New Roman" w:hAnsi="Times New Roman"/>
          <w:sz w:val="24"/>
          <w:szCs w:val="24"/>
        </w:rPr>
        <w:t>Bullock</w:t>
      </w:r>
      <w:r w:rsidR="00D9778C" w:rsidRPr="00D9778C">
        <w:rPr>
          <w:rFonts w:ascii="Times New Roman" w:hAnsi="Times New Roman"/>
          <w:sz w:val="24"/>
          <w:szCs w:val="24"/>
          <w:vertAlign w:val="superscript"/>
        </w:rPr>
        <w:t xml:space="preserve"> </w:t>
      </w:r>
      <w:r w:rsidR="00D9778C">
        <w:rPr>
          <w:rFonts w:ascii="Times New Roman" w:hAnsi="Times New Roman"/>
          <w:sz w:val="24"/>
          <w:szCs w:val="24"/>
          <w:vertAlign w:val="superscript"/>
        </w:rPr>
        <w:t>c</w:t>
      </w:r>
      <w:r w:rsidR="00D9778C">
        <w:rPr>
          <w:rFonts w:ascii="Times New Roman" w:hAnsi="Times New Roman"/>
          <w:sz w:val="24"/>
          <w:szCs w:val="24"/>
        </w:rPr>
        <w:t xml:space="preserve">, </w:t>
      </w:r>
      <w:r w:rsidRPr="003039DD">
        <w:rPr>
          <w:rFonts w:ascii="Times New Roman" w:hAnsi="Times New Roman"/>
          <w:sz w:val="24"/>
          <w:szCs w:val="24"/>
        </w:rPr>
        <w:t>Jaime Lynn Speiser</w:t>
      </w:r>
      <w:r w:rsidR="00D9778C">
        <w:rPr>
          <w:rFonts w:ascii="Times New Roman" w:hAnsi="Times New Roman"/>
          <w:sz w:val="24"/>
          <w:szCs w:val="24"/>
        </w:rPr>
        <w:t xml:space="preserve"> </w:t>
      </w:r>
      <w:r w:rsidR="00D9778C">
        <w:rPr>
          <w:rFonts w:ascii="Times New Roman" w:hAnsi="Times New Roman"/>
          <w:sz w:val="24"/>
          <w:szCs w:val="24"/>
          <w:vertAlign w:val="superscript"/>
        </w:rPr>
        <w:t>d</w:t>
      </w:r>
    </w:p>
    <w:p w14:paraId="1E712739" w14:textId="3C1F7BB6" w:rsidR="00FD4786" w:rsidRDefault="008669CE" w:rsidP="00FD4786">
      <w:pPr>
        <w:spacing w:after="0"/>
        <w:rPr>
          <w:rFonts w:ascii="Times New Roman" w:hAnsi="Times New Roman"/>
          <w:sz w:val="24"/>
          <w:szCs w:val="24"/>
        </w:rPr>
      </w:pPr>
      <w:r>
        <w:rPr>
          <w:rFonts w:ascii="Times New Roman" w:hAnsi="Times New Roman"/>
          <w:sz w:val="24"/>
          <w:szCs w:val="24"/>
          <w:vertAlign w:val="superscript"/>
        </w:rPr>
        <w:t>a</w:t>
      </w:r>
      <w:r w:rsidR="00D401A3">
        <w:rPr>
          <w:rFonts w:ascii="Times New Roman" w:hAnsi="Times New Roman"/>
          <w:sz w:val="24"/>
          <w:szCs w:val="24"/>
          <w:vertAlign w:val="superscript"/>
        </w:rPr>
        <w:t xml:space="preserve"> </w:t>
      </w:r>
      <w:r w:rsidR="00FD4786" w:rsidRPr="003039DD">
        <w:rPr>
          <w:rFonts w:ascii="Times New Roman" w:hAnsi="Times New Roman"/>
          <w:sz w:val="24"/>
          <w:szCs w:val="24"/>
        </w:rPr>
        <w:t xml:space="preserve">Department of </w:t>
      </w:r>
      <w:r w:rsidR="00D9778C">
        <w:rPr>
          <w:rFonts w:ascii="Times New Roman" w:hAnsi="Times New Roman"/>
          <w:sz w:val="24"/>
          <w:szCs w:val="24"/>
        </w:rPr>
        <w:t>Biostatistics and Data Science</w:t>
      </w:r>
      <w:r w:rsidR="00FD4786" w:rsidRPr="003039DD">
        <w:rPr>
          <w:rFonts w:ascii="Times New Roman" w:hAnsi="Times New Roman"/>
          <w:sz w:val="24"/>
          <w:szCs w:val="24"/>
        </w:rPr>
        <w:t xml:space="preserve">, </w:t>
      </w:r>
      <w:r w:rsidR="00FD4786">
        <w:rPr>
          <w:rFonts w:ascii="Times New Roman" w:hAnsi="Times New Roman"/>
          <w:sz w:val="24"/>
          <w:szCs w:val="24"/>
        </w:rPr>
        <w:t xml:space="preserve">Wake Forest </w:t>
      </w:r>
      <w:r w:rsidR="00D9778C">
        <w:rPr>
          <w:rFonts w:ascii="Times New Roman" w:hAnsi="Times New Roman"/>
          <w:sz w:val="24"/>
          <w:szCs w:val="24"/>
        </w:rPr>
        <w:t xml:space="preserve">University </w:t>
      </w:r>
      <w:r w:rsidR="00FD4786">
        <w:rPr>
          <w:rFonts w:ascii="Times New Roman" w:hAnsi="Times New Roman"/>
          <w:sz w:val="24"/>
          <w:szCs w:val="24"/>
        </w:rPr>
        <w:t>School of Medicine, Winston-Salem, NC</w:t>
      </w:r>
      <w:r w:rsidR="00417E14">
        <w:rPr>
          <w:rFonts w:ascii="Times New Roman" w:hAnsi="Times New Roman"/>
          <w:sz w:val="24"/>
          <w:szCs w:val="24"/>
        </w:rPr>
        <w:t xml:space="preserve"> 27157</w:t>
      </w:r>
      <w:r>
        <w:rPr>
          <w:rFonts w:ascii="Times New Roman" w:hAnsi="Times New Roman"/>
          <w:sz w:val="24"/>
          <w:szCs w:val="24"/>
        </w:rPr>
        <w:t>, USA (</w:t>
      </w:r>
      <w:r w:rsidR="009909EB">
        <w:rPr>
          <w:rFonts w:ascii="Times New Roman" w:hAnsi="Times New Roman"/>
          <w:sz w:val="24"/>
          <w:szCs w:val="24"/>
        </w:rPr>
        <w:t>n.oconnell</w:t>
      </w:r>
      <w:r>
        <w:rPr>
          <w:rFonts w:ascii="Times New Roman" w:hAnsi="Times New Roman"/>
          <w:sz w:val="24"/>
          <w:szCs w:val="24"/>
        </w:rPr>
        <w:t>@wakehealth.edu)</w:t>
      </w:r>
    </w:p>
    <w:p w14:paraId="75FA72EC" w14:textId="7323A2DA" w:rsidR="00483349" w:rsidRDefault="00483349" w:rsidP="00FD4786">
      <w:pPr>
        <w:spacing w:after="0"/>
        <w:rPr>
          <w:rFonts w:ascii="Times New Roman" w:hAnsi="Times New Roman"/>
          <w:sz w:val="24"/>
          <w:szCs w:val="24"/>
        </w:rPr>
      </w:pPr>
      <w:r>
        <w:rPr>
          <w:rFonts w:ascii="Times New Roman" w:hAnsi="Times New Roman"/>
          <w:sz w:val="24"/>
          <w:szCs w:val="24"/>
          <w:vertAlign w:val="superscript"/>
        </w:rPr>
        <w:t>b</w:t>
      </w:r>
      <w:r w:rsidR="00D401A3">
        <w:rPr>
          <w:rFonts w:ascii="Times New Roman" w:hAnsi="Times New Roman"/>
          <w:sz w:val="24"/>
          <w:szCs w:val="24"/>
          <w:vertAlign w:val="superscript"/>
        </w:rPr>
        <w:t xml:space="preserve"> </w:t>
      </w:r>
      <w:r w:rsidR="00D5435F" w:rsidRPr="003039DD">
        <w:rPr>
          <w:rFonts w:ascii="Times New Roman" w:hAnsi="Times New Roman"/>
          <w:sz w:val="24"/>
          <w:szCs w:val="24"/>
        </w:rPr>
        <w:t xml:space="preserve">Department of </w:t>
      </w:r>
      <w:r w:rsidR="00D5435F">
        <w:rPr>
          <w:rFonts w:ascii="Times New Roman" w:hAnsi="Times New Roman"/>
          <w:sz w:val="24"/>
          <w:szCs w:val="24"/>
        </w:rPr>
        <w:t>Biostatistics and Data Science</w:t>
      </w:r>
      <w:r w:rsidR="00D5435F" w:rsidRPr="003039DD">
        <w:rPr>
          <w:rFonts w:ascii="Times New Roman" w:hAnsi="Times New Roman"/>
          <w:sz w:val="24"/>
          <w:szCs w:val="24"/>
        </w:rPr>
        <w:t xml:space="preserve">, </w:t>
      </w:r>
      <w:r w:rsidR="00D5435F">
        <w:rPr>
          <w:rFonts w:ascii="Times New Roman" w:hAnsi="Times New Roman"/>
          <w:sz w:val="24"/>
          <w:szCs w:val="24"/>
        </w:rPr>
        <w:t xml:space="preserve">Wake Forest University School of Medicine, </w:t>
      </w:r>
      <w:r>
        <w:rPr>
          <w:rFonts w:ascii="Times New Roman" w:hAnsi="Times New Roman"/>
          <w:sz w:val="24"/>
          <w:szCs w:val="24"/>
        </w:rPr>
        <w:t>Winston-Salem, NC 27157, USA (</w:t>
      </w:r>
      <w:r w:rsidR="0077441F">
        <w:rPr>
          <w:rFonts w:ascii="Times New Roman" w:hAnsi="Times New Roman"/>
          <w:sz w:val="24"/>
          <w:szCs w:val="24"/>
        </w:rPr>
        <w:t>bjaeger</w:t>
      </w:r>
      <w:r>
        <w:rPr>
          <w:rFonts w:ascii="Times New Roman" w:hAnsi="Times New Roman"/>
          <w:sz w:val="24"/>
          <w:szCs w:val="24"/>
        </w:rPr>
        <w:t>@wakehealth.edu)</w:t>
      </w:r>
    </w:p>
    <w:p w14:paraId="2417B0F0" w14:textId="16954A98" w:rsidR="00345EC7" w:rsidRDefault="00345EC7" w:rsidP="00345EC7">
      <w:pPr>
        <w:spacing w:after="0"/>
        <w:rPr>
          <w:rFonts w:ascii="Times New Roman" w:hAnsi="Times New Roman"/>
          <w:sz w:val="24"/>
          <w:szCs w:val="24"/>
        </w:rPr>
      </w:pPr>
      <w:r>
        <w:rPr>
          <w:rFonts w:ascii="Times New Roman" w:hAnsi="Times New Roman"/>
          <w:sz w:val="24"/>
          <w:szCs w:val="24"/>
          <w:vertAlign w:val="superscript"/>
        </w:rPr>
        <w:t xml:space="preserve">c </w:t>
      </w:r>
      <w:r w:rsidRPr="003039DD">
        <w:rPr>
          <w:rFonts w:ascii="Times New Roman" w:hAnsi="Times New Roman"/>
          <w:sz w:val="24"/>
          <w:szCs w:val="24"/>
        </w:rPr>
        <w:t>Department</w:t>
      </w:r>
      <w:r w:rsidR="00407600">
        <w:rPr>
          <w:rFonts w:ascii="Times New Roman" w:hAnsi="Times New Roman"/>
          <w:sz w:val="24"/>
          <w:szCs w:val="24"/>
        </w:rPr>
        <w:t>s</w:t>
      </w:r>
      <w:r w:rsidRPr="003039DD">
        <w:rPr>
          <w:rFonts w:ascii="Times New Roman" w:hAnsi="Times New Roman"/>
          <w:sz w:val="24"/>
          <w:szCs w:val="24"/>
        </w:rPr>
        <w:t xml:space="preserve"> of </w:t>
      </w:r>
      <w:r w:rsidR="001B7B7C">
        <w:rPr>
          <w:rFonts w:ascii="Times New Roman" w:hAnsi="Times New Roman"/>
          <w:sz w:val="24"/>
          <w:szCs w:val="24"/>
        </w:rPr>
        <w:t>Orthopedic Surgery</w:t>
      </w:r>
      <w:r w:rsidR="00407600">
        <w:rPr>
          <w:rFonts w:ascii="Times New Roman" w:hAnsi="Times New Roman"/>
          <w:sz w:val="24"/>
          <w:szCs w:val="24"/>
        </w:rPr>
        <w:t xml:space="preserve"> and Biostatistics and Data Science</w:t>
      </w:r>
      <w:r w:rsidRPr="003039DD">
        <w:rPr>
          <w:rFonts w:ascii="Times New Roman" w:hAnsi="Times New Roman"/>
          <w:sz w:val="24"/>
          <w:szCs w:val="24"/>
        </w:rPr>
        <w:t xml:space="preserve">, </w:t>
      </w:r>
      <w:r>
        <w:rPr>
          <w:rFonts w:ascii="Times New Roman" w:hAnsi="Times New Roman"/>
          <w:sz w:val="24"/>
          <w:szCs w:val="24"/>
        </w:rPr>
        <w:t xml:space="preserve">Wake Forest </w:t>
      </w:r>
      <w:r w:rsidR="001B7B7C">
        <w:rPr>
          <w:rFonts w:ascii="Times New Roman" w:hAnsi="Times New Roman"/>
          <w:sz w:val="24"/>
          <w:szCs w:val="24"/>
        </w:rPr>
        <w:t xml:space="preserve">University </w:t>
      </w:r>
      <w:r>
        <w:rPr>
          <w:rFonts w:ascii="Times New Roman" w:hAnsi="Times New Roman"/>
          <w:sz w:val="24"/>
          <w:szCs w:val="24"/>
        </w:rPr>
        <w:t>School of Medicine, Winston-Salem, NC 27157, USA (</w:t>
      </w:r>
      <w:r w:rsidR="009909EB">
        <w:rPr>
          <w:rFonts w:ascii="Times New Roman" w:hAnsi="Times New Roman"/>
          <w:sz w:val="24"/>
          <w:szCs w:val="24"/>
        </w:rPr>
        <w:t>gbullock</w:t>
      </w:r>
      <w:r>
        <w:rPr>
          <w:rFonts w:ascii="Times New Roman" w:hAnsi="Times New Roman"/>
          <w:sz w:val="24"/>
          <w:szCs w:val="24"/>
        </w:rPr>
        <w:t>@wakehealth.edu)</w:t>
      </w:r>
    </w:p>
    <w:p w14:paraId="3BEB9B90" w14:textId="392B6D0C" w:rsidR="008669CE" w:rsidRDefault="00345EC7" w:rsidP="008669CE">
      <w:pPr>
        <w:spacing w:after="0"/>
        <w:rPr>
          <w:rFonts w:ascii="Times New Roman" w:hAnsi="Times New Roman"/>
          <w:sz w:val="24"/>
          <w:szCs w:val="24"/>
        </w:rPr>
      </w:pPr>
      <w:r>
        <w:rPr>
          <w:rFonts w:ascii="Times New Roman" w:hAnsi="Times New Roman"/>
          <w:sz w:val="24"/>
          <w:szCs w:val="24"/>
          <w:vertAlign w:val="superscript"/>
        </w:rPr>
        <w:t>d</w:t>
      </w:r>
      <w:r w:rsidR="00D401A3">
        <w:rPr>
          <w:rFonts w:ascii="Times New Roman" w:hAnsi="Times New Roman"/>
          <w:sz w:val="24"/>
          <w:szCs w:val="24"/>
          <w:vertAlign w:val="superscript"/>
        </w:rPr>
        <w:t xml:space="preserve"> </w:t>
      </w:r>
      <w:r w:rsidR="00D5435F" w:rsidRPr="003039DD">
        <w:rPr>
          <w:rFonts w:ascii="Times New Roman" w:hAnsi="Times New Roman"/>
          <w:sz w:val="24"/>
          <w:szCs w:val="24"/>
        </w:rPr>
        <w:t xml:space="preserve">Department of </w:t>
      </w:r>
      <w:r w:rsidR="00D5435F">
        <w:rPr>
          <w:rFonts w:ascii="Times New Roman" w:hAnsi="Times New Roman"/>
          <w:sz w:val="24"/>
          <w:szCs w:val="24"/>
        </w:rPr>
        <w:t>Biostatistics and Data Science</w:t>
      </w:r>
      <w:r w:rsidR="00D5435F" w:rsidRPr="003039DD">
        <w:rPr>
          <w:rFonts w:ascii="Times New Roman" w:hAnsi="Times New Roman"/>
          <w:sz w:val="24"/>
          <w:szCs w:val="24"/>
        </w:rPr>
        <w:t xml:space="preserve">, </w:t>
      </w:r>
      <w:r w:rsidR="00D5435F">
        <w:rPr>
          <w:rFonts w:ascii="Times New Roman" w:hAnsi="Times New Roman"/>
          <w:sz w:val="24"/>
          <w:szCs w:val="24"/>
        </w:rPr>
        <w:t xml:space="preserve">Wake Forest University School of Medicine, </w:t>
      </w:r>
      <w:r w:rsidR="008669CE">
        <w:rPr>
          <w:rFonts w:ascii="Times New Roman" w:hAnsi="Times New Roman"/>
          <w:sz w:val="24"/>
          <w:szCs w:val="24"/>
        </w:rPr>
        <w:t>Winston-Salem, NC</w:t>
      </w:r>
      <w:r w:rsidR="00417E14">
        <w:rPr>
          <w:rFonts w:ascii="Times New Roman" w:hAnsi="Times New Roman"/>
          <w:sz w:val="24"/>
          <w:szCs w:val="24"/>
        </w:rPr>
        <w:t xml:space="preserve"> 27157</w:t>
      </w:r>
      <w:r w:rsidR="008669CE">
        <w:rPr>
          <w:rFonts w:ascii="Times New Roman" w:hAnsi="Times New Roman"/>
          <w:sz w:val="24"/>
          <w:szCs w:val="24"/>
        </w:rPr>
        <w:t>, USA (</w:t>
      </w:r>
      <w:r w:rsidR="00D9778C">
        <w:rPr>
          <w:rFonts w:ascii="Times New Roman" w:hAnsi="Times New Roman"/>
          <w:sz w:val="24"/>
          <w:szCs w:val="24"/>
        </w:rPr>
        <w:t>jspeiser</w:t>
      </w:r>
      <w:r w:rsidR="008669CE">
        <w:rPr>
          <w:rFonts w:ascii="Times New Roman" w:hAnsi="Times New Roman"/>
          <w:sz w:val="24"/>
          <w:szCs w:val="24"/>
        </w:rPr>
        <w:t>@wakehealth.edu)</w:t>
      </w:r>
    </w:p>
    <w:p w14:paraId="58BBBBE0" w14:textId="77777777" w:rsidR="00FD4786" w:rsidRDefault="00FD4786" w:rsidP="00FD4786">
      <w:pPr>
        <w:spacing w:after="0"/>
        <w:rPr>
          <w:rFonts w:ascii="Times New Roman" w:hAnsi="Times New Roman"/>
          <w:sz w:val="24"/>
          <w:szCs w:val="24"/>
        </w:rPr>
      </w:pPr>
    </w:p>
    <w:p w14:paraId="3523750A" w14:textId="77777777" w:rsidR="00FD4786" w:rsidRPr="003039DD" w:rsidRDefault="00FD4786" w:rsidP="00FD4786">
      <w:pPr>
        <w:spacing w:after="0"/>
        <w:rPr>
          <w:rFonts w:ascii="Times New Roman" w:hAnsi="Times New Roman"/>
          <w:sz w:val="24"/>
          <w:szCs w:val="24"/>
        </w:rPr>
      </w:pPr>
      <w:r w:rsidRPr="005660F9">
        <w:rPr>
          <w:rFonts w:ascii="Times New Roman" w:hAnsi="Times New Roman"/>
          <w:b/>
          <w:sz w:val="24"/>
          <w:szCs w:val="24"/>
        </w:rPr>
        <w:t>Author contact</w:t>
      </w:r>
      <w:r w:rsidRPr="003039DD">
        <w:rPr>
          <w:rFonts w:ascii="Times New Roman" w:hAnsi="Times New Roman"/>
          <w:sz w:val="24"/>
          <w:szCs w:val="24"/>
        </w:rPr>
        <w:t xml:space="preserve">: </w:t>
      </w:r>
    </w:p>
    <w:p w14:paraId="2C4DD35B" w14:textId="77777777" w:rsidR="00FD4786" w:rsidRPr="003039DD" w:rsidRDefault="00FD4786" w:rsidP="00FD4786">
      <w:pPr>
        <w:spacing w:after="0"/>
        <w:rPr>
          <w:rFonts w:ascii="Times New Roman" w:hAnsi="Times New Roman"/>
          <w:sz w:val="24"/>
          <w:szCs w:val="24"/>
        </w:rPr>
      </w:pPr>
      <w:r w:rsidRPr="003039DD">
        <w:rPr>
          <w:rFonts w:ascii="Times New Roman" w:hAnsi="Times New Roman"/>
          <w:sz w:val="24"/>
          <w:szCs w:val="24"/>
        </w:rPr>
        <w:t xml:space="preserve">Jaime Lynn Speiser </w:t>
      </w:r>
    </w:p>
    <w:p w14:paraId="40B211EA" w14:textId="77947051" w:rsidR="00FD4786" w:rsidRDefault="00FD4786" w:rsidP="00FD4786">
      <w:pPr>
        <w:spacing w:after="0"/>
        <w:rPr>
          <w:rFonts w:ascii="Times New Roman" w:hAnsi="Times New Roman"/>
          <w:sz w:val="24"/>
          <w:szCs w:val="24"/>
        </w:rPr>
      </w:pPr>
      <w:r>
        <w:rPr>
          <w:rFonts w:ascii="Times New Roman" w:hAnsi="Times New Roman"/>
          <w:sz w:val="24"/>
          <w:szCs w:val="24"/>
        </w:rPr>
        <w:t xml:space="preserve">Wake Forest </w:t>
      </w:r>
      <w:r w:rsidR="00FC4AAD">
        <w:rPr>
          <w:rFonts w:ascii="Times New Roman" w:hAnsi="Times New Roman"/>
          <w:sz w:val="24"/>
          <w:szCs w:val="24"/>
        </w:rPr>
        <w:t xml:space="preserve">University </w:t>
      </w:r>
      <w:r>
        <w:rPr>
          <w:rFonts w:ascii="Times New Roman" w:hAnsi="Times New Roman"/>
          <w:sz w:val="24"/>
          <w:szCs w:val="24"/>
        </w:rPr>
        <w:t>School of Medicine</w:t>
      </w:r>
    </w:p>
    <w:p w14:paraId="0A661F45" w14:textId="77777777" w:rsidR="00C16EB0" w:rsidRDefault="00C16EB0" w:rsidP="00FD4786">
      <w:pPr>
        <w:spacing w:after="0"/>
        <w:rPr>
          <w:rFonts w:ascii="Times New Roman" w:hAnsi="Times New Roman"/>
          <w:sz w:val="24"/>
          <w:szCs w:val="24"/>
        </w:rPr>
      </w:pPr>
      <w:r>
        <w:rPr>
          <w:rFonts w:ascii="Times New Roman" w:hAnsi="Times New Roman"/>
          <w:sz w:val="24"/>
          <w:szCs w:val="24"/>
        </w:rPr>
        <w:t>Division of Public Health Sciences</w:t>
      </w:r>
    </w:p>
    <w:p w14:paraId="0ACA44B4" w14:textId="77777777" w:rsidR="00FD4786" w:rsidRDefault="00FD4786" w:rsidP="00FD4786">
      <w:pPr>
        <w:spacing w:after="0"/>
        <w:rPr>
          <w:rFonts w:ascii="Times New Roman" w:hAnsi="Times New Roman"/>
          <w:sz w:val="24"/>
          <w:szCs w:val="24"/>
        </w:rPr>
      </w:pPr>
      <w:r>
        <w:rPr>
          <w:rFonts w:ascii="Times New Roman" w:hAnsi="Times New Roman"/>
          <w:sz w:val="24"/>
          <w:szCs w:val="24"/>
        </w:rPr>
        <w:t>Medical Center Boulevard</w:t>
      </w:r>
    </w:p>
    <w:p w14:paraId="0CBA6E6F" w14:textId="77777777" w:rsidR="00FD4786" w:rsidRPr="003039DD" w:rsidRDefault="00FD4786" w:rsidP="00FD4786">
      <w:pPr>
        <w:spacing w:after="0"/>
        <w:rPr>
          <w:rFonts w:ascii="Times New Roman" w:hAnsi="Times New Roman"/>
          <w:sz w:val="24"/>
          <w:szCs w:val="24"/>
        </w:rPr>
      </w:pPr>
      <w:r>
        <w:rPr>
          <w:rFonts w:ascii="Times New Roman" w:hAnsi="Times New Roman"/>
          <w:sz w:val="24"/>
          <w:szCs w:val="24"/>
        </w:rPr>
        <w:t>Winston-Salem, NC 27157</w:t>
      </w:r>
    </w:p>
    <w:p w14:paraId="672B3EE9" w14:textId="77777777" w:rsidR="00FD4786" w:rsidRPr="003039DD" w:rsidRDefault="00000000" w:rsidP="00FD4786">
      <w:pPr>
        <w:spacing w:after="0"/>
        <w:rPr>
          <w:rFonts w:ascii="Times New Roman" w:hAnsi="Times New Roman"/>
          <w:sz w:val="24"/>
          <w:szCs w:val="24"/>
        </w:rPr>
      </w:pPr>
      <w:hyperlink r:id="rId11" w:history="1">
        <w:r w:rsidR="00FD4786" w:rsidRPr="00881872">
          <w:rPr>
            <w:rStyle w:val="Hyperlink"/>
            <w:rFonts w:ascii="Times New Roman" w:hAnsi="Times New Roman"/>
            <w:sz w:val="24"/>
            <w:szCs w:val="24"/>
          </w:rPr>
          <w:t>jspeiser@wakehealth.edu</w:t>
        </w:r>
      </w:hyperlink>
    </w:p>
    <w:p w14:paraId="01195F65" w14:textId="77777777" w:rsidR="00FD4786" w:rsidRDefault="00FD4786" w:rsidP="00FD4786">
      <w:pPr>
        <w:spacing w:after="0"/>
        <w:rPr>
          <w:rFonts w:ascii="Times New Roman" w:hAnsi="Times New Roman"/>
          <w:sz w:val="24"/>
          <w:szCs w:val="24"/>
        </w:rPr>
      </w:pPr>
      <w:r w:rsidRPr="003039DD">
        <w:rPr>
          <w:rFonts w:ascii="Times New Roman" w:hAnsi="Times New Roman"/>
          <w:sz w:val="24"/>
          <w:szCs w:val="24"/>
        </w:rPr>
        <w:t>Phone: (</w:t>
      </w:r>
      <w:r>
        <w:rPr>
          <w:rFonts w:ascii="Times New Roman" w:hAnsi="Times New Roman"/>
          <w:sz w:val="24"/>
          <w:szCs w:val="24"/>
        </w:rPr>
        <w:t>336</w:t>
      </w:r>
      <w:r w:rsidRPr="003039DD">
        <w:rPr>
          <w:rFonts w:ascii="Times New Roman" w:hAnsi="Times New Roman"/>
          <w:sz w:val="24"/>
          <w:szCs w:val="24"/>
        </w:rPr>
        <w:t>)-</w:t>
      </w:r>
      <w:r>
        <w:rPr>
          <w:rFonts w:ascii="Times New Roman" w:hAnsi="Times New Roman"/>
          <w:sz w:val="24"/>
          <w:szCs w:val="24"/>
        </w:rPr>
        <w:t>713-3469</w:t>
      </w:r>
    </w:p>
    <w:p w14:paraId="456D44A3" w14:textId="77777777" w:rsidR="00FD4786" w:rsidRPr="0049336A" w:rsidRDefault="00FD4786" w:rsidP="00FD4786">
      <w:pPr>
        <w:spacing w:after="0"/>
        <w:rPr>
          <w:rFonts w:ascii="Times New Roman" w:hAnsi="Times New Roman"/>
          <w:sz w:val="24"/>
          <w:szCs w:val="24"/>
        </w:rPr>
      </w:pPr>
    </w:p>
    <w:p w14:paraId="0BEEFBBC" w14:textId="7D9B3E08" w:rsidR="00FD4786" w:rsidRPr="0049336A" w:rsidRDefault="00E40EEE" w:rsidP="0049336A">
      <w:pPr>
        <w:autoSpaceDE w:val="0"/>
        <w:autoSpaceDN w:val="0"/>
        <w:adjustRightInd w:val="0"/>
        <w:spacing w:after="0" w:line="240" w:lineRule="auto"/>
        <w:rPr>
          <w:rFonts w:ascii="Times New Roman" w:hAnsi="Times New Roman"/>
          <w:sz w:val="24"/>
          <w:szCs w:val="24"/>
        </w:rPr>
      </w:pPr>
      <w:r w:rsidRPr="0049336A">
        <w:rPr>
          <w:rFonts w:ascii="Times New Roman" w:hAnsi="Times New Roman"/>
          <w:b/>
          <w:sz w:val="24"/>
          <w:szCs w:val="24"/>
        </w:rPr>
        <w:t>Funding</w:t>
      </w:r>
      <w:r w:rsidR="00FD4786" w:rsidRPr="0049336A">
        <w:rPr>
          <w:rFonts w:ascii="Times New Roman" w:hAnsi="Times New Roman"/>
          <w:b/>
          <w:sz w:val="24"/>
          <w:szCs w:val="24"/>
        </w:rPr>
        <w:t xml:space="preserve">: </w:t>
      </w:r>
      <w:r w:rsidR="0049336A" w:rsidRPr="0049336A">
        <w:rPr>
          <w:rFonts w:ascii="Times New Roman" w:eastAsiaTheme="minorHAnsi" w:hAnsi="Times New Roman"/>
          <w:sz w:val="24"/>
          <w:szCs w:val="24"/>
        </w:rPr>
        <w:t>Research reported in this publication was supported by the National Center for Advancing Translational Sciences of the National Institutes of Health under Award Number UL1TR001420. The content is solely the responsibility of the authors and does not necessarily represent the official views of the National Institutes of Health.</w:t>
      </w:r>
    </w:p>
    <w:p w14:paraId="6A3C040E" w14:textId="77777777" w:rsidR="00FD4786" w:rsidRDefault="00FD4786" w:rsidP="00FD4786">
      <w:pPr>
        <w:spacing w:after="0"/>
        <w:rPr>
          <w:rFonts w:ascii="Times New Roman" w:hAnsi="Times New Roman"/>
          <w:sz w:val="24"/>
          <w:szCs w:val="24"/>
        </w:rPr>
      </w:pPr>
    </w:p>
    <w:p w14:paraId="1B748619" w14:textId="77777777" w:rsidR="00176350" w:rsidRDefault="00060587">
      <w:pPr>
        <w:spacing w:after="160" w:line="259" w:lineRule="auto"/>
        <w:rPr>
          <w:rFonts w:ascii="Times New Roman" w:hAnsi="Times New Roman"/>
          <w:sz w:val="24"/>
          <w:szCs w:val="24"/>
        </w:rPr>
      </w:pPr>
      <w:r>
        <w:rPr>
          <w:rFonts w:ascii="Times New Roman" w:hAnsi="Times New Roman"/>
          <w:b/>
          <w:sz w:val="24"/>
          <w:szCs w:val="24"/>
        </w:rPr>
        <w:t>Declarations of interest</w:t>
      </w:r>
      <w:r>
        <w:rPr>
          <w:rFonts w:ascii="Times New Roman" w:hAnsi="Times New Roman"/>
          <w:sz w:val="24"/>
          <w:szCs w:val="24"/>
        </w:rPr>
        <w:t xml:space="preserve">: none. </w:t>
      </w:r>
    </w:p>
    <w:p w14:paraId="60492DF8" w14:textId="77777777" w:rsidR="00176350" w:rsidRDefault="00176350">
      <w:pPr>
        <w:spacing w:after="160" w:line="259" w:lineRule="auto"/>
        <w:rPr>
          <w:rFonts w:ascii="Times New Roman" w:hAnsi="Times New Roman"/>
          <w:b/>
          <w:sz w:val="24"/>
          <w:szCs w:val="24"/>
        </w:rPr>
      </w:pPr>
      <w:r>
        <w:rPr>
          <w:rFonts w:ascii="Times New Roman" w:hAnsi="Times New Roman"/>
          <w:b/>
          <w:sz w:val="24"/>
          <w:szCs w:val="24"/>
        </w:rPr>
        <w:t>Author contributions:</w:t>
      </w:r>
    </w:p>
    <w:p w14:paraId="1D35BA95" w14:textId="4DB96DCF" w:rsidR="001A1072" w:rsidRDefault="00BF156A" w:rsidP="001A1072">
      <w:pPr>
        <w:spacing w:after="160" w:line="259" w:lineRule="auto"/>
        <w:rPr>
          <w:rFonts w:ascii="Times New Roman" w:hAnsi="Times New Roman"/>
          <w:sz w:val="24"/>
          <w:szCs w:val="24"/>
        </w:rPr>
      </w:pPr>
      <w:r>
        <w:rPr>
          <w:rFonts w:ascii="Times New Roman" w:hAnsi="Times New Roman"/>
          <w:sz w:val="24"/>
          <w:szCs w:val="24"/>
        </w:rPr>
        <w:t>NSO</w:t>
      </w:r>
      <w:r w:rsidR="001A1072">
        <w:rPr>
          <w:rFonts w:ascii="Times New Roman" w:hAnsi="Times New Roman"/>
          <w:sz w:val="24"/>
          <w:szCs w:val="24"/>
        </w:rPr>
        <w:t xml:space="preserve">: </w:t>
      </w:r>
      <w:r w:rsidR="00C75D5C">
        <w:rPr>
          <w:rFonts w:ascii="Times New Roman" w:hAnsi="Times New Roman"/>
          <w:sz w:val="24"/>
          <w:szCs w:val="24"/>
        </w:rPr>
        <w:t>Analysis, f</w:t>
      </w:r>
      <w:r w:rsidR="001A1072">
        <w:rPr>
          <w:rFonts w:ascii="Times New Roman" w:hAnsi="Times New Roman"/>
          <w:sz w:val="24"/>
          <w:szCs w:val="24"/>
        </w:rPr>
        <w:t xml:space="preserve">unding acquisition, </w:t>
      </w:r>
      <w:r w:rsidR="00F15EA6">
        <w:rPr>
          <w:rFonts w:ascii="Times New Roman" w:hAnsi="Times New Roman"/>
          <w:sz w:val="24"/>
          <w:szCs w:val="24"/>
        </w:rPr>
        <w:t xml:space="preserve">methodology, </w:t>
      </w:r>
      <w:r w:rsidR="00AE25B4">
        <w:rPr>
          <w:rFonts w:ascii="Times New Roman" w:hAnsi="Times New Roman"/>
          <w:sz w:val="24"/>
          <w:szCs w:val="24"/>
        </w:rPr>
        <w:t xml:space="preserve">writing original </w:t>
      </w:r>
      <w:proofErr w:type="gramStart"/>
      <w:r w:rsidR="00AE25B4">
        <w:rPr>
          <w:rFonts w:ascii="Times New Roman" w:hAnsi="Times New Roman"/>
          <w:sz w:val="24"/>
          <w:szCs w:val="24"/>
        </w:rPr>
        <w:t>draft</w:t>
      </w:r>
      <w:proofErr w:type="gramEnd"/>
    </w:p>
    <w:p w14:paraId="3143AAB1" w14:textId="610E3DA5" w:rsidR="001A1072" w:rsidRDefault="00A6364D" w:rsidP="001A1072">
      <w:pPr>
        <w:spacing w:after="160" w:line="259" w:lineRule="auto"/>
        <w:rPr>
          <w:rFonts w:ascii="Times New Roman" w:hAnsi="Times New Roman"/>
          <w:sz w:val="24"/>
          <w:szCs w:val="24"/>
        </w:rPr>
      </w:pPr>
      <w:r>
        <w:rPr>
          <w:rFonts w:ascii="Times New Roman" w:hAnsi="Times New Roman"/>
          <w:sz w:val="24"/>
          <w:szCs w:val="24"/>
        </w:rPr>
        <w:t>BCJ</w:t>
      </w:r>
      <w:r w:rsidR="001A1072">
        <w:rPr>
          <w:rFonts w:ascii="Times New Roman" w:hAnsi="Times New Roman"/>
          <w:sz w:val="24"/>
          <w:szCs w:val="24"/>
        </w:rPr>
        <w:t xml:space="preserve">: </w:t>
      </w:r>
      <w:r w:rsidR="00C75D5C">
        <w:rPr>
          <w:rFonts w:ascii="Times New Roman" w:hAnsi="Times New Roman"/>
          <w:sz w:val="24"/>
          <w:szCs w:val="24"/>
        </w:rPr>
        <w:t>Analysis, f</w:t>
      </w:r>
      <w:r w:rsidR="001A1072">
        <w:rPr>
          <w:rFonts w:ascii="Times New Roman" w:hAnsi="Times New Roman"/>
          <w:sz w:val="24"/>
          <w:szCs w:val="24"/>
        </w:rPr>
        <w:t xml:space="preserve">unding acquisition, </w:t>
      </w:r>
      <w:r w:rsidR="00F15EA6">
        <w:rPr>
          <w:rFonts w:ascii="Times New Roman" w:hAnsi="Times New Roman"/>
          <w:sz w:val="24"/>
          <w:szCs w:val="24"/>
        </w:rPr>
        <w:t xml:space="preserve">methodology, </w:t>
      </w:r>
      <w:r w:rsidR="001A1072">
        <w:rPr>
          <w:rFonts w:ascii="Times New Roman" w:hAnsi="Times New Roman"/>
          <w:sz w:val="24"/>
          <w:szCs w:val="24"/>
        </w:rPr>
        <w:t xml:space="preserve">editing </w:t>
      </w:r>
      <w:proofErr w:type="gramStart"/>
      <w:r w:rsidR="001A1072">
        <w:rPr>
          <w:rFonts w:ascii="Times New Roman" w:hAnsi="Times New Roman"/>
          <w:sz w:val="24"/>
          <w:szCs w:val="24"/>
        </w:rPr>
        <w:t>draft</w:t>
      </w:r>
      <w:proofErr w:type="gramEnd"/>
    </w:p>
    <w:p w14:paraId="0BF8037F" w14:textId="1D836ED6" w:rsidR="00176350" w:rsidRDefault="00BF156A">
      <w:pPr>
        <w:spacing w:after="160" w:line="259" w:lineRule="auto"/>
        <w:rPr>
          <w:rFonts w:ascii="Times New Roman" w:hAnsi="Times New Roman"/>
          <w:sz w:val="24"/>
          <w:szCs w:val="24"/>
        </w:rPr>
      </w:pPr>
      <w:r>
        <w:rPr>
          <w:rFonts w:ascii="Times New Roman" w:hAnsi="Times New Roman"/>
          <w:sz w:val="24"/>
          <w:szCs w:val="24"/>
        </w:rPr>
        <w:t>GSB</w:t>
      </w:r>
      <w:r w:rsidR="00176350">
        <w:rPr>
          <w:rFonts w:ascii="Times New Roman" w:hAnsi="Times New Roman"/>
          <w:sz w:val="24"/>
          <w:szCs w:val="24"/>
        </w:rPr>
        <w:t xml:space="preserve">: Funding acquisition, methodology, editing </w:t>
      </w:r>
      <w:proofErr w:type="gramStart"/>
      <w:r w:rsidR="00176350">
        <w:rPr>
          <w:rFonts w:ascii="Times New Roman" w:hAnsi="Times New Roman"/>
          <w:sz w:val="24"/>
          <w:szCs w:val="24"/>
        </w:rPr>
        <w:t>draft</w:t>
      </w:r>
      <w:proofErr w:type="gramEnd"/>
    </w:p>
    <w:p w14:paraId="666592D3" w14:textId="77777777" w:rsidR="00F67B07" w:rsidRDefault="00F67B07" w:rsidP="00F67B07">
      <w:pPr>
        <w:spacing w:after="160" w:line="259" w:lineRule="auto"/>
        <w:rPr>
          <w:rFonts w:ascii="Times New Roman" w:hAnsi="Times New Roman"/>
          <w:sz w:val="24"/>
          <w:szCs w:val="24"/>
        </w:rPr>
      </w:pPr>
      <w:r>
        <w:rPr>
          <w:rFonts w:ascii="Times New Roman" w:hAnsi="Times New Roman"/>
          <w:sz w:val="24"/>
          <w:szCs w:val="24"/>
        </w:rPr>
        <w:t xml:space="preserve">JLS: Conceptualization, analysis, funding acquisition, methodology, writing original </w:t>
      </w:r>
      <w:proofErr w:type="gramStart"/>
      <w:r>
        <w:rPr>
          <w:rFonts w:ascii="Times New Roman" w:hAnsi="Times New Roman"/>
          <w:sz w:val="24"/>
          <w:szCs w:val="24"/>
        </w:rPr>
        <w:t>draft</w:t>
      </w:r>
      <w:proofErr w:type="gramEnd"/>
      <w:r>
        <w:rPr>
          <w:rFonts w:ascii="Times New Roman" w:hAnsi="Times New Roman"/>
          <w:sz w:val="24"/>
          <w:szCs w:val="24"/>
        </w:rPr>
        <w:t xml:space="preserve"> </w:t>
      </w:r>
    </w:p>
    <w:p w14:paraId="44AAE5A5" w14:textId="77777777" w:rsidR="00FD4786" w:rsidRDefault="00FD4786">
      <w:pPr>
        <w:spacing w:after="160" w:line="259" w:lineRule="auto"/>
        <w:rPr>
          <w:rFonts w:ascii="Times New Roman" w:hAnsi="Times New Roman"/>
          <w:sz w:val="24"/>
          <w:szCs w:val="24"/>
        </w:rPr>
      </w:pPr>
      <w:r>
        <w:rPr>
          <w:rFonts w:ascii="Times New Roman" w:hAnsi="Times New Roman"/>
          <w:sz w:val="24"/>
          <w:szCs w:val="24"/>
        </w:rPr>
        <w:br w:type="page"/>
      </w:r>
    </w:p>
    <w:p w14:paraId="6B38C1DB" w14:textId="77777777" w:rsidR="00603583" w:rsidRDefault="00204CD4" w:rsidP="00603583">
      <w:pPr>
        <w:spacing w:after="0"/>
        <w:rPr>
          <w:rFonts w:ascii="Times New Roman" w:hAnsi="Times New Roman"/>
          <w:sz w:val="24"/>
          <w:szCs w:val="24"/>
        </w:rPr>
      </w:pPr>
      <w:commentRangeStart w:id="1"/>
      <w:r>
        <w:rPr>
          <w:rFonts w:ascii="Times New Roman" w:hAnsi="Times New Roman"/>
          <w:b/>
          <w:sz w:val="24"/>
          <w:szCs w:val="24"/>
        </w:rPr>
        <w:lastRenderedPageBreak/>
        <w:t>Abstract</w:t>
      </w:r>
      <w:commentRangeEnd w:id="1"/>
      <w:r w:rsidR="00BE4F23">
        <w:rPr>
          <w:rStyle w:val="CommentReference"/>
        </w:rPr>
        <w:commentReference w:id="1"/>
      </w:r>
    </w:p>
    <w:p w14:paraId="7B71E35E" w14:textId="77777777" w:rsidR="00F820CA" w:rsidRDefault="00F820CA" w:rsidP="00F820CA">
      <w:pPr>
        <w:spacing w:after="0" w:line="480" w:lineRule="auto"/>
        <w:rPr>
          <w:rFonts w:ascii="Times New Roman" w:hAnsi="Times New Roman"/>
          <w:sz w:val="24"/>
          <w:szCs w:val="24"/>
        </w:rPr>
      </w:pPr>
    </w:p>
    <w:p w14:paraId="798886A9" w14:textId="5270C0B5" w:rsidR="00E818A4" w:rsidRPr="005A7262" w:rsidRDefault="00E818A4" w:rsidP="00E818A4">
      <w:pPr>
        <w:spacing w:after="0" w:line="480" w:lineRule="auto"/>
        <w:rPr>
          <w:rFonts w:ascii="Times New Roman" w:hAnsi="Times New Roman"/>
          <w:sz w:val="24"/>
          <w:szCs w:val="24"/>
        </w:rPr>
      </w:pPr>
      <w:r w:rsidRPr="00603583">
        <w:rPr>
          <w:rFonts w:ascii="Times New Roman" w:hAnsi="Times New Roman"/>
          <w:sz w:val="24"/>
          <w:szCs w:val="24"/>
        </w:rPr>
        <w:t xml:space="preserve">Random forest </w:t>
      </w:r>
      <w:ins w:id="2" w:author="Byron C Jaeger" w:date="2024-05-01T13:06:00Z">
        <w:r w:rsidR="00ED0E6C">
          <w:rPr>
            <w:rFonts w:ascii="Times New Roman" w:hAnsi="Times New Roman"/>
            <w:sz w:val="24"/>
            <w:szCs w:val="24"/>
          </w:rPr>
          <w:t xml:space="preserve">(RF) </w:t>
        </w:r>
      </w:ins>
      <w:r>
        <w:rPr>
          <w:rFonts w:ascii="Times New Roman" w:hAnsi="Times New Roman"/>
          <w:sz w:val="24"/>
          <w:szCs w:val="24"/>
        </w:rPr>
        <w:t xml:space="preserve">regression </w:t>
      </w:r>
      <w:del w:id="3" w:author="Byron C Jaeger" w:date="2024-04-30T13:44:00Z">
        <w:r w:rsidDel="004238D7">
          <w:rPr>
            <w:rFonts w:ascii="Times New Roman" w:hAnsi="Times New Roman"/>
            <w:sz w:val="24"/>
            <w:szCs w:val="24"/>
          </w:rPr>
          <w:delText>for continuous outcomes</w:delText>
        </w:r>
        <w:r w:rsidRPr="00603583" w:rsidDel="004238D7">
          <w:rPr>
            <w:rFonts w:ascii="Times New Roman" w:hAnsi="Times New Roman"/>
            <w:sz w:val="24"/>
            <w:szCs w:val="24"/>
          </w:rPr>
          <w:delText xml:space="preserve"> </w:delText>
        </w:r>
      </w:del>
      <w:r w:rsidRPr="00603583">
        <w:rPr>
          <w:rFonts w:ascii="Times New Roman" w:hAnsi="Times New Roman"/>
          <w:sz w:val="24"/>
          <w:szCs w:val="24"/>
        </w:rPr>
        <w:t xml:space="preserve">is </w:t>
      </w:r>
      <w:del w:id="4" w:author="Byron C Jaeger" w:date="2024-05-01T13:04:00Z">
        <w:r w:rsidDel="00ED0E6C">
          <w:rPr>
            <w:rFonts w:ascii="Times New Roman" w:hAnsi="Times New Roman"/>
            <w:sz w:val="24"/>
            <w:szCs w:val="24"/>
          </w:rPr>
          <w:delText xml:space="preserve">a </w:delText>
        </w:r>
        <w:r w:rsidRPr="00603583" w:rsidDel="00ED0E6C">
          <w:rPr>
            <w:rFonts w:ascii="Times New Roman" w:hAnsi="Times New Roman"/>
            <w:sz w:val="24"/>
            <w:szCs w:val="24"/>
          </w:rPr>
          <w:delText xml:space="preserve">popular </w:delText>
        </w:r>
        <w:r w:rsidDel="00ED0E6C">
          <w:rPr>
            <w:rFonts w:ascii="Times New Roman" w:hAnsi="Times New Roman"/>
            <w:sz w:val="24"/>
            <w:szCs w:val="24"/>
          </w:rPr>
          <w:delText>machine learning method</w:delText>
        </w:r>
      </w:del>
      <w:ins w:id="5" w:author="Byron C Jaeger" w:date="2024-05-01T13:04:00Z">
        <w:r w:rsidR="00ED0E6C">
          <w:rPr>
            <w:rFonts w:ascii="Times New Roman" w:hAnsi="Times New Roman"/>
            <w:sz w:val="24"/>
            <w:szCs w:val="24"/>
          </w:rPr>
          <w:t>frequently used</w:t>
        </w:r>
      </w:ins>
      <w:r>
        <w:rPr>
          <w:rFonts w:ascii="Times New Roman" w:hAnsi="Times New Roman"/>
          <w:sz w:val="24"/>
          <w:szCs w:val="24"/>
        </w:rPr>
        <w:t xml:space="preserve"> </w:t>
      </w:r>
      <w:del w:id="6" w:author="Byron C Jaeger" w:date="2024-05-01T13:04:00Z">
        <w:r w:rsidRPr="00603583" w:rsidDel="00ED0E6C">
          <w:rPr>
            <w:rFonts w:ascii="Times New Roman" w:hAnsi="Times New Roman"/>
            <w:sz w:val="24"/>
            <w:szCs w:val="24"/>
          </w:rPr>
          <w:delText xml:space="preserve">for </w:delText>
        </w:r>
      </w:del>
      <w:ins w:id="7" w:author="Byron C Jaeger" w:date="2024-05-01T13:04:00Z">
        <w:r w:rsidR="00ED0E6C">
          <w:rPr>
            <w:rFonts w:ascii="Times New Roman" w:hAnsi="Times New Roman"/>
            <w:sz w:val="24"/>
            <w:szCs w:val="24"/>
          </w:rPr>
          <w:t>to</w:t>
        </w:r>
        <w:r w:rsidR="00ED0E6C" w:rsidRPr="00603583">
          <w:rPr>
            <w:rFonts w:ascii="Times New Roman" w:hAnsi="Times New Roman"/>
            <w:sz w:val="24"/>
            <w:szCs w:val="24"/>
          </w:rPr>
          <w:t xml:space="preserve"> </w:t>
        </w:r>
      </w:ins>
      <w:r w:rsidRPr="00603583">
        <w:rPr>
          <w:rFonts w:ascii="Times New Roman" w:hAnsi="Times New Roman"/>
          <w:sz w:val="24"/>
          <w:szCs w:val="24"/>
        </w:rPr>
        <w:t>develop</w:t>
      </w:r>
      <w:ins w:id="8" w:author="Byron C Jaeger" w:date="2024-05-01T13:04:00Z">
        <w:r w:rsidR="00ED0E6C">
          <w:rPr>
            <w:rFonts w:ascii="Times New Roman" w:hAnsi="Times New Roman"/>
            <w:sz w:val="24"/>
            <w:szCs w:val="24"/>
          </w:rPr>
          <w:t xml:space="preserve"> </w:t>
        </w:r>
      </w:ins>
      <w:del w:id="9" w:author="Byron C Jaeger" w:date="2024-05-01T13:04:00Z">
        <w:r w:rsidRPr="00603583" w:rsidDel="00ED0E6C">
          <w:rPr>
            <w:rFonts w:ascii="Times New Roman" w:hAnsi="Times New Roman"/>
            <w:sz w:val="24"/>
            <w:szCs w:val="24"/>
          </w:rPr>
          <w:delText>ing</w:delText>
        </w:r>
        <w:r w:rsidDel="00ED0E6C">
          <w:rPr>
            <w:rFonts w:ascii="Times New Roman" w:hAnsi="Times New Roman"/>
            <w:sz w:val="24"/>
            <w:szCs w:val="24"/>
          </w:rPr>
          <w:delText xml:space="preserve"> </w:delText>
        </w:r>
      </w:del>
      <w:r w:rsidRPr="00603583">
        <w:rPr>
          <w:rFonts w:ascii="Times New Roman" w:hAnsi="Times New Roman"/>
          <w:sz w:val="24"/>
          <w:szCs w:val="24"/>
        </w:rPr>
        <w:t>prediction models</w:t>
      </w:r>
      <w:r>
        <w:rPr>
          <w:rFonts w:ascii="Times New Roman" w:hAnsi="Times New Roman"/>
          <w:sz w:val="24"/>
          <w:szCs w:val="24"/>
        </w:rPr>
        <w:t xml:space="preserve"> </w:t>
      </w:r>
      <w:ins w:id="10" w:author="Byron C Jaeger" w:date="2024-04-30T13:44:00Z">
        <w:r w:rsidR="004238D7">
          <w:rPr>
            <w:rFonts w:ascii="Times New Roman" w:hAnsi="Times New Roman"/>
            <w:sz w:val="24"/>
            <w:szCs w:val="24"/>
          </w:rPr>
          <w:t>for continuous outcomes</w:t>
        </w:r>
      </w:ins>
      <w:del w:id="11" w:author="Byron C Jaeger" w:date="2024-05-01T13:04:00Z">
        <w:r w:rsidDel="00ED0E6C">
          <w:rPr>
            <w:rFonts w:ascii="Times New Roman" w:hAnsi="Times New Roman"/>
            <w:sz w:val="24"/>
            <w:szCs w:val="24"/>
          </w:rPr>
          <w:delText>in research and industry</w:delText>
        </w:r>
      </w:del>
      <w:r w:rsidRPr="00603583">
        <w:rPr>
          <w:rFonts w:ascii="Times New Roman" w:hAnsi="Times New Roman"/>
          <w:sz w:val="24"/>
          <w:szCs w:val="24"/>
        </w:rPr>
        <w:t>.</w:t>
      </w:r>
      <w:r>
        <w:rPr>
          <w:rFonts w:ascii="Times New Roman" w:hAnsi="Times New Roman"/>
          <w:sz w:val="24"/>
          <w:szCs w:val="24"/>
        </w:rPr>
        <w:t xml:space="preserve"> </w:t>
      </w:r>
      <w:ins w:id="12" w:author="Byron C Jaeger" w:date="2024-05-01T13:07:00Z">
        <w:r w:rsidR="00ED0E6C">
          <w:rPr>
            <w:rFonts w:ascii="Times New Roman" w:hAnsi="Times New Roman"/>
            <w:sz w:val="24"/>
            <w:szCs w:val="24"/>
          </w:rPr>
          <w:t>Variable selection</w:t>
        </w:r>
      </w:ins>
      <w:ins w:id="13" w:author="Byron C Jaeger" w:date="2024-05-01T13:11:00Z">
        <w:r w:rsidR="00361847">
          <w:rPr>
            <w:rFonts w:ascii="Times New Roman" w:hAnsi="Times New Roman"/>
            <w:sz w:val="24"/>
            <w:szCs w:val="24"/>
          </w:rPr>
          <w:t xml:space="preserve"> (VS)</w:t>
        </w:r>
      </w:ins>
      <w:ins w:id="14" w:author="Byron C Jaeger" w:date="2024-05-01T13:07:00Z">
        <w:r w:rsidR="00ED0E6C">
          <w:rPr>
            <w:rFonts w:ascii="Times New Roman" w:hAnsi="Times New Roman"/>
            <w:sz w:val="24"/>
            <w:szCs w:val="24"/>
          </w:rPr>
          <w:t xml:space="preserve">, i.e., selecting a subset of predictor variables </w:t>
        </w:r>
      </w:ins>
      <w:ins w:id="15" w:author="Byron C Jaeger" w:date="2024-05-01T13:08:00Z">
        <w:r w:rsidR="00ED0E6C">
          <w:rPr>
            <w:rFonts w:ascii="Times New Roman" w:hAnsi="Times New Roman"/>
            <w:sz w:val="24"/>
            <w:szCs w:val="24"/>
          </w:rPr>
          <w:t>to use in prediction models,</w:t>
        </w:r>
      </w:ins>
      <w:ins w:id="16" w:author="Byron C Jaeger" w:date="2024-05-01T13:07:00Z">
        <w:r w:rsidR="00ED0E6C">
          <w:rPr>
            <w:rFonts w:ascii="Times New Roman" w:hAnsi="Times New Roman"/>
            <w:sz w:val="24"/>
            <w:szCs w:val="24"/>
          </w:rPr>
          <w:t xml:space="preserve"> </w:t>
        </w:r>
      </w:ins>
      <w:del w:id="17" w:author="Byron C Jaeger" w:date="2024-05-01T13:07:00Z">
        <w:r w:rsidDel="00ED0E6C">
          <w:rPr>
            <w:rFonts w:ascii="Times New Roman" w:hAnsi="Times New Roman"/>
            <w:sz w:val="24"/>
            <w:szCs w:val="24"/>
          </w:rPr>
          <w:delText xml:space="preserve">Often in regression modeling, a goal is to </w:delText>
        </w:r>
      </w:del>
      <w:del w:id="18" w:author="Byron C Jaeger" w:date="2024-05-01T13:08:00Z">
        <w:r w:rsidDel="00ED0E6C">
          <w:rPr>
            <w:rFonts w:ascii="Times New Roman" w:hAnsi="Times New Roman"/>
            <w:sz w:val="24"/>
            <w:szCs w:val="24"/>
          </w:rPr>
          <w:delText xml:space="preserve">reduce the number of variables needed to obtain a prediction, </w:delText>
        </w:r>
      </w:del>
      <w:ins w:id="19" w:author="Byron C Jaeger" w:date="2024-05-01T13:08:00Z">
        <w:r w:rsidR="00ED0E6C">
          <w:rPr>
            <w:rFonts w:ascii="Times New Roman" w:hAnsi="Times New Roman"/>
            <w:sz w:val="24"/>
            <w:szCs w:val="24"/>
          </w:rPr>
          <w:t>is also frequently used to improve the prediction accuracy and computational efficiency of RFs</w:t>
        </w:r>
      </w:ins>
      <w:ins w:id="20" w:author="Byron C Jaeger" w:date="2024-05-01T13:09:00Z">
        <w:r w:rsidR="00ED0E6C">
          <w:rPr>
            <w:rFonts w:ascii="Times New Roman" w:hAnsi="Times New Roman"/>
            <w:sz w:val="24"/>
            <w:szCs w:val="24"/>
          </w:rPr>
          <w:t xml:space="preserve"> and also </w:t>
        </w:r>
      </w:ins>
      <w:del w:id="21" w:author="Byron C Jaeger" w:date="2024-05-01T13:08:00Z">
        <w:r w:rsidDel="00ED0E6C">
          <w:rPr>
            <w:rFonts w:ascii="Times New Roman" w:hAnsi="Times New Roman"/>
            <w:sz w:val="24"/>
            <w:szCs w:val="24"/>
          </w:rPr>
          <w:delText xml:space="preserve">which </w:delText>
        </w:r>
      </w:del>
      <w:r>
        <w:rPr>
          <w:rFonts w:ascii="Times New Roman" w:hAnsi="Times New Roman"/>
          <w:sz w:val="24"/>
          <w:szCs w:val="24"/>
        </w:rPr>
        <w:t>reduce</w:t>
      </w:r>
      <w:del w:id="22" w:author="Byron C Jaeger" w:date="2024-05-01T13:08:00Z">
        <w:r w:rsidDel="00ED0E6C">
          <w:rPr>
            <w:rFonts w:ascii="Times New Roman" w:hAnsi="Times New Roman"/>
            <w:sz w:val="24"/>
            <w:szCs w:val="24"/>
          </w:rPr>
          <w:delText>s</w:delText>
        </w:r>
      </w:del>
      <w:r>
        <w:rPr>
          <w:rFonts w:ascii="Times New Roman" w:hAnsi="Times New Roman"/>
          <w:sz w:val="24"/>
          <w:szCs w:val="24"/>
        </w:rPr>
        <w:t xml:space="preserve"> the burden of data collection</w:t>
      </w:r>
      <w:del w:id="23" w:author="Byron C Jaeger" w:date="2024-05-01T13:09:00Z">
        <w:r w:rsidDel="00ED0E6C">
          <w:rPr>
            <w:rFonts w:ascii="Times New Roman" w:hAnsi="Times New Roman"/>
            <w:sz w:val="24"/>
            <w:szCs w:val="24"/>
          </w:rPr>
          <w:delText xml:space="preserve"> and improves efficiency for use in practical settings</w:delText>
        </w:r>
      </w:del>
      <w:r>
        <w:rPr>
          <w:rFonts w:ascii="Times New Roman" w:hAnsi="Times New Roman"/>
          <w:sz w:val="24"/>
          <w:szCs w:val="24"/>
        </w:rPr>
        <w:t>. Several</w:t>
      </w:r>
      <w:r w:rsidRPr="00603583">
        <w:rPr>
          <w:rFonts w:ascii="Times New Roman" w:hAnsi="Times New Roman"/>
          <w:sz w:val="24"/>
          <w:szCs w:val="24"/>
        </w:rPr>
        <w:t xml:space="preserve"> </w:t>
      </w:r>
      <w:del w:id="24" w:author="Byron C Jaeger" w:date="2024-05-01T13:11:00Z">
        <w:r w:rsidDel="00361847">
          <w:rPr>
            <w:rFonts w:ascii="Times New Roman" w:hAnsi="Times New Roman"/>
            <w:sz w:val="24"/>
            <w:szCs w:val="24"/>
          </w:rPr>
          <w:delText xml:space="preserve">variable selection </w:delText>
        </w:r>
      </w:del>
      <w:ins w:id="25" w:author="Byron C Jaeger" w:date="2024-05-01T13:11:00Z">
        <w:r w:rsidR="00361847">
          <w:rPr>
            <w:rFonts w:ascii="Times New Roman" w:hAnsi="Times New Roman"/>
            <w:sz w:val="24"/>
            <w:szCs w:val="24"/>
          </w:rPr>
          <w:t xml:space="preserve">VS </w:t>
        </w:r>
      </w:ins>
      <w:r>
        <w:rPr>
          <w:rFonts w:ascii="Times New Roman" w:hAnsi="Times New Roman"/>
          <w:sz w:val="24"/>
          <w:szCs w:val="24"/>
        </w:rPr>
        <w:t xml:space="preserve">methods </w:t>
      </w:r>
      <w:ins w:id="26" w:author="Byron C Jaeger" w:date="2024-05-01T13:12:00Z">
        <w:r w:rsidR="00361847">
          <w:rPr>
            <w:rFonts w:ascii="Times New Roman" w:hAnsi="Times New Roman"/>
            <w:sz w:val="24"/>
            <w:szCs w:val="24"/>
          </w:rPr>
          <w:t>leveraging</w:t>
        </w:r>
      </w:ins>
      <w:ins w:id="27" w:author="Byron C Jaeger" w:date="2024-05-01T13:11:00Z">
        <w:r w:rsidR="00361847">
          <w:rPr>
            <w:rFonts w:ascii="Times New Roman" w:hAnsi="Times New Roman"/>
            <w:sz w:val="24"/>
            <w:szCs w:val="24"/>
          </w:rPr>
          <w:t xml:space="preserve"> RFs have been proposed,</w:t>
        </w:r>
      </w:ins>
      <w:ins w:id="28" w:author="Byron C Jaeger" w:date="2024-05-01T13:12:00Z">
        <w:r w:rsidR="00361847">
          <w:rPr>
            <w:rFonts w:ascii="Times New Roman" w:hAnsi="Times New Roman"/>
            <w:sz w:val="24"/>
            <w:szCs w:val="24"/>
          </w:rPr>
          <w:t xml:space="preserve"> </w:t>
        </w:r>
      </w:ins>
      <w:del w:id="29" w:author="Byron C Jaeger" w:date="2024-05-01T13:12:00Z">
        <w:r w:rsidDel="00361847">
          <w:rPr>
            <w:rFonts w:ascii="Times New Roman" w:hAnsi="Times New Roman"/>
            <w:sz w:val="24"/>
            <w:szCs w:val="24"/>
          </w:rPr>
          <w:delText xml:space="preserve">exist for </w:delText>
        </w:r>
      </w:del>
      <w:del w:id="30" w:author="Byron C Jaeger" w:date="2024-05-01T13:09:00Z">
        <w:r w:rsidDel="00ED0E6C">
          <w:rPr>
            <w:rFonts w:ascii="Times New Roman" w:hAnsi="Times New Roman"/>
            <w:sz w:val="24"/>
            <w:szCs w:val="24"/>
          </w:rPr>
          <w:delText xml:space="preserve">the setting of random forest </w:delText>
        </w:r>
      </w:del>
      <w:del w:id="31" w:author="Byron C Jaeger" w:date="2024-05-01T13:12:00Z">
        <w:r w:rsidDel="00361847">
          <w:rPr>
            <w:rFonts w:ascii="Times New Roman" w:hAnsi="Times New Roman"/>
            <w:sz w:val="24"/>
            <w:szCs w:val="24"/>
          </w:rPr>
          <w:delText xml:space="preserve">regression; however, </w:delText>
        </w:r>
      </w:del>
      <w:ins w:id="32" w:author="Byron C Jaeger" w:date="2024-05-01T13:12:00Z">
        <w:r w:rsidR="00361847">
          <w:rPr>
            <w:rFonts w:ascii="Times New Roman" w:hAnsi="Times New Roman"/>
            <w:sz w:val="24"/>
            <w:szCs w:val="24"/>
          </w:rPr>
          <w:t xml:space="preserve">but </w:t>
        </w:r>
      </w:ins>
      <w:r>
        <w:rPr>
          <w:rFonts w:ascii="Times New Roman" w:hAnsi="Times New Roman"/>
          <w:sz w:val="24"/>
          <w:szCs w:val="24"/>
        </w:rPr>
        <w:t xml:space="preserve">there is limited </w:t>
      </w:r>
      <w:del w:id="33" w:author="Byron C Jaeger" w:date="2024-05-01T13:10:00Z">
        <w:r w:rsidDel="00361847">
          <w:rPr>
            <w:rFonts w:ascii="Times New Roman" w:hAnsi="Times New Roman"/>
            <w:sz w:val="24"/>
            <w:szCs w:val="24"/>
          </w:rPr>
          <w:delText xml:space="preserve">guidance </w:delText>
        </w:r>
      </w:del>
      <w:ins w:id="34" w:author="Byron C Jaeger" w:date="2024-05-01T13:10:00Z">
        <w:r w:rsidR="00361847">
          <w:rPr>
            <w:rFonts w:ascii="Times New Roman" w:hAnsi="Times New Roman"/>
            <w:sz w:val="24"/>
            <w:szCs w:val="24"/>
          </w:rPr>
          <w:t xml:space="preserve">evidence to guide decisions on which </w:t>
        </w:r>
      </w:ins>
      <w:ins w:id="35" w:author="Byron C Jaeger" w:date="2024-05-01T13:12:00Z">
        <w:r w:rsidR="00361847">
          <w:rPr>
            <w:rFonts w:ascii="Times New Roman" w:hAnsi="Times New Roman"/>
            <w:sz w:val="24"/>
            <w:szCs w:val="24"/>
          </w:rPr>
          <w:t>VS</w:t>
        </w:r>
      </w:ins>
      <w:ins w:id="36" w:author="Byron C Jaeger" w:date="2024-05-01T13:10:00Z">
        <w:r w:rsidR="00361847">
          <w:rPr>
            <w:rFonts w:ascii="Times New Roman" w:hAnsi="Times New Roman"/>
            <w:sz w:val="24"/>
            <w:szCs w:val="24"/>
          </w:rPr>
          <w:t xml:space="preserve"> methods may be </w:t>
        </w:r>
      </w:ins>
      <w:del w:id="37" w:author="Byron C Jaeger" w:date="2024-05-01T13:10:00Z">
        <w:r w:rsidDel="00361847">
          <w:rPr>
            <w:rFonts w:ascii="Times New Roman" w:hAnsi="Times New Roman"/>
            <w:sz w:val="24"/>
            <w:szCs w:val="24"/>
          </w:rPr>
          <w:delText xml:space="preserve">about </w:delText>
        </w:r>
      </w:del>
      <w:r>
        <w:rPr>
          <w:rFonts w:ascii="Times New Roman" w:hAnsi="Times New Roman"/>
          <w:sz w:val="24"/>
          <w:szCs w:val="24"/>
        </w:rPr>
        <w:t xml:space="preserve">preferable </w:t>
      </w:r>
      <w:del w:id="38" w:author="Byron C Jaeger" w:date="2024-05-01T13:10:00Z">
        <w:r w:rsidDel="00361847">
          <w:rPr>
            <w:rFonts w:ascii="Times New Roman" w:hAnsi="Times New Roman"/>
            <w:sz w:val="24"/>
            <w:szCs w:val="24"/>
          </w:rPr>
          <w:delText xml:space="preserve">methods </w:delText>
        </w:r>
      </w:del>
      <w:r>
        <w:rPr>
          <w:rFonts w:ascii="Times New Roman" w:hAnsi="Times New Roman"/>
          <w:sz w:val="24"/>
          <w:szCs w:val="24"/>
        </w:rPr>
        <w:t xml:space="preserve">for different types of datasets. Using 59 </w:t>
      </w:r>
      <w:ins w:id="39" w:author="Byron C Jaeger" w:date="2024-04-30T12:57:00Z">
        <w:r w:rsidR="002C4C5F">
          <w:rPr>
            <w:rFonts w:ascii="Times New Roman" w:hAnsi="Times New Roman"/>
            <w:sz w:val="24"/>
            <w:szCs w:val="24"/>
          </w:rPr>
          <w:t xml:space="preserve">publicly available </w:t>
        </w:r>
      </w:ins>
      <w:del w:id="40" w:author="Byron C Jaeger" w:date="2024-04-30T12:57:00Z">
        <w:r w:rsidDel="002C4C5F">
          <w:rPr>
            <w:rFonts w:ascii="Times New Roman" w:hAnsi="Times New Roman"/>
            <w:sz w:val="24"/>
            <w:szCs w:val="24"/>
          </w:rPr>
          <w:delText xml:space="preserve">regression </w:delText>
        </w:r>
      </w:del>
      <w:r>
        <w:rPr>
          <w:rFonts w:ascii="Times New Roman" w:hAnsi="Times New Roman"/>
          <w:sz w:val="24"/>
          <w:szCs w:val="24"/>
        </w:rPr>
        <w:t>datasets</w:t>
      </w:r>
      <w:del w:id="41" w:author="Byron C Jaeger" w:date="2024-04-30T12:57:00Z">
        <w:r w:rsidDel="002C4C5F">
          <w:rPr>
            <w:rFonts w:ascii="Times New Roman" w:hAnsi="Times New Roman"/>
            <w:sz w:val="24"/>
            <w:szCs w:val="24"/>
          </w:rPr>
          <w:delText xml:space="preserve"> freely available </w:delText>
        </w:r>
        <w:r w:rsidR="00107DA2" w:rsidDel="002C4C5F">
          <w:rPr>
            <w:rFonts w:ascii="Times New Roman" w:hAnsi="Times New Roman"/>
            <w:sz w:val="24"/>
            <w:szCs w:val="24"/>
          </w:rPr>
          <w:delText>in R packages</w:delText>
        </w:r>
      </w:del>
      <w:r>
        <w:rPr>
          <w:rFonts w:ascii="Times New Roman" w:hAnsi="Times New Roman"/>
          <w:sz w:val="24"/>
          <w:szCs w:val="24"/>
        </w:rPr>
        <w:t xml:space="preserve">, we evaluated </w:t>
      </w:r>
      <w:ins w:id="42" w:author="Byron C Jaeger" w:date="2024-04-30T12:57:00Z">
        <w:r w:rsidR="002C4C5F">
          <w:rPr>
            <w:rFonts w:ascii="Times New Roman" w:hAnsi="Times New Roman"/>
            <w:sz w:val="24"/>
            <w:szCs w:val="24"/>
          </w:rPr>
          <w:t xml:space="preserve">13 </w:t>
        </w:r>
      </w:ins>
      <w:ins w:id="43" w:author="Byron C Jaeger" w:date="2024-05-01T13:11:00Z">
        <w:r w:rsidR="00361847">
          <w:rPr>
            <w:rFonts w:ascii="Times New Roman" w:hAnsi="Times New Roman"/>
            <w:sz w:val="24"/>
            <w:szCs w:val="24"/>
          </w:rPr>
          <w:t xml:space="preserve">VS </w:t>
        </w:r>
      </w:ins>
      <w:ins w:id="44" w:author="Byron C Jaeger" w:date="2024-04-30T12:57:00Z">
        <w:r w:rsidR="002C4C5F">
          <w:rPr>
            <w:rFonts w:ascii="Times New Roman" w:hAnsi="Times New Roman"/>
            <w:sz w:val="24"/>
            <w:szCs w:val="24"/>
          </w:rPr>
          <w:t xml:space="preserve">techniques </w:t>
        </w:r>
      </w:ins>
      <w:ins w:id="45" w:author="Byron C Jaeger" w:date="2024-04-30T12:58:00Z">
        <w:r w:rsidR="002C4C5F">
          <w:rPr>
            <w:rFonts w:ascii="Times New Roman" w:hAnsi="Times New Roman"/>
            <w:sz w:val="24"/>
            <w:szCs w:val="24"/>
          </w:rPr>
          <w:t>that leverage</w:t>
        </w:r>
      </w:ins>
      <w:ins w:id="46" w:author="Byron C Jaeger" w:date="2024-05-01T13:12:00Z">
        <w:r w:rsidR="00361847">
          <w:rPr>
            <w:rFonts w:ascii="Times New Roman" w:hAnsi="Times New Roman"/>
            <w:sz w:val="24"/>
            <w:szCs w:val="24"/>
          </w:rPr>
          <w:t xml:space="preserve"> RFs</w:t>
        </w:r>
      </w:ins>
      <w:ins w:id="47" w:author="Byron C Jaeger" w:date="2024-04-30T12:58:00Z">
        <w:r w:rsidR="002C4C5F">
          <w:rPr>
            <w:rFonts w:ascii="Times New Roman" w:hAnsi="Times New Roman"/>
            <w:sz w:val="24"/>
            <w:szCs w:val="24"/>
          </w:rPr>
          <w:t xml:space="preserve">. </w:t>
        </w:r>
      </w:ins>
      <w:del w:id="48" w:author="Byron C Jaeger" w:date="2024-04-30T12:58:00Z">
        <w:r w:rsidDel="002C4C5F">
          <w:rPr>
            <w:rFonts w:ascii="Times New Roman" w:hAnsi="Times New Roman"/>
            <w:sz w:val="24"/>
            <w:szCs w:val="24"/>
          </w:rPr>
          <w:delText xml:space="preserve">model </w:delText>
        </w:r>
      </w:del>
      <w:ins w:id="49" w:author="Byron C Jaeger" w:date="2024-04-30T12:59:00Z">
        <w:r w:rsidR="002C4C5F">
          <w:rPr>
            <w:rFonts w:ascii="Times New Roman" w:hAnsi="Times New Roman"/>
            <w:sz w:val="24"/>
            <w:szCs w:val="24"/>
          </w:rPr>
          <w:t>P</w:t>
        </w:r>
      </w:ins>
      <w:del w:id="50" w:author="Byron C Jaeger" w:date="2024-04-30T12:59:00Z">
        <w:r w:rsidDel="002C4C5F">
          <w:rPr>
            <w:rFonts w:ascii="Times New Roman" w:hAnsi="Times New Roman"/>
            <w:sz w:val="24"/>
            <w:szCs w:val="24"/>
          </w:rPr>
          <w:delText>p</w:delText>
        </w:r>
      </w:del>
      <w:r>
        <w:rPr>
          <w:rFonts w:ascii="Times New Roman" w:hAnsi="Times New Roman"/>
          <w:sz w:val="24"/>
          <w:szCs w:val="24"/>
        </w:rPr>
        <w:t xml:space="preserve">erformance </w:t>
      </w:r>
      <w:ins w:id="51" w:author="Byron C Jaeger" w:date="2024-04-30T12:59:00Z">
        <w:r w:rsidR="002C4C5F">
          <w:rPr>
            <w:rFonts w:ascii="Times New Roman" w:hAnsi="Times New Roman"/>
            <w:sz w:val="24"/>
            <w:szCs w:val="24"/>
          </w:rPr>
          <w:t xml:space="preserve">of </w:t>
        </w:r>
      </w:ins>
      <w:ins w:id="52" w:author="Byron C Jaeger" w:date="2024-05-01T13:12:00Z">
        <w:r w:rsidR="00361847">
          <w:rPr>
            <w:rFonts w:ascii="Times New Roman" w:hAnsi="Times New Roman"/>
            <w:sz w:val="24"/>
            <w:szCs w:val="24"/>
          </w:rPr>
          <w:t xml:space="preserve">VS </w:t>
        </w:r>
      </w:ins>
      <w:ins w:id="53" w:author="Byron C Jaeger" w:date="2024-04-30T12:59:00Z">
        <w:r w:rsidR="002C4C5F">
          <w:rPr>
            <w:rFonts w:ascii="Times New Roman" w:hAnsi="Times New Roman"/>
            <w:sz w:val="24"/>
            <w:szCs w:val="24"/>
          </w:rPr>
          <w:t xml:space="preserve">was measured </w:t>
        </w:r>
      </w:ins>
      <w:r>
        <w:rPr>
          <w:rFonts w:ascii="Times New Roman" w:hAnsi="Times New Roman"/>
          <w:sz w:val="24"/>
          <w:szCs w:val="24"/>
        </w:rPr>
        <w:t xml:space="preserve">via </w:t>
      </w:r>
      <w:ins w:id="54" w:author="Byron C Jaeger" w:date="2024-04-30T12:59:00Z">
        <w:r w:rsidR="002C4C5F">
          <w:rPr>
            <w:rFonts w:ascii="Times New Roman" w:hAnsi="Times New Roman"/>
            <w:sz w:val="24"/>
            <w:szCs w:val="24"/>
          </w:rPr>
          <w:t xml:space="preserve">out-of-sample </w:t>
        </w:r>
      </w:ins>
      <w:commentRangeStart w:id="55"/>
      <w:r>
        <w:rPr>
          <w:rFonts w:ascii="Times New Roman" w:hAnsi="Times New Roman"/>
          <w:sz w:val="24"/>
          <w:szCs w:val="24"/>
        </w:rPr>
        <w:t>R</w:t>
      </w:r>
      <w:r>
        <w:rPr>
          <w:rFonts w:ascii="Times New Roman" w:hAnsi="Times New Roman"/>
          <w:sz w:val="28"/>
          <w:szCs w:val="28"/>
          <w:vertAlign w:val="superscript"/>
        </w:rPr>
        <w:t>2</w:t>
      </w:r>
      <w:commentRangeEnd w:id="55"/>
      <w:r w:rsidR="002D4897">
        <w:rPr>
          <w:rStyle w:val="CommentReference"/>
        </w:rPr>
        <w:commentReference w:id="55"/>
      </w:r>
      <w:ins w:id="56" w:author="Byron C Jaeger" w:date="2024-04-30T12:59:00Z">
        <w:r w:rsidR="002C4C5F">
          <w:rPr>
            <w:rFonts w:ascii="Times New Roman" w:hAnsi="Times New Roman"/>
            <w:sz w:val="24"/>
            <w:szCs w:val="24"/>
          </w:rPr>
          <w:t xml:space="preserve"> of a </w:t>
        </w:r>
      </w:ins>
      <w:ins w:id="57" w:author="Byron C Jaeger" w:date="2024-05-01T13:12:00Z">
        <w:r w:rsidR="00361847">
          <w:rPr>
            <w:rFonts w:ascii="Times New Roman" w:hAnsi="Times New Roman"/>
            <w:sz w:val="24"/>
            <w:szCs w:val="24"/>
          </w:rPr>
          <w:t xml:space="preserve">RF </w:t>
        </w:r>
      </w:ins>
      <w:ins w:id="58" w:author="Byron C Jaeger" w:date="2024-04-30T13:00:00Z">
        <w:r w:rsidR="002C4C5F">
          <w:rPr>
            <w:rFonts w:ascii="Times New Roman" w:hAnsi="Times New Roman"/>
            <w:sz w:val="24"/>
            <w:szCs w:val="24"/>
          </w:rPr>
          <w:t>that used the variables selected by the technique.</w:t>
        </w:r>
      </w:ins>
      <w:del w:id="59" w:author="Byron C Jaeger" w:date="2024-04-30T12:59:00Z">
        <w:r w:rsidDel="002C4C5F">
          <w:rPr>
            <w:rFonts w:ascii="Times New Roman" w:hAnsi="Times New Roman"/>
            <w:sz w:val="24"/>
            <w:szCs w:val="24"/>
          </w:rPr>
          <w:delText>,</w:delText>
        </w:r>
      </w:del>
      <w:r>
        <w:rPr>
          <w:rFonts w:ascii="Times New Roman" w:hAnsi="Times New Roman"/>
          <w:sz w:val="24"/>
          <w:szCs w:val="24"/>
        </w:rPr>
        <w:t xml:space="preserve"> </w:t>
      </w:r>
      <w:del w:id="60" w:author="Byron C Jaeger" w:date="2024-04-30T13:00:00Z">
        <w:r w:rsidDel="002C4C5F">
          <w:rPr>
            <w:rFonts w:ascii="Times New Roman" w:hAnsi="Times New Roman"/>
            <w:sz w:val="24"/>
            <w:szCs w:val="24"/>
          </w:rPr>
          <w:delText>model s</w:delText>
        </w:r>
      </w:del>
      <w:ins w:id="61" w:author="Byron C Jaeger" w:date="2024-04-30T13:00:00Z">
        <w:r w:rsidR="002C4C5F">
          <w:rPr>
            <w:rFonts w:ascii="Times New Roman" w:hAnsi="Times New Roman"/>
            <w:sz w:val="24"/>
            <w:szCs w:val="24"/>
          </w:rPr>
          <w:t>S</w:t>
        </w:r>
      </w:ins>
      <w:r>
        <w:rPr>
          <w:rFonts w:ascii="Times New Roman" w:hAnsi="Times New Roman"/>
          <w:sz w:val="24"/>
          <w:szCs w:val="24"/>
        </w:rPr>
        <w:t xml:space="preserve">implicity </w:t>
      </w:r>
      <w:ins w:id="62" w:author="Byron C Jaeger" w:date="2024-04-30T13:00:00Z">
        <w:r w:rsidR="002C4C5F">
          <w:rPr>
            <w:rFonts w:ascii="Times New Roman" w:hAnsi="Times New Roman"/>
            <w:sz w:val="24"/>
            <w:szCs w:val="24"/>
          </w:rPr>
          <w:t xml:space="preserve">of </w:t>
        </w:r>
      </w:ins>
      <w:ins w:id="63" w:author="Byron C Jaeger" w:date="2024-05-01T13:13:00Z">
        <w:r w:rsidR="00361847">
          <w:rPr>
            <w:rFonts w:ascii="Times New Roman" w:hAnsi="Times New Roman"/>
            <w:sz w:val="24"/>
            <w:szCs w:val="24"/>
          </w:rPr>
          <w:t xml:space="preserve">VS </w:t>
        </w:r>
      </w:ins>
      <w:ins w:id="64" w:author="Byron C Jaeger" w:date="2024-04-30T13:00:00Z">
        <w:r w:rsidR="002C4C5F">
          <w:rPr>
            <w:rFonts w:ascii="Times New Roman" w:hAnsi="Times New Roman"/>
            <w:sz w:val="24"/>
            <w:szCs w:val="24"/>
          </w:rPr>
          <w:t xml:space="preserve">was measured </w:t>
        </w:r>
      </w:ins>
      <w:r>
        <w:rPr>
          <w:rFonts w:ascii="Times New Roman" w:hAnsi="Times New Roman"/>
          <w:sz w:val="24"/>
          <w:szCs w:val="24"/>
        </w:rPr>
        <w:t>via the percent reduction in the number of variables selected</w:t>
      </w:r>
      <w:ins w:id="65" w:author="Byron C Jaeger" w:date="2024-05-01T13:13:00Z">
        <w:r w:rsidR="00361847">
          <w:rPr>
            <w:rFonts w:ascii="Times New Roman" w:hAnsi="Times New Roman"/>
            <w:sz w:val="24"/>
            <w:szCs w:val="24"/>
          </w:rPr>
          <w:t xml:space="preserve"> </w:t>
        </w:r>
      </w:ins>
      <w:ins w:id="66" w:author="Byron C Jaeger" w:date="2024-05-01T13:14:00Z">
        <w:r w:rsidR="00361847">
          <w:rPr>
            <w:rFonts w:ascii="Times New Roman" w:hAnsi="Times New Roman"/>
            <w:sz w:val="24"/>
            <w:szCs w:val="24"/>
          </w:rPr>
          <w:t>versus number of variables available</w:t>
        </w:r>
      </w:ins>
      <w:del w:id="67" w:author="Byron C Jaeger" w:date="2024-04-30T13:00:00Z">
        <w:r w:rsidDel="002C4C5F">
          <w:rPr>
            <w:rFonts w:ascii="Times New Roman" w:hAnsi="Times New Roman"/>
            <w:sz w:val="24"/>
            <w:szCs w:val="24"/>
          </w:rPr>
          <w:delText xml:space="preserve">, </w:delText>
        </w:r>
      </w:del>
      <w:ins w:id="68" w:author="Byron C Jaeger" w:date="2024-04-30T13:00:00Z">
        <w:r w:rsidR="002C4C5F">
          <w:rPr>
            <w:rFonts w:ascii="Times New Roman" w:hAnsi="Times New Roman"/>
            <w:sz w:val="24"/>
            <w:szCs w:val="24"/>
          </w:rPr>
          <w:t>.</w:t>
        </w:r>
        <w:r w:rsidR="002C4C5F">
          <w:rPr>
            <w:rFonts w:ascii="Times New Roman" w:hAnsi="Times New Roman"/>
            <w:sz w:val="24"/>
            <w:szCs w:val="24"/>
          </w:rPr>
          <w:t xml:space="preserve"> </w:t>
        </w:r>
      </w:ins>
      <w:del w:id="69" w:author="Byron C Jaeger" w:date="2024-04-30T13:01:00Z">
        <w:r w:rsidDel="002C4C5F">
          <w:rPr>
            <w:rFonts w:ascii="Times New Roman" w:hAnsi="Times New Roman"/>
            <w:sz w:val="24"/>
            <w:szCs w:val="24"/>
          </w:rPr>
          <w:delText>and model e</w:delText>
        </w:r>
      </w:del>
      <w:ins w:id="70" w:author="Byron C Jaeger" w:date="2024-04-30T13:01:00Z">
        <w:r w:rsidR="002C4C5F">
          <w:rPr>
            <w:rFonts w:ascii="Times New Roman" w:hAnsi="Times New Roman"/>
            <w:sz w:val="24"/>
            <w:szCs w:val="24"/>
          </w:rPr>
          <w:t>E</w:t>
        </w:r>
      </w:ins>
      <w:r>
        <w:rPr>
          <w:rFonts w:ascii="Times New Roman" w:hAnsi="Times New Roman"/>
          <w:sz w:val="24"/>
          <w:szCs w:val="24"/>
        </w:rPr>
        <w:t xml:space="preserve">fficiency </w:t>
      </w:r>
      <w:ins w:id="71" w:author="Byron C Jaeger" w:date="2024-04-30T13:01:00Z">
        <w:r w:rsidR="002C4C5F">
          <w:rPr>
            <w:rFonts w:ascii="Times New Roman" w:hAnsi="Times New Roman"/>
            <w:sz w:val="24"/>
            <w:szCs w:val="24"/>
          </w:rPr>
          <w:t xml:space="preserve">was measured </w:t>
        </w:r>
      </w:ins>
      <w:r>
        <w:rPr>
          <w:rFonts w:ascii="Times New Roman" w:hAnsi="Times New Roman"/>
          <w:sz w:val="24"/>
          <w:szCs w:val="24"/>
        </w:rPr>
        <w:t xml:space="preserve">via computational </w:t>
      </w:r>
      <w:del w:id="72" w:author="Byron C Jaeger" w:date="2024-04-30T13:01:00Z">
        <w:r w:rsidDel="002C4C5F">
          <w:rPr>
            <w:rFonts w:ascii="Times New Roman" w:hAnsi="Times New Roman"/>
            <w:sz w:val="24"/>
            <w:szCs w:val="24"/>
          </w:rPr>
          <w:delText xml:space="preserve">run </w:delText>
        </w:r>
      </w:del>
      <w:r>
        <w:rPr>
          <w:rFonts w:ascii="Times New Roman" w:hAnsi="Times New Roman"/>
          <w:sz w:val="24"/>
          <w:szCs w:val="24"/>
        </w:rPr>
        <w:t>time</w:t>
      </w:r>
      <w:ins w:id="73" w:author="Byron C Jaeger" w:date="2024-04-30T13:01:00Z">
        <w:r w:rsidR="002C4C5F">
          <w:rPr>
            <w:rFonts w:ascii="Times New Roman" w:hAnsi="Times New Roman"/>
            <w:sz w:val="24"/>
            <w:szCs w:val="24"/>
          </w:rPr>
          <w:t xml:space="preserve"> required to complete the </w:t>
        </w:r>
      </w:ins>
      <w:ins w:id="74" w:author="Byron C Jaeger" w:date="2024-05-01T13:14:00Z">
        <w:r w:rsidR="00361847">
          <w:rPr>
            <w:rFonts w:ascii="Times New Roman" w:hAnsi="Times New Roman"/>
            <w:sz w:val="24"/>
            <w:szCs w:val="24"/>
          </w:rPr>
          <w:t xml:space="preserve">VS </w:t>
        </w:r>
      </w:ins>
      <w:ins w:id="75" w:author="Byron C Jaeger" w:date="2024-05-01T13:15:00Z">
        <w:r w:rsidR="00361847">
          <w:rPr>
            <w:rFonts w:ascii="Times New Roman" w:hAnsi="Times New Roman"/>
            <w:sz w:val="24"/>
            <w:szCs w:val="24"/>
          </w:rPr>
          <w:t>technique</w:t>
        </w:r>
      </w:ins>
      <w:ins w:id="76" w:author="Byron C Jaeger" w:date="2024-04-30T13:01:00Z">
        <w:r w:rsidR="002C4C5F">
          <w:rPr>
            <w:rFonts w:ascii="Times New Roman" w:hAnsi="Times New Roman"/>
            <w:sz w:val="24"/>
            <w:szCs w:val="24"/>
          </w:rPr>
          <w:t>.</w:t>
        </w:r>
      </w:ins>
      <w:del w:id="77" w:author="Byron C Jaeger" w:date="2024-04-30T13:01:00Z">
        <w:r w:rsidDel="002C4C5F">
          <w:rPr>
            <w:rFonts w:ascii="Times New Roman" w:hAnsi="Times New Roman"/>
            <w:sz w:val="24"/>
            <w:szCs w:val="24"/>
          </w:rPr>
          <w:delText>s</w:delText>
        </w:r>
      </w:del>
      <w:r>
        <w:rPr>
          <w:rFonts w:ascii="Times New Roman" w:hAnsi="Times New Roman"/>
          <w:sz w:val="24"/>
          <w:szCs w:val="24"/>
        </w:rPr>
        <w:t xml:space="preserve"> </w:t>
      </w:r>
      <w:del w:id="78" w:author="Byron C Jaeger" w:date="2024-04-30T13:01:00Z">
        <w:r w:rsidDel="002C4C5F">
          <w:rPr>
            <w:rFonts w:ascii="Times New Roman" w:hAnsi="Times New Roman"/>
            <w:sz w:val="24"/>
            <w:szCs w:val="24"/>
          </w:rPr>
          <w:delText xml:space="preserve">for many random forest variable selection methods for axis-based and oblique random forests. </w:delText>
        </w:r>
      </w:del>
      <w:r>
        <w:rPr>
          <w:rFonts w:ascii="Times New Roman" w:hAnsi="Times New Roman"/>
          <w:sz w:val="24"/>
          <w:szCs w:val="24"/>
        </w:rPr>
        <w:t xml:space="preserve">We </w:t>
      </w:r>
      <w:del w:id="79" w:author="Byron C Jaeger" w:date="2024-04-30T13:07:00Z">
        <w:r w:rsidDel="00487603">
          <w:rPr>
            <w:rFonts w:ascii="Times New Roman" w:hAnsi="Times New Roman"/>
            <w:sz w:val="24"/>
            <w:szCs w:val="24"/>
          </w:rPr>
          <w:delText xml:space="preserve">conducted a </w:delText>
        </w:r>
      </w:del>
      <w:ins w:id="80" w:author="Byron C Jaeger" w:date="2024-04-30T13:07:00Z">
        <w:r w:rsidR="00487603">
          <w:rPr>
            <w:rFonts w:ascii="Times New Roman" w:hAnsi="Times New Roman"/>
            <w:sz w:val="24"/>
            <w:szCs w:val="24"/>
          </w:rPr>
          <w:t xml:space="preserve">compared </w:t>
        </w:r>
      </w:ins>
      <w:ins w:id="81" w:author="Byron C Jaeger" w:date="2024-05-01T13:14:00Z">
        <w:r w:rsidR="00361847">
          <w:rPr>
            <w:rFonts w:ascii="Times New Roman" w:hAnsi="Times New Roman"/>
            <w:sz w:val="24"/>
            <w:szCs w:val="24"/>
          </w:rPr>
          <w:t xml:space="preserve">VS </w:t>
        </w:r>
      </w:ins>
      <w:ins w:id="82" w:author="Byron C Jaeger" w:date="2024-04-30T13:08:00Z">
        <w:r w:rsidR="00487603">
          <w:rPr>
            <w:rFonts w:ascii="Times New Roman" w:hAnsi="Times New Roman"/>
            <w:sz w:val="24"/>
            <w:szCs w:val="24"/>
          </w:rPr>
          <w:t xml:space="preserve">techniques by summarizing these </w:t>
        </w:r>
      </w:ins>
      <w:ins w:id="83" w:author="Byron C Jaeger" w:date="2024-05-01T13:14:00Z">
        <w:r w:rsidR="00361847">
          <w:rPr>
            <w:rFonts w:ascii="Times New Roman" w:hAnsi="Times New Roman"/>
            <w:sz w:val="24"/>
            <w:szCs w:val="24"/>
          </w:rPr>
          <w:t xml:space="preserve">three </w:t>
        </w:r>
      </w:ins>
      <w:ins w:id="84" w:author="Byron C Jaeger" w:date="2024-04-30T13:07:00Z">
        <w:r w:rsidR="00487603">
          <w:rPr>
            <w:rFonts w:ascii="Times New Roman" w:hAnsi="Times New Roman"/>
            <w:sz w:val="24"/>
            <w:szCs w:val="24"/>
          </w:rPr>
          <w:t xml:space="preserve">metrics overall and in </w:t>
        </w:r>
      </w:ins>
      <w:r>
        <w:rPr>
          <w:rFonts w:ascii="Times New Roman" w:hAnsi="Times New Roman"/>
          <w:sz w:val="24"/>
          <w:szCs w:val="24"/>
        </w:rPr>
        <w:t>subgroup</w:t>
      </w:r>
      <w:ins w:id="85" w:author="Byron C Jaeger" w:date="2024-04-30T13:07:00Z">
        <w:r w:rsidR="00487603">
          <w:rPr>
            <w:rFonts w:ascii="Times New Roman" w:hAnsi="Times New Roman"/>
            <w:sz w:val="24"/>
            <w:szCs w:val="24"/>
          </w:rPr>
          <w:t>s</w:t>
        </w:r>
      </w:ins>
      <w:r>
        <w:rPr>
          <w:rFonts w:ascii="Times New Roman" w:hAnsi="Times New Roman"/>
          <w:sz w:val="24"/>
          <w:szCs w:val="24"/>
        </w:rPr>
        <w:t xml:space="preserve"> </w:t>
      </w:r>
      <w:del w:id="86" w:author="Byron C Jaeger" w:date="2024-04-30T13:08:00Z">
        <w:r w:rsidDel="00487603">
          <w:rPr>
            <w:rFonts w:ascii="Times New Roman" w:hAnsi="Times New Roman"/>
            <w:sz w:val="24"/>
            <w:szCs w:val="24"/>
          </w:rPr>
          <w:delText xml:space="preserve">analysis by comparing random forest variable selection methods for datasets that had high versus low </w:delText>
        </w:r>
      </w:del>
      <w:ins w:id="87" w:author="Byron C Jaeger" w:date="2024-04-30T13:08:00Z">
        <w:r w:rsidR="00487603">
          <w:rPr>
            <w:rFonts w:ascii="Times New Roman" w:hAnsi="Times New Roman"/>
            <w:sz w:val="24"/>
            <w:szCs w:val="24"/>
          </w:rPr>
          <w:t>based on</w:t>
        </w:r>
      </w:ins>
      <w:ins w:id="88" w:author="Byron C Jaeger" w:date="2024-05-01T13:15:00Z">
        <w:r w:rsidR="00361847">
          <w:rPr>
            <w:rFonts w:ascii="Times New Roman" w:hAnsi="Times New Roman"/>
            <w:sz w:val="24"/>
            <w:szCs w:val="24"/>
          </w:rPr>
          <w:t xml:space="preserve"> </w:t>
        </w:r>
        <w:r w:rsidR="00361847">
          <w:rPr>
            <w:rFonts w:ascii="Times New Roman" w:hAnsi="Times New Roman"/>
            <w:sz w:val="24"/>
            <w:szCs w:val="24"/>
          </w:rPr>
          <w:t>the type of random forest used for prediction (axis-based or oblique)</w:t>
        </w:r>
        <w:r w:rsidR="00361847">
          <w:rPr>
            <w:rFonts w:ascii="Times New Roman" w:hAnsi="Times New Roman"/>
            <w:sz w:val="24"/>
            <w:szCs w:val="24"/>
          </w:rPr>
          <w:t>,</w:t>
        </w:r>
      </w:ins>
      <w:ins w:id="89" w:author="Byron C Jaeger" w:date="2024-04-30T13:08:00Z">
        <w:r w:rsidR="00487603">
          <w:rPr>
            <w:rFonts w:ascii="Times New Roman" w:hAnsi="Times New Roman"/>
            <w:sz w:val="24"/>
            <w:szCs w:val="24"/>
          </w:rPr>
          <w:t xml:space="preserve"> the </w:t>
        </w:r>
      </w:ins>
      <w:r>
        <w:rPr>
          <w:rFonts w:ascii="Times New Roman" w:hAnsi="Times New Roman"/>
          <w:sz w:val="24"/>
          <w:szCs w:val="24"/>
        </w:rPr>
        <w:t xml:space="preserve">number of predictors </w:t>
      </w:r>
      <w:del w:id="90" w:author="Byron C Jaeger" w:date="2024-04-30T13:08:00Z">
        <w:r w:rsidDel="00487603">
          <w:rPr>
            <w:rFonts w:ascii="Times New Roman" w:hAnsi="Times New Roman"/>
            <w:sz w:val="24"/>
            <w:szCs w:val="24"/>
          </w:rPr>
          <w:delText xml:space="preserve">to </w:delText>
        </w:r>
      </w:del>
      <w:ins w:id="91" w:author="Byron C Jaeger" w:date="2024-04-30T13:08:00Z">
        <w:r w:rsidR="00487603">
          <w:rPr>
            <w:rFonts w:ascii="Times New Roman" w:hAnsi="Times New Roman"/>
            <w:sz w:val="24"/>
            <w:szCs w:val="24"/>
          </w:rPr>
          <w:t>and</w:t>
        </w:r>
        <w:r w:rsidR="00487603">
          <w:rPr>
            <w:rFonts w:ascii="Times New Roman" w:hAnsi="Times New Roman"/>
            <w:sz w:val="24"/>
            <w:szCs w:val="24"/>
          </w:rPr>
          <w:t xml:space="preserve"> </w:t>
        </w:r>
      </w:ins>
      <w:del w:id="92" w:author="Byron C Jaeger" w:date="2024-04-30T13:08:00Z">
        <w:r w:rsidDel="00487603">
          <w:rPr>
            <w:rFonts w:ascii="Times New Roman" w:hAnsi="Times New Roman"/>
            <w:sz w:val="24"/>
            <w:szCs w:val="24"/>
          </w:rPr>
          <w:delText>sample size</w:delText>
        </w:r>
      </w:del>
      <w:ins w:id="93" w:author="Byron C Jaeger" w:date="2024-04-30T13:08:00Z">
        <w:r w:rsidR="00487603">
          <w:rPr>
            <w:rFonts w:ascii="Times New Roman" w:hAnsi="Times New Roman"/>
            <w:sz w:val="24"/>
            <w:szCs w:val="24"/>
          </w:rPr>
          <w:t>observations in training data</w:t>
        </w:r>
      </w:ins>
      <w:del w:id="94" w:author="Byron C Jaeger" w:date="2024-04-30T13:08:00Z">
        <w:r w:rsidDel="00487603">
          <w:rPr>
            <w:rFonts w:ascii="Times New Roman" w:hAnsi="Times New Roman"/>
            <w:sz w:val="24"/>
            <w:szCs w:val="24"/>
          </w:rPr>
          <w:delText xml:space="preserve"> ratio</w:delText>
        </w:r>
      </w:del>
      <w:del w:id="95" w:author="Byron C Jaeger" w:date="2024-04-30T13:39:00Z">
        <w:r w:rsidDel="004238D7">
          <w:rPr>
            <w:rFonts w:ascii="Times New Roman" w:hAnsi="Times New Roman"/>
            <w:sz w:val="24"/>
            <w:szCs w:val="24"/>
          </w:rPr>
          <w:delText>.</w:delText>
        </w:r>
      </w:del>
      <w:ins w:id="96" w:author="Byron C Jaeger" w:date="2024-04-30T13:39:00Z">
        <w:r w:rsidR="004238D7">
          <w:rPr>
            <w:rFonts w:ascii="Times New Roman" w:hAnsi="Times New Roman"/>
            <w:sz w:val="24"/>
            <w:szCs w:val="24"/>
          </w:rPr>
          <w:t xml:space="preserve">, </w:t>
        </w:r>
      </w:ins>
      <w:del w:id="97" w:author="Byron C Jaeger" w:date="2024-05-01T13:15:00Z">
        <w:r w:rsidDel="00361847">
          <w:rPr>
            <w:rFonts w:ascii="Times New Roman" w:hAnsi="Times New Roman"/>
            <w:sz w:val="24"/>
            <w:szCs w:val="24"/>
          </w:rPr>
          <w:delText xml:space="preserve"> </w:delText>
        </w:r>
      </w:del>
      <w:del w:id="98" w:author="Byron C Jaeger" w:date="2024-04-30T13:39:00Z">
        <w:r w:rsidDel="004238D7">
          <w:rPr>
            <w:rFonts w:ascii="Times New Roman" w:hAnsi="Times New Roman"/>
            <w:sz w:val="24"/>
            <w:szCs w:val="24"/>
          </w:rPr>
          <w:delText xml:space="preserve">We also compared results for different </w:delText>
        </w:r>
        <w:r w:rsidR="00603F60" w:rsidDel="004238D7">
          <w:rPr>
            <w:rFonts w:ascii="Times New Roman" w:hAnsi="Times New Roman"/>
            <w:sz w:val="24"/>
            <w:szCs w:val="24"/>
          </w:rPr>
          <w:delText>frameworks</w:delText>
        </w:r>
        <w:r w:rsidR="00534AC4" w:rsidDel="004238D7">
          <w:rPr>
            <w:rFonts w:ascii="Times New Roman" w:hAnsi="Times New Roman"/>
            <w:sz w:val="24"/>
            <w:szCs w:val="24"/>
          </w:rPr>
          <w:delText xml:space="preserve"> used in the variable selection and model implementation after variable selection</w:delText>
        </w:r>
        <w:r w:rsidDel="004238D7">
          <w:rPr>
            <w:rFonts w:ascii="Times New Roman" w:hAnsi="Times New Roman"/>
            <w:sz w:val="24"/>
            <w:szCs w:val="24"/>
          </w:rPr>
          <w:delText xml:space="preserve"> (</w:delText>
        </w:r>
        <w:r w:rsidR="00534AC4" w:rsidDel="004238D7">
          <w:rPr>
            <w:rFonts w:ascii="Times New Roman" w:hAnsi="Times New Roman"/>
            <w:sz w:val="24"/>
            <w:szCs w:val="24"/>
          </w:rPr>
          <w:delText>axis-based, conditional and oblique random forests)</w:delText>
        </w:r>
        <w:r w:rsidDel="004238D7">
          <w:rPr>
            <w:rFonts w:ascii="Times New Roman" w:hAnsi="Times New Roman"/>
            <w:sz w:val="24"/>
            <w:szCs w:val="24"/>
          </w:rPr>
          <w:delText xml:space="preserve"> </w:delText>
        </w:r>
      </w:del>
      <w:r>
        <w:rPr>
          <w:rFonts w:ascii="Times New Roman" w:hAnsi="Times New Roman"/>
          <w:sz w:val="24"/>
          <w:szCs w:val="24"/>
        </w:rPr>
        <w:t xml:space="preserve">and </w:t>
      </w:r>
      <w:del w:id="99" w:author="Byron C Jaeger" w:date="2024-04-30T13:40:00Z">
        <w:r w:rsidR="000E52B5" w:rsidDel="004238D7">
          <w:rPr>
            <w:rFonts w:ascii="Times New Roman" w:hAnsi="Times New Roman"/>
            <w:sz w:val="24"/>
            <w:szCs w:val="24"/>
          </w:rPr>
          <w:delText xml:space="preserve">method </w:delText>
        </w:r>
      </w:del>
      <w:ins w:id="100" w:author="Byron C Jaeger" w:date="2024-05-01T13:16:00Z">
        <w:r w:rsidR="00361847">
          <w:rPr>
            <w:rFonts w:ascii="Times New Roman" w:hAnsi="Times New Roman"/>
            <w:sz w:val="24"/>
            <w:szCs w:val="24"/>
          </w:rPr>
          <w:t xml:space="preserve">among </w:t>
        </w:r>
      </w:ins>
      <w:del w:id="101" w:author="Byron C Jaeger" w:date="2024-04-30T13:40:00Z">
        <w:r w:rsidR="005B7594" w:rsidDel="004238D7">
          <w:rPr>
            <w:rFonts w:ascii="Times New Roman" w:hAnsi="Times New Roman"/>
            <w:sz w:val="24"/>
            <w:szCs w:val="24"/>
          </w:rPr>
          <w:delText>type</w:delText>
        </w:r>
        <w:r w:rsidR="00781ECD" w:rsidDel="004238D7">
          <w:rPr>
            <w:rFonts w:ascii="Times New Roman" w:hAnsi="Times New Roman"/>
            <w:sz w:val="24"/>
            <w:szCs w:val="24"/>
          </w:rPr>
          <w:delText>s</w:delText>
        </w:r>
        <w:r w:rsidR="000E52B5" w:rsidDel="004238D7">
          <w:rPr>
            <w:rFonts w:ascii="Times New Roman" w:hAnsi="Times New Roman"/>
            <w:sz w:val="24"/>
            <w:szCs w:val="24"/>
          </w:rPr>
          <w:delText xml:space="preserve"> </w:delText>
        </w:r>
      </w:del>
      <w:del w:id="102" w:author="Byron C Jaeger" w:date="2024-05-01T13:16:00Z">
        <w:r w:rsidR="000E52B5" w:rsidDel="00361847">
          <w:rPr>
            <w:rFonts w:ascii="Times New Roman" w:hAnsi="Times New Roman"/>
            <w:sz w:val="24"/>
            <w:szCs w:val="24"/>
          </w:rPr>
          <w:delText>(</w:delText>
        </w:r>
      </w:del>
      <w:r>
        <w:rPr>
          <w:rFonts w:ascii="Times New Roman" w:hAnsi="Times New Roman"/>
          <w:sz w:val="24"/>
          <w:szCs w:val="24"/>
        </w:rPr>
        <w:t xml:space="preserve">test based </w:t>
      </w:r>
      <w:del w:id="103" w:author="Byron C Jaeger" w:date="2024-05-01T13:16:00Z">
        <w:r w:rsidDel="00361847">
          <w:rPr>
            <w:rFonts w:ascii="Times New Roman" w:hAnsi="Times New Roman"/>
            <w:sz w:val="24"/>
            <w:szCs w:val="24"/>
          </w:rPr>
          <w:delText xml:space="preserve">versus </w:delText>
        </w:r>
      </w:del>
      <w:ins w:id="104" w:author="Byron C Jaeger" w:date="2024-05-01T13:16:00Z">
        <w:r w:rsidR="00361847">
          <w:rPr>
            <w:rFonts w:ascii="Times New Roman" w:hAnsi="Times New Roman"/>
            <w:sz w:val="24"/>
            <w:szCs w:val="24"/>
          </w:rPr>
          <w:t xml:space="preserve">or </w:t>
        </w:r>
      </w:ins>
      <w:r>
        <w:rPr>
          <w:rFonts w:ascii="Times New Roman" w:hAnsi="Times New Roman"/>
          <w:sz w:val="24"/>
          <w:szCs w:val="24"/>
        </w:rPr>
        <w:t>performance based</w:t>
      </w:r>
      <w:ins w:id="105" w:author="Byron C Jaeger" w:date="2024-05-01T13:16:00Z">
        <w:r w:rsidR="00361847">
          <w:rPr>
            <w:rFonts w:ascii="Times New Roman" w:hAnsi="Times New Roman"/>
            <w:sz w:val="24"/>
            <w:szCs w:val="24"/>
          </w:rPr>
          <w:t xml:space="preserve"> VS techniques</w:t>
        </w:r>
      </w:ins>
      <w:del w:id="106" w:author="Byron C Jaeger" w:date="2024-05-01T13:16:00Z">
        <w:r w:rsidR="000E52B5" w:rsidDel="00361847">
          <w:rPr>
            <w:rFonts w:ascii="Times New Roman" w:hAnsi="Times New Roman"/>
            <w:sz w:val="24"/>
            <w:szCs w:val="24"/>
          </w:rPr>
          <w:delText>)</w:delText>
        </w:r>
      </w:del>
      <w:r>
        <w:rPr>
          <w:rFonts w:ascii="Times New Roman" w:hAnsi="Times New Roman"/>
          <w:sz w:val="24"/>
          <w:szCs w:val="24"/>
        </w:rPr>
        <w:t xml:space="preserve">. </w:t>
      </w:r>
      <w:commentRangeStart w:id="107"/>
      <w:r>
        <w:rPr>
          <w:rFonts w:ascii="Times New Roman" w:hAnsi="Times New Roman"/>
          <w:sz w:val="24"/>
          <w:szCs w:val="24"/>
        </w:rPr>
        <w:t xml:space="preserve">Based on our benchmarking study, the best variable selection methods for most datasets were </w:t>
      </w:r>
      <w:r w:rsidR="000070E0">
        <w:rPr>
          <w:rFonts w:ascii="Times New Roman" w:hAnsi="Times New Roman"/>
          <w:sz w:val="24"/>
          <w:szCs w:val="24"/>
        </w:rPr>
        <w:t xml:space="preserve">the method in the R package </w:t>
      </w:r>
      <w:commentRangeStart w:id="108"/>
      <w:r w:rsidR="0023216C">
        <w:rPr>
          <w:rFonts w:ascii="Times New Roman" w:hAnsi="Times New Roman"/>
          <w:sz w:val="24"/>
          <w:szCs w:val="24"/>
        </w:rPr>
        <w:t xml:space="preserve">Boruta and Menze’s method </w:t>
      </w:r>
      <w:commentRangeEnd w:id="108"/>
      <w:r w:rsidR="00ED0E6C">
        <w:rPr>
          <w:rStyle w:val="CommentReference"/>
        </w:rPr>
        <w:commentReference w:id="108"/>
      </w:r>
      <w:r w:rsidR="0023216C">
        <w:rPr>
          <w:rFonts w:ascii="Times New Roman" w:hAnsi="Times New Roman"/>
          <w:sz w:val="24"/>
          <w:szCs w:val="24"/>
        </w:rPr>
        <w:t>for axis-based random forest models and Menze’s method and permute-oblique for oblique random forest models</w:t>
      </w:r>
      <w:r>
        <w:rPr>
          <w:rFonts w:ascii="Times New Roman" w:hAnsi="Times New Roman"/>
          <w:sz w:val="24"/>
          <w:szCs w:val="24"/>
        </w:rPr>
        <w:t>.</w:t>
      </w:r>
      <w:commentRangeEnd w:id="107"/>
      <w:r w:rsidR="004238D7">
        <w:rPr>
          <w:rStyle w:val="CommentReference"/>
        </w:rPr>
        <w:commentReference w:id="107"/>
      </w:r>
      <w:r>
        <w:rPr>
          <w:rFonts w:ascii="Times New Roman" w:hAnsi="Times New Roman"/>
          <w:sz w:val="24"/>
          <w:szCs w:val="24"/>
        </w:rPr>
        <w:t xml:space="preserve"> </w:t>
      </w:r>
      <w:commentRangeStart w:id="109"/>
      <w:r>
        <w:rPr>
          <w:rFonts w:ascii="Times New Roman" w:hAnsi="Times New Roman"/>
          <w:sz w:val="24"/>
          <w:szCs w:val="24"/>
        </w:rPr>
        <w:t xml:space="preserve">A significant contribution of this study is the ability to assess different variable selection techniques in the setting of random forest regression for continuous outcomes to identify preferable methods based on applications in expert and intelligent systems </w:t>
      </w:r>
      <w:r w:rsidR="00EF4D88">
        <w:rPr>
          <w:rFonts w:ascii="Times New Roman" w:hAnsi="Times New Roman"/>
          <w:sz w:val="24"/>
          <w:szCs w:val="24"/>
        </w:rPr>
        <w:t>using</w:t>
      </w:r>
      <w:r>
        <w:rPr>
          <w:rFonts w:ascii="Times New Roman" w:hAnsi="Times New Roman"/>
          <w:sz w:val="24"/>
          <w:szCs w:val="24"/>
        </w:rPr>
        <w:t xml:space="preserve"> an open science approach. </w:t>
      </w:r>
      <w:commentRangeEnd w:id="109"/>
      <w:r w:rsidR="00361847">
        <w:rPr>
          <w:rStyle w:val="CommentReference"/>
        </w:rPr>
        <w:commentReference w:id="109"/>
      </w:r>
    </w:p>
    <w:p w14:paraId="583FFB8B" w14:textId="77777777" w:rsidR="00603583" w:rsidRDefault="00603583">
      <w:pPr>
        <w:spacing w:after="160" w:line="259" w:lineRule="auto"/>
        <w:rPr>
          <w:rFonts w:ascii="Times New Roman" w:hAnsi="Times New Roman"/>
          <w:b/>
          <w:sz w:val="24"/>
          <w:szCs w:val="24"/>
        </w:rPr>
      </w:pPr>
    </w:p>
    <w:p w14:paraId="29A1E85A" w14:textId="53E0EA7C" w:rsidR="001233EE" w:rsidRDefault="001233EE" w:rsidP="001233EE">
      <w:pPr>
        <w:spacing w:after="0"/>
        <w:rPr>
          <w:rFonts w:ascii="Times New Roman" w:hAnsi="Times New Roman"/>
          <w:sz w:val="24"/>
          <w:szCs w:val="24"/>
        </w:rPr>
      </w:pPr>
      <w:r w:rsidRPr="005660F9">
        <w:rPr>
          <w:rFonts w:ascii="Times New Roman" w:hAnsi="Times New Roman"/>
          <w:b/>
          <w:sz w:val="24"/>
          <w:szCs w:val="24"/>
        </w:rPr>
        <w:t>Keywords</w:t>
      </w:r>
      <w:r w:rsidRPr="003039DD">
        <w:rPr>
          <w:rFonts w:ascii="Times New Roman" w:hAnsi="Times New Roman"/>
          <w:sz w:val="24"/>
          <w:szCs w:val="24"/>
        </w:rPr>
        <w:t xml:space="preserve">: </w:t>
      </w:r>
      <w:r>
        <w:rPr>
          <w:rFonts w:ascii="Times New Roman" w:hAnsi="Times New Roman"/>
          <w:sz w:val="24"/>
          <w:szCs w:val="24"/>
        </w:rPr>
        <w:t>random forest</w:t>
      </w:r>
      <w:r w:rsidRPr="003039DD">
        <w:rPr>
          <w:rFonts w:ascii="Times New Roman" w:hAnsi="Times New Roman"/>
          <w:sz w:val="24"/>
          <w:szCs w:val="24"/>
        </w:rPr>
        <w:t xml:space="preserve">, </w:t>
      </w:r>
      <w:r>
        <w:rPr>
          <w:rFonts w:ascii="Times New Roman" w:hAnsi="Times New Roman"/>
          <w:sz w:val="24"/>
          <w:szCs w:val="24"/>
        </w:rPr>
        <w:t xml:space="preserve">variable selection, feature reduction, </w:t>
      </w:r>
      <w:r w:rsidR="00E21B99">
        <w:rPr>
          <w:rFonts w:ascii="Times New Roman" w:hAnsi="Times New Roman"/>
          <w:sz w:val="24"/>
          <w:szCs w:val="24"/>
        </w:rPr>
        <w:t>regression, continuous outcome</w:t>
      </w:r>
      <w:r>
        <w:rPr>
          <w:rFonts w:ascii="Times New Roman" w:hAnsi="Times New Roman"/>
          <w:sz w:val="24"/>
          <w:szCs w:val="24"/>
        </w:rPr>
        <w:t xml:space="preserve"> </w:t>
      </w:r>
    </w:p>
    <w:p w14:paraId="051397E2" w14:textId="77777777" w:rsidR="00542D51" w:rsidRDefault="00542D51" w:rsidP="001233EE">
      <w:pPr>
        <w:spacing w:after="0"/>
        <w:rPr>
          <w:rFonts w:ascii="Times New Roman" w:hAnsi="Times New Roman"/>
          <w:sz w:val="24"/>
          <w:szCs w:val="24"/>
        </w:rPr>
      </w:pPr>
    </w:p>
    <w:p w14:paraId="7E9E9062" w14:textId="77777777" w:rsidR="00542D51" w:rsidRDefault="00542D51" w:rsidP="001233EE">
      <w:pPr>
        <w:spacing w:after="0"/>
        <w:rPr>
          <w:rFonts w:ascii="Times New Roman" w:hAnsi="Times New Roman"/>
          <w:sz w:val="24"/>
          <w:szCs w:val="24"/>
        </w:rPr>
      </w:pPr>
    </w:p>
    <w:p w14:paraId="29ECA154" w14:textId="77777777" w:rsidR="00FD4786" w:rsidRDefault="00073BE7" w:rsidP="00DE0927">
      <w:pPr>
        <w:spacing w:after="0" w:line="480" w:lineRule="auto"/>
        <w:rPr>
          <w:rFonts w:ascii="Times New Roman" w:hAnsi="Times New Roman"/>
          <w:b/>
          <w:sz w:val="24"/>
          <w:szCs w:val="24"/>
        </w:rPr>
      </w:pPr>
      <w:r>
        <w:rPr>
          <w:rFonts w:ascii="Times New Roman" w:hAnsi="Times New Roman"/>
          <w:b/>
          <w:sz w:val="24"/>
          <w:szCs w:val="24"/>
        </w:rPr>
        <w:t xml:space="preserve">1 </w:t>
      </w:r>
      <w:commentRangeStart w:id="110"/>
      <w:commentRangeStart w:id="111"/>
      <w:r w:rsidR="00FD4786">
        <w:rPr>
          <w:rFonts w:ascii="Times New Roman" w:hAnsi="Times New Roman"/>
          <w:b/>
          <w:sz w:val="24"/>
          <w:szCs w:val="24"/>
        </w:rPr>
        <w:t>Introduction</w:t>
      </w:r>
      <w:commentRangeEnd w:id="110"/>
      <w:r w:rsidR="007B41E2">
        <w:rPr>
          <w:rStyle w:val="CommentReference"/>
        </w:rPr>
        <w:commentReference w:id="110"/>
      </w:r>
      <w:commentRangeEnd w:id="111"/>
      <w:r w:rsidR="005C26CF">
        <w:rPr>
          <w:rStyle w:val="CommentReference"/>
        </w:rPr>
        <w:commentReference w:id="111"/>
      </w:r>
    </w:p>
    <w:p w14:paraId="478D669B" w14:textId="1E096A00" w:rsidR="006602CE" w:rsidRPr="00C55EFC" w:rsidRDefault="00106E62" w:rsidP="00DE0927">
      <w:pPr>
        <w:spacing w:after="0" w:line="480" w:lineRule="auto"/>
        <w:ind w:firstLine="720"/>
        <w:rPr>
          <w:rFonts w:ascii="Times New Roman" w:hAnsi="Times New Roman"/>
          <w:sz w:val="24"/>
          <w:szCs w:val="24"/>
        </w:rPr>
      </w:pPr>
      <w:commentRangeStart w:id="112"/>
      <w:r>
        <w:rPr>
          <w:rFonts w:ascii="Times New Roman" w:hAnsi="Times New Roman"/>
          <w:sz w:val="24"/>
          <w:szCs w:val="24"/>
        </w:rPr>
        <w:t xml:space="preserve">Random forest </w:t>
      </w:r>
      <w:commentRangeEnd w:id="112"/>
      <w:r w:rsidR="00400C0C">
        <w:rPr>
          <w:rStyle w:val="CommentReference"/>
        </w:rPr>
        <w:commentReference w:id="112"/>
      </w:r>
      <w:ins w:id="113" w:author="Byron C Jaeger" w:date="2024-05-01T15:18:00Z">
        <w:r w:rsidR="00322351">
          <w:rPr>
            <w:rFonts w:ascii="Times New Roman" w:hAnsi="Times New Roman"/>
            <w:sz w:val="24"/>
            <w:szCs w:val="24"/>
          </w:rPr>
          <w:t xml:space="preserve">(RF) </w:t>
        </w:r>
      </w:ins>
      <w:r w:rsidR="00275C4F">
        <w:rPr>
          <w:rFonts w:ascii="Times New Roman" w:hAnsi="Times New Roman"/>
          <w:sz w:val="24"/>
          <w:szCs w:val="24"/>
        </w:rPr>
        <w:t xml:space="preserve">regression </w:t>
      </w:r>
      <w:r>
        <w:rPr>
          <w:rFonts w:ascii="Times New Roman" w:hAnsi="Times New Roman"/>
          <w:sz w:val="24"/>
          <w:szCs w:val="24"/>
        </w:rPr>
        <w:t xml:space="preserve">is a </w:t>
      </w:r>
      <w:commentRangeStart w:id="114"/>
      <w:r>
        <w:rPr>
          <w:rFonts w:ascii="Times New Roman" w:hAnsi="Times New Roman"/>
          <w:sz w:val="24"/>
          <w:szCs w:val="24"/>
        </w:rPr>
        <w:t xml:space="preserve">popular </w:t>
      </w:r>
      <w:commentRangeEnd w:id="114"/>
      <w:r w:rsidR="00361847">
        <w:rPr>
          <w:rStyle w:val="CommentReference"/>
        </w:rPr>
        <w:commentReference w:id="114"/>
      </w:r>
      <w:r>
        <w:rPr>
          <w:rFonts w:ascii="Times New Roman" w:hAnsi="Times New Roman"/>
          <w:sz w:val="24"/>
          <w:szCs w:val="24"/>
        </w:rPr>
        <w:t xml:space="preserve">machine learning </w:t>
      </w:r>
      <w:r w:rsidR="00275C4F">
        <w:rPr>
          <w:rFonts w:ascii="Times New Roman" w:hAnsi="Times New Roman"/>
          <w:sz w:val="24"/>
          <w:szCs w:val="24"/>
        </w:rPr>
        <w:t>algorithm</w:t>
      </w:r>
      <w:r>
        <w:rPr>
          <w:rFonts w:ascii="Times New Roman" w:hAnsi="Times New Roman"/>
          <w:sz w:val="24"/>
          <w:szCs w:val="24"/>
        </w:rPr>
        <w:t xml:space="preserve"> used to </w:t>
      </w:r>
      <w:r w:rsidR="00624FD4">
        <w:rPr>
          <w:rFonts w:ascii="Times New Roman" w:hAnsi="Times New Roman"/>
          <w:sz w:val="24"/>
          <w:szCs w:val="24"/>
        </w:rPr>
        <w:t>develop models</w:t>
      </w:r>
      <w:r w:rsidR="00275C4F">
        <w:rPr>
          <w:rFonts w:ascii="Times New Roman" w:hAnsi="Times New Roman"/>
          <w:sz w:val="24"/>
          <w:szCs w:val="24"/>
        </w:rPr>
        <w:t xml:space="preserve"> for </w:t>
      </w:r>
      <w:del w:id="115" w:author="Byron C Jaeger" w:date="2024-05-01T15:33:00Z">
        <w:r w:rsidR="00275C4F" w:rsidDel="007B41E2">
          <w:rPr>
            <w:rFonts w:ascii="Times New Roman" w:hAnsi="Times New Roman"/>
            <w:sz w:val="24"/>
            <w:szCs w:val="24"/>
          </w:rPr>
          <w:delText xml:space="preserve">datasets with </w:delText>
        </w:r>
      </w:del>
      <w:r w:rsidR="00275C4F">
        <w:rPr>
          <w:rFonts w:ascii="Times New Roman" w:hAnsi="Times New Roman"/>
          <w:sz w:val="24"/>
          <w:szCs w:val="24"/>
        </w:rPr>
        <w:t>continuous outcomes</w:t>
      </w:r>
      <w:r>
        <w:rPr>
          <w:rFonts w:ascii="Times New Roman" w:hAnsi="Times New Roman"/>
          <w:sz w:val="24"/>
          <w:szCs w:val="24"/>
        </w:rPr>
        <w:t xml:space="preserve">. First introduced </w:t>
      </w:r>
      <w:del w:id="116" w:author="Byron C Jaeger" w:date="2024-05-01T15:19:00Z">
        <w:r w:rsidDel="00322351">
          <w:rPr>
            <w:rFonts w:ascii="Times New Roman" w:hAnsi="Times New Roman"/>
            <w:sz w:val="24"/>
            <w:szCs w:val="24"/>
          </w:rPr>
          <w:delText xml:space="preserve">by </w:delText>
        </w:r>
      </w:del>
      <w:del w:id="117" w:author="Byron C Jaeger" w:date="2024-05-01T15:11:00Z">
        <w:r w:rsidDel="00400C0C">
          <w:rPr>
            <w:rFonts w:ascii="Times New Roman" w:hAnsi="Times New Roman"/>
            <w:sz w:val="24"/>
            <w:szCs w:val="24"/>
          </w:rPr>
          <w:delText xml:space="preserve">Breiman </w:delText>
        </w:r>
      </w:del>
      <w:r>
        <w:rPr>
          <w:rFonts w:ascii="Times New Roman" w:hAnsi="Times New Roman"/>
          <w:sz w:val="24"/>
          <w:szCs w:val="24"/>
        </w:rPr>
        <w:t>in 2001</w:t>
      </w:r>
      <w:r w:rsidR="007E57F0">
        <w:rPr>
          <w:rFonts w:ascii="Times New Roman" w:hAnsi="Times New Roman"/>
          <w:sz w:val="24"/>
          <w:szCs w:val="24"/>
        </w:rPr>
        <w:t xml:space="preserve"> </w:t>
      </w:r>
      <w:r w:rsidR="007E57F0">
        <w:rPr>
          <w:rFonts w:ascii="Times New Roman" w:hAnsi="Times New Roman"/>
          <w:sz w:val="24"/>
          <w:szCs w:val="24"/>
        </w:rPr>
        <w:fldChar w:fldCharType="begin"/>
      </w:r>
      <w:r w:rsidR="00815DDD">
        <w:rPr>
          <w:rFonts w:ascii="Times New Roman" w:hAnsi="Times New Roman"/>
          <w:sz w:val="24"/>
          <w:szCs w:val="24"/>
        </w:rPr>
        <w:instrText xml:space="preserve"> ADDIN EN.CITE &lt;EndNote&gt;&lt;Cite&gt;&lt;Author&gt;Breiman&lt;/Author&gt;&lt;Year&gt;2001&lt;/Year&gt;&lt;RecNum&gt;4&lt;/RecNum&gt;&lt;DisplayText&gt;(Breiman, 2001)&lt;/DisplayText&gt;&lt;record&gt;&lt;rec-number&gt;4&lt;/rec-number&gt;&lt;foreign-keys&gt;&lt;key app="EN" db-id="wxawfv2fftdtejettwmvx2dy0wsd2pzzzwft" timestamp="1503062650"&gt;4&lt;/key&gt;&lt;/foreign-keys&gt;&lt;ref-type name="Journal Article"&gt;17&lt;/ref-type&gt;&lt;contributors&gt;&lt;authors&gt;&lt;author&gt;Breiman, L.&lt;/author&gt;&lt;/authors&gt;&lt;/contributors&gt;&lt;auth-address&gt;Breiman, L&amp;#xD;Univ Calif Berkeley, Dept Stat, Berkeley, CA 94720 USA&amp;#xD;Univ Calif Berkeley, Dept Stat, Berkeley, CA 94720 USA&amp;#xD;Univ Calif Berkeley, Dept Stat, Berkeley, CA 94720 USA&lt;/auth-address&gt;&lt;titles&gt;&lt;title&gt;Random forests&lt;/title&gt;&lt;secondary-title&gt;Machine Learning&lt;/secondary-title&gt;&lt;alt-title&gt;Mach Learn&lt;/alt-title&gt;&lt;/titles&gt;&lt;periodical&gt;&lt;full-title&gt;Machine Learning&lt;/full-title&gt;&lt;abbr-1&gt;Mach Learn&lt;/abbr-1&gt;&lt;/periodical&gt;&lt;alt-periodical&gt;&lt;full-title&gt;Machine Learning&lt;/full-title&gt;&lt;abbr-1&gt;Mach Learn&lt;/abbr-1&gt;&lt;/alt-periodical&gt;&lt;pages&gt;5-32&lt;/pages&gt;&lt;volume&gt;45&lt;/volume&gt;&lt;number&gt;1&lt;/number&gt;&lt;keywords&gt;&lt;keyword&gt;classification&lt;/keyword&gt;&lt;keyword&gt;regression&lt;/keyword&gt;&lt;keyword&gt;ensemble&lt;/keyword&gt;&lt;/keywords&gt;&lt;dates&gt;&lt;year&gt;2001&lt;/year&gt;&lt;pub-dates&gt;&lt;date&gt;Oct&lt;/date&gt;&lt;/pub-dates&gt;&lt;/dates&gt;&lt;isbn&gt;0885-6125&lt;/isbn&gt;&lt;accession-num&gt;WOS:000170489900001&lt;/accession-num&gt;&lt;urls&gt;&lt;related-urls&gt;&lt;url&gt;&amp;lt;Go to ISI&amp;gt;://WOS:000170489900001&lt;/url&gt;&lt;/related-urls&gt;&lt;/urls&gt;&lt;electronic-resource-num&gt;Doi 10.1023/A:1010933404324&lt;/electronic-resource-num&gt;&lt;language&gt;English&lt;/language&gt;&lt;/record&gt;&lt;/Cite&gt;&lt;/EndNote&gt;</w:instrText>
      </w:r>
      <w:r w:rsidR="007E57F0">
        <w:rPr>
          <w:rFonts w:ascii="Times New Roman" w:hAnsi="Times New Roman"/>
          <w:sz w:val="24"/>
          <w:szCs w:val="24"/>
        </w:rPr>
        <w:fldChar w:fldCharType="separate"/>
      </w:r>
      <w:r w:rsidR="00815DDD">
        <w:rPr>
          <w:rFonts w:ascii="Times New Roman" w:hAnsi="Times New Roman"/>
          <w:noProof/>
          <w:sz w:val="24"/>
          <w:szCs w:val="24"/>
        </w:rPr>
        <w:t>(Breiman, 2001)</w:t>
      </w:r>
      <w:r w:rsidR="007E57F0">
        <w:rPr>
          <w:rFonts w:ascii="Times New Roman" w:hAnsi="Times New Roman"/>
          <w:sz w:val="24"/>
          <w:szCs w:val="24"/>
        </w:rPr>
        <w:fldChar w:fldCharType="end"/>
      </w:r>
      <w:r>
        <w:rPr>
          <w:rFonts w:ascii="Times New Roman" w:hAnsi="Times New Roman"/>
          <w:sz w:val="24"/>
          <w:szCs w:val="24"/>
        </w:rPr>
        <w:t xml:space="preserve">, </w:t>
      </w:r>
      <w:del w:id="118" w:author="Byron C Jaeger" w:date="2024-05-01T15:19:00Z">
        <w:r w:rsidDel="00322351">
          <w:rPr>
            <w:rFonts w:ascii="Times New Roman" w:hAnsi="Times New Roman"/>
            <w:sz w:val="24"/>
            <w:szCs w:val="24"/>
          </w:rPr>
          <w:delText>random forests</w:delText>
        </w:r>
      </w:del>
      <w:ins w:id="119" w:author="Byron C Jaeger" w:date="2024-05-01T15:19:00Z">
        <w:r w:rsidR="00322351">
          <w:rPr>
            <w:rFonts w:ascii="Times New Roman" w:hAnsi="Times New Roman"/>
            <w:sz w:val="24"/>
            <w:szCs w:val="24"/>
          </w:rPr>
          <w:t>RFs</w:t>
        </w:r>
      </w:ins>
      <w:r>
        <w:rPr>
          <w:rFonts w:ascii="Times New Roman" w:hAnsi="Times New Roman"/>
          <w:sz w:val="24"/>
          <w:szCs w:val="24"/>
        </w:rPr>
        <w:t xml:space="preserve"> are a collection of </w:t>
      </w:r>
      <w:ins w:id="120" w:author="Byron C Jaeger" w:date="2024-05-01T15:13:00Z">
        <w:r w:rsidR="00400C0C">
          <w:rPr>
            <w:rFonts w:ascii="Times New Roman" w:hAnsi="Times New Roman"/>
            <w:sz w:val="24"/>
            <w:szCs w:val="24"/>
          </w:rPr>
          <w:t xml:space="preserve">randomized </w:t>
        </w:r>
      </w:ins>
      <w:del w:id="121" w:author="Byron C Jaeger" w:date="2024-05-01T15:13:00Z">
        <w:r w:rsidDel="00400C0C">
          <w:rPr>
            <w:rFonts w:ascii="Times New Roman" w:hAnsi="Times New Roman"/>
            <w:sz w:val="24"/>
            <w:szCs w:val="24"/>
          </w:rPr>
          <w:delText>classification and regression</w:delText>
        </w:r>
      </w:del>
      <w:ins w:id="122" w:author="Byron C Jaeger" w:date="2024-05-01T15:13:00Z">
        <w:r w:rsidR="00400C0C">
          <w:rPr>
            <w:rFonts w:ascii="Times New Roman" w:hAnsi="Times New Roman"/>
            <w:sz w:val="24"/>
            <w:szCs w:val="24"/>
          </w:rPr>
          <w:t>decision</w:t>
        </w:r>
      </w:ins>
      <w:r>
        <w:rPr>
          <w:rFonts w:ascii="Times New Roman" w:hAnsi="Times New Roman"/>
          <w:sz w:val="24"/>
          <w:szCs w:val="24"/>
        </w:rPr>
        <w:t xml:space="preserve"> trees </w:t>
      </w:r>
      <w:del w:id="123" w:author="Byron C Jaeger" w:date="2024-05-01T15:13:00Z">
        <w:r w:rsidR="007E57F0" w:rsidDel="00400C0C">
          <w:rPr>
            <w:rFonts w:ascii="Times New Roman" w:hAnsi="Times New Roman"/>
            <w:sz w:val="24"/>
            <w:szCs w:val="24"/>
          </w:rPr>
          <w:fldChar w:fldCharType="begin"/>
        </w:r>
        <w:r w:rsidR="00815DDD" w:rsidDel="00400C0C">
          <w:rPr>
            <w:rFonts w:ascii="Times New Roman" w:hAnsi="Times New Roman"/>
            <w:sz w:val="24"/>
            <w:szCs w:val="24"/>
          </w:rPr>
          <w:delInstrText xml:space="preserve"> ADDIN EN.CITE &lt;EndNote&gt;&lt;Cite&gt;&lt;Author&gt;Breiman&lt;/Author&gt;&lt;Year&gt;1984&lt;/Year&gt;&lt;RecNum&gt;1&lt;/RecNum&gt;&lt;DisplayText&gt;(Breiman, Friedman, Olshen, &amp;amp; Stone, 1984)&lt;/DisplayText&gt;&lt;record&gt;&lt;rec-number&gt;1&lt;/rec-number&gt;&lt;foreign-keys&gt;&lt;key app="EN" db-id="wxawfv2fftdtejettwmvx2dy0wsd2pzzzwft" timestamp="1503062649"&gt;1&lt;/key&gt;&lt;/foreign-keys&gt;&lt;ref-type name="Book"&gt;6&lt;/ref-type&gt;&lt;contributors&gt;&lt;authors&gt;&lt;author&gt;Breiman, L.&lt;/author&gt;&lt;author&gt;Friedman, J. H.&lt;/author&gt;&lt;author&gt;Olshen, R. A&lt;/author&gt;&lt;author&gt;Stone, C. J.&lt;/author&gt;&lt;/authors&gt;&lt;/contributors&gt;&lt;titles&gt;&lt;title&gt;Classification and regression trees.&lt;/title&gt;&lt;/titles&gt;&lt;dates&gt;&lt;year&gt;1984&lt;/year&gt;&lt;/dates&gt;&lt;pub-location&gt;Monterrey, CA, USA&lt;/pub-location&gt;&lt;publisher&gt;Wadsworth and Brooks&lt;/publisher&gt;&lt;urls&gt;&lt;/urls&gt;&lt;/record&gt;&lt;/Cite&gt;&lt;/EndNote&gt;</w:delInstrText>
        </w:r>
        <w:r w:rsidR="007E57F0" w:rsidDel="00400C0C">
          <w:rPr>
            <w:rFonts w:ascii="Times New Roman" w:hAnsi="Times New Roman"/>
            <w:sz w:val="24"/>
            <w:szCs w:val="24"/>
          </w:rPr>
          <w:fldChar w:fldCharType="separate"/>
        </w:r>
        <w:r w:rsidR="00815DDD" w:rsidDel="00400C0C">
          <w:rPr>
            <w:rFonts w:ascii="Times New Roman" w:hAnsi="Times New Roman"/>
            <w:noProof/>
            <w:sz w:val="24"/>
            <w:szCs w:val="24"/>
          </w:rPr>
          <w:delText>(Breiman, Friedman, Olshen, &amp; Stone, 1984)</w:delText>
        </w:r>
        <w:r w:rsidR="007E57F0" w:rsidDel="00400C0C">
          <w:rPr>
            <w:rFonts w:ascii="Times New Roman" w:hAnsi="Times New Roman"/>
            <w:sz w:val="24"/>
            <w:szCs w:val="24"/>
          </w:rPr>
          <w:fldChar w:fldCharType="end"/>
        </w:r>
        <w:r w:rsidDel="00400C0C">
          <w:rPr>
            <w:rFonts w:ascii="Times New Roman" w:hAnsi="Times New Roman"/>
            <w:sz w:val="24"/>
            <w:szCs w:val="24"/>
          </w:rPr>
          <w:delText xml:space="preserve">, </w:delText>
        </w:r>
      </w:del>
      <w:ins w:id="124" w:author="Byron C Jaeger" w:date="2024-05-01T15:13:00Z">
        <w:r w:rsidR="00400C0C">
          <w:rPr>
            <w:rFonts w:ascii="Times New Roman" w:hAnsi="Times New Roman"/>
            <w:sz w:val="24"/>
            <w:szCs w:val="24"/>
          </w:rPr>
          <w:fldChar w:fldCharType="begin"/>
        </w:r>
        <w:r w:rsidR="00400C0C">
          <w:rPr>
            <w:rFonts w:ascii="Times New Roman" w:hAnsi="Times New Roman"/>
            <w:sz w:val="24"/>
            <w:szCs w:val="24"/>
          </w:rPr>
          <w:instrText xml:space="preserve"> ADDIN EN.CITE &lt;EndNote&gt;&lt;Cite&gt;&lt;Author&gt;Breiman&lt;/Author&gt;&lt;Year&gt;1984&lt;/Year&gt;&lt;RecNum&gt;1&lt;/RecNum&gt;&lt;DisplayText&gt;(Breiman, Friedman, Olshen, &amp;amp; Stone, 1984)&lt;/DisplayText&gt;&lt;record&gt;&lt;rec-number&gt;1&lt;/rec-number&gt;&lt;foreign-keys&gt;&lt;key app="EN" db-id="wxawfv2fftdtejettwmvx2dy0wsd2pzzzwft" timestamp="1503062649"&gt;1&lt;/key&gt;&lt;/foreign-keys&gt;&lt;ref-type name="Book"&gt;6&lt;/ref-type&gt;&lt;contributors&gt;&lt;authors&gt;&lt;author&gt;Breiman, L.&lt;/author&gt;&lt;author&gt;Friedman, J. H.&lt;/author&gt;&lt;author&gt;Olshen, R. A&lt;/author&gt;&lt;author&gt;Stone, C. J.&lt;/author&gt;&lt;/authors&gt;&lt;/contributors&gt;&lt;titles&gt;&lt;title&gt;Classification and regression trees.&lt;/title&gt;&lt;/titles&gt;&lt;dates&gt;&lt;year&gt;1984&lt;/year&gt;&lt;/dates&gt;&lt;pub-location&gt;Monterrey, CA, USA&lt;/pub-location&gt;&lt;publisher&gt;Wadsworth and Brooks&lt;/publisher&gt;&lt;urls&gt;&lt;/urls&gt;&lt;/record&gt;&lt;/Cite&gt;&lt;/EndNote&gt;</w:instrText>
        </w:r>
        <w:r w:rsidR="00400C0C">
          <w:rPr>
            <w:rFonts w:ascii="Times New Roman" w:hAnsi="Times New Roman"/>
            <w:sz w:val="24"/>
            <w:szCs w:val="24"/>
          </w:rPr>
          <w:fldChar w:fldCharType="separate"/>
        </w:r>
        <w:r w:rsidR="00400C0C">
          <w:rPr>
            <w:rFonts w:ascii="Times New Roman" w:hAnsi="Times New Roman"/>
            <w:noProof/>
            <w:sz w:val="24"/>
            <w:szCs w:val="24"/>
          </w:rPr>
          <w:t>(Breiman, Friedman, Olshen, &amp; Stone, 1984)</w:t>
        </w:r>
        <w:r w:rsidR="00400C0C">
          <w:rPr>
            <w:rFonts w:ascii="Times New Roman" w:hAnsi="Times New Roman"/>
            <w:sz w:val="24"/>
            <w:szCs w:val="24"/>
          </w:rPr>
          <w:fldChar w:fldCharType="end"/>
        </w:r>
      </w:ins>
      <w:commentRangeStart w:id="125"/>
      <w:del w:id="126" w:author="Byron C Jaeger" w:date="2024-05-01T15:13:00Z">
        <w:r w:rsidDel="00400C0C">
          <w:rPr>
            <w:rFonts w:ascii="Times New Roman" w:hAnsi="Times New Roman"/>
            <w:sz w:val="24"/>
            <w:szCs w:val="24"/>
          </w:rPr>
          <w:delText xml:space="preserve">which are simple models </w:delText>
        </w:r>
      </w:del>
      <w:del w:id="127" w:author="Byron C Jaeger" w:date="2024-05-01T15:15:00Z">
        <w:r w:rsidDel="00400C0C">
          <w:rPr>
            <w:rFonts w:ascii="Times New Roman" w:hAnsi="Times New Roman"/>
            <w:sz w:val="24"/>
            <w:szCs w:val="24"/>
          </w:rPr>
          <w:delText xml:space="preserve">using binary splits on predictor variables </w:delText>
        </w:r>
        <w:r w:rsidR="0063265D" w:rsidDel="00400C0C">
          <w:rPr>
            <w:rFonts w:ascii="Times New Roman" w:hAnsi="Times New Roman"/>
            <w:sz w:val="24"/>
            <w:szCs w:val="24"/>
          </w:rPr>
          <w:delText xml:space="preserve">that are used </w:delText>
        </w:r>
        <w:r w:rsidDel="00400C0C">
          <w:rPr>
            <w:rFonts w:ascii="Times New Roman" w:hAnsi="Times New Roman"/>
            <w:sz w:val="24"/>
            <w:szCs w:val="24"/>
          </w:rPr>
          <w:delText xml:space="preserve">to </w:delText>
        </w:r>
        <w:r w:rsidR="00AC3CCE" w:rsidDel="00400C0C">
          <w:rPr>
            <w:rFonts w:ascii="Times New Roman" w:hAnsi="Times New Roman"/>
            <w:sz w:val="24"/>
            <w:szCs w:val="24"/>
          </w:rPr>
          <w:delText>ascertain predictions</w:delText>
        </w:r>
      </w:del>
      <w:r w:rsidR="0063265D">
        <w:rPr>
          <w:rFonts w:ascii="Times New Roman" w:hAnsi="Times New Roman"/>
          <w:sz w:val="24"/>
          <w:szCs w:val="24"/>
        </w:rPr>
        <w:t>.</w:t>
      </w:r>
      <w:commentRangeEnd w:id="125"/>
      <w:r w:rsidR="00400C0C">
        <w:rPr>
          <w:rStyle w:val="CommentReference"/>
        </w:rPr>
        <w:commentReference w:id="125"/>
      </w:r>
      <w:r w:rsidR="0063265D">
        <w:rPr>
          <w:rFonts w:ascii="Times New Roman" w:hAnsi="Times New Roman"/>
          <w:sz w:val="24"/>
          <w:szCs w:val="24"/>
        </w:rPr>
        <w:t xml:space="preserve"> I</w:t>
      </w:r>
      <w:r w:rsidR="00AC3CCE">
        <w:rPr>
          <w:rFonts w:ascii="Times New Roman" w:hAnsi="Times New Roman"/>
          <w:sz w:val="24"/>
          <w:szCs w:val="24"/>
        </w:rPr>
        <w:t>n a regression setting</w:t>
      </w:r>
      <w:r w:rsidR="0063265D">
        <w:rPr>
          <w:rFonts w:ascii="Times New Roman" w:hAnsi="Times New Roman"/>
          <w:sz w:val="24"/>
          <w:szCs w:val="24"/>
        </w:rPr>
        <w:t xml:space="preserve">, </w:t>
      </w:r>
      <w:ins w:id="128" w:author="Byron C Jaeger" w:date="2024-05-01T15:15:00Z">
        <w:r w:rsidR="00400C0C">
          <w:rPr>
            <w:rFonts w:ascii="Times New Roman" w:hAnsi="Times New Roman"/>
            <w:sz w:val="24"/>
            <w:szCs w:val="24"/>
          </w:rPr>
          <w:t xml:space="preserve">the RF computes </w:t>
        </w:r>
      </w:ins>
      <w:r w:rsidR="0024194C">
        <w:rPr>
          <w:rFonts w:ascii="Times New Roman" w:hAnsi="Times New Roman"/>
          <w:sz w:val="24"/>
          <w:szCs w:val="24"/>
        </w:rPr>
        <w:t xml:space="preserve">predictions </w:t>
      </w:r>
      <w:del w:id="129" w:author="Byron C Jaeger" w:date="2024-05-01T15:15:00Z">
        <w:r w:rsidR="0024194C" w:rsidDel="00400C0C">
          <w:rPr>
            <w:rFonts w:ascii="Times New Roman" w:hAnsi="Times New Roman"/>
            <w:sz w:val="24"/>
            <w:szCs w:val="24"/>
          </w:rPr>
          <w:delText xml:space="preserve">from classification and regression trees are the </w:delText>
        </w:r>
      </w:del>
      <w:ins w:id="130" w:author="Byron C Jaeger" w:date="2024-05-01T15:15:00Z">
        <w:r w:rsidR="00400C0C">
          <w:rPr>
            <w:rFonts w:ascii="Times New Roman" w:hAnsi="Times New Roman"/>
            <w:sz w:val="24"/>
            <w:szCs w:val="24"/>
          </w:rPr>
          <w:t xml:space="preserve">by taking the mean of predictions from each </w:t>
        </w:r>
      </w:ins>
      <w:del w:id="131" w:author="Byron C Jaeger" w:date="2024-05-01T15:19:00Z">
        <w:r w:rsidR="0024194C" w:rsidDel="00322351">
          <w:rPr>
            <w:rFonts w:ascii="Times New Roman" w:hAnsi="Times New Roman"/>
            <w:sz w:val="24"/>
            <w:szCs w:val="24"/>
          </w:rPr>
          <w:delText>average of the outcome within each terminal node</w:delText>
        </w:r>
      </w:del>
      <w:ins w:id="132" w:author="Byron C Jaeger" w:date="2024-05-01T15:19:00Z">
        <w:r w:rsidR="00322351">
          <w:rPr>
            <w:rFonts w:ascii="Times New Roman" w:hAnsi="Times New Roman"/>
            <w:sz w:val="24"/>
            <w:szCs w:val="24"/>
          </w:rPr>
          <w:t>tree</w:t>
        </w:r>
      </w:ins>
      <w:del w:id="133" w:author="Byron C Jaeger" w:date="2024-05-01T15:20:00Z">
        <w:r w:rsidR="0024194C" w:rsidDel="00322351">
          <w:rPr>
            <w:rFonts w:ascii="Times New Roman" w:hAnsi="Times New Roman"/>
            <w:sz w:val="24"/>
            <w:szCs w:val="24"/>
          </w:rPr>
          <w:delText>.</w:delText>
        </w:r>
        <w:r w:rsidDel="00322351">
          <w:rPr>
            <w:rFonts w:ascii="Times New Roman" w:hAnsi="Times New Roman"/>
            <w:sz w:val="24"/>
            <w:szCs w:val="24"/>
          </w:rPr>
          <w:delText xml:space="preserve"> </w:delText>
        </w:r>
        <w:commentRangeStart w:id="134"/>
        <w:r w:rsidR="0061738C" w:rsidDel="00322351">
          <w:rPr>
            <w:rFonts w:ascii="Times New Roman" w:hAnsi="Times New Roman"/>
            <w:sz w:val="24"/>
            <w:szCs w:val="24"/>
          </w:rPr>
          <w:delText>Decision trees</w:delText>
        </w:r>
        <w:r w:rsidDel="00322351">
          <w:rPr>
            <w:rFonts w:ascii="Times New Roman" w:hAnsi="Times New Roman"/>
            <w:sz w:val="24"/>
            <w:szCs w:val="24"/>
          </w:rPr>
          <w:delText xml:space="preserve"> are easy to use in practice, offering an intuitive method for </w:delText>
        </w:r>
        <w:r w:rsidR="00020EBC" w:rsidDel="00322351">
          <w:rPr>
            <w:rFonts w:ascii="Times New Roman" w:hAnsi="Times New Roman"/>
            <w:sz w:val="24"/>
            <w:szCs w:val="24"/>
          </w:rPr>
          <w:delText>modeling by splitting variables into</w:delText>
        </w:r>
        <w:r w:rsidDel="00322351">
          <w:rPr>
            <w:rFonts w:ascii="Times New Roman" w:hAnsi="Times New Roman"/>
            <w:sz w:val="24"/>
            <w:szCs w:val="24"/>
          </w:rPr>
          <w:delText xml:space="preserve"> </w:delText>
        </w:r>
        <w:r w:rsidR="00020EBC" w:rsidDel="00322351">
          <w:rPr>
            <w:rFonts w:ascii="Times New Roman" w:hAnsi="Times New Roman"/>
            <w:sz w:val="24"/>
            <w:szCs w:val="24"/>
          </w:rPr>
          <w:delText>categories</w:delText>
        </w:r>
        <w:r w:rsidR="00E3052D" w:rsidDel="00322351">
          <w:rPr>
            <w:rFonts w:ascii="Times New Roman" w:hAnsi="Times New Roman"/>
            <w:sz w:val="24"/>
            <w:szCs w:val="24"/>
          </w:rPr>
          <w:delText xml:space="preserve">; however, </w:delText>
        </w:r>
        <w:r w:rsidR="0037684D" w:rsidDel="00322351">
          <w:rPr>
            <w:rFonts w:ascii="Times New Roman" w:hAnsi="Times New Roman"/>
            <w:sz w:val="24"/>
            <w:szCs w:val="24"/>
          </w:rPr>
          <w:delText>their simplicity often results in</w:delText>
        </w:r>
        <w:r w:rsidDel="00322351">
          <w:rPr>
            <w:rFonts w:ascii="Times New Roman" w:hAnsi="Times New Roman"/>
            <w:sz w:val="24"/>
            <w:szCs w:val="24"/>
          </w:rPr>
          <w:delText xml:space="preserve"> poor accuracy</w:delText>
        </w:r>
        <w:r w:rsidR="00337ACD" w:rsidDel="00322351">
          <w:rPr>
            <w:rFonts w:ascii="Times New Roman" w:hAnsi="Times New Roman"/>
            <w:sz w:val="24"/>
            <w:szCs w:val="24"/>
          </w:rPr>
          <w:delText xml:space="preserve"> (</w:delText>
        </w:r>
        <w:r w:rsidR="00337ACD" w:rsidRPr="00337ACD" w:rsidDel="00322351">
          <w:rPr>
            <w:rFonts w:ascii="Times New Roman" w:hAnsi="Times New Roman"/>
            <w:sz w:val="24"/>
            <w:szCs w:val="24"/>
            <w:highlight w:val="yellow"/>
          </w:rPr>
          <w:delText>ref</w:delText>
        </w:r>
        <w:r w:rsidR="00337ACD" w:rsidDel="00322351">
          <w:rPr>
            <w:rFonts w:ascii="Times New Roman" w:hAnsi="Times New Roman"/>
            <w:sz w:val="24"/>
            <w:szCs w:val="24"/>
          </w:rPr>
          <w:delText>)</w:delText>
        </w:r>
      </w:del>
      <w:commentRangeEnd w:id="134"/>
      <w:r w:rsidR="00322351">
        <w:rPr>
          <w:rStyle w:val="CommentReference"/>
        </w:rPr>
        <w:commentReference w:id="134"/>
      </w:r>
      <w:r>
        <w:rPr>
          <w:rFonts w:ascii="Times New Roman" w:hAnsi="Times New Roman"/>
          <w:sz w:val="24"/>
          <w:szCs w:val="24"/>
        </w:rPr>
        <w:t xml:space="preserve">. </w:t>
      </w:r>
      <w:commentRangeStart w:id="135"/>
      <w:ins w:id="136" w:author="Byron C Jaeger" w:date="2024-05-01T15:22:00Z">
        <w:r w:rsidR="00322351">
          <w:rPr>
            <w:rFonts w:ascii="Times New Roman" w:hAnsi="Times New Roman"/>
            <w:sz w:val="24"/>
            <w:szCs w:val="24"/>
          </w:rPr>
          <w:t xml:space="preserve">Prior studies have shown </w:t>
        </w:r>
      </w:ins>
      <w:del w:id="137" w:author="Byron C Jaeger" w:date="2024-05-01T15:21:00Z">
        <w:r w:rsidR="00EE4618" w:rsidDel="00322351">
          <w:rPr>
            <w:rFonts w:ascii="Times New Roman" w:hAnsi="Times New Roman"/>
            <w:sz w:val="24"/>
            <w:szCs w:val="24"/>
          </w:rPr>
          <w:delText>Random forests consist of</w:delText>
        </w:r>
        <w:r w:rsidDel="00322351">
          <w:rPr>
            <w:rFonts w:ascii="Times New Roman" w:hAnsi="Times New Roman"/>
            <w:sz w:val="24"/>
            <w:szCs w:val="24"/>
          </w:rPr>
          <w:delText xml:space="preserve"> many </w:delText>
        </w:r>
        <w:r w:rsidR="0061738C" w:rsidDel="00322351">
          <w:rPr>
            <w:rFonts w:ascii="Times New Roman" w:hAnsi="Times New Roman"/>
            <w:sz w:val="24"/>
            <w:szCs w:val="24"/>
          </w:rPr>
          <w:delText>classification and regression trees</w:delText>
        </w:r>
        <w:r w:rsidDel="00322351">
          <w:rPr>
            <w:rFonts w:ascii="Times New Roman" w:hAnsi="Times New Roman"/>
            <w:sz w:val="24"/>
            <w:szCs w:val="24"/>
          </w:rPr>
          <w:delText xml:space="preserve"> constructed using randomly selected training datasets and random subsets of predictor variables</w:delText>
        </w:r>
        <w:r w:rsidR="003D4CA5" w:rsidDel="00322351">
          <w:rPr>
            <w:rFonts w:ascii="Times New Roman" w:hAnsi="Times New Roman"/>
            <w:sz w:val="24"/>
            <w:szCs w:val="24"/>
          </w:rPr>
          <w:delText xml:space="preserve">. </w:delText>
        </w:r>
        <w:r w:rsidR="00B650BE" w:rsidDel="00322351">
          <w:rPr>
            <w:rFonts w:ascii="Times New Roman" w:hAnsi="Times New Roman"/>
            <w:sz w:val="24"/>
            <w:szCs w:val="24"/>
          </w:rPr>
          <w:delText xml:space="preserve">Results from each </w:delText>
        </w:r>
        <w:r w:rsidR="0061738C" w:rsidDel="00322351">
          <w:rPr>
            <w:rFonts w:ascii="Times New Roman" w:hAnsi="Times New Roman"/>
            <w:sz w:val="24"/>
            <w:szCs w:val="24"/>
          </w:rPr>
          <w:delText>tree</w:delText>
        </w:r>
        <w:r w:rsidR="00B650BE" w:rsidDel="00322351">
          <w:rPr>
            <w:rFonts w:ascii="Times New Roman" w:hAnsi="Times New Roman"/>
            <w:sz w:val="24"/>
            <w:szCs w:val="24"/>
          </w:rPr>
          <w:delText xml:space="preserve"> are aggregated to give a prediction for each observation</w:delText>
        </w:r>
        <w:r w:rsidR="00977700" w:rsidDel="00322351">
          <w:rPr>
            <w:rFonts w:ascii="Times New Roman" w:hAnsi="Times New Roman"/>
            <w:sz w:val="24"/>
            <w:szCs w:val="24"/>
          </w:rPr>
          <w:delText xml:space="preserve">; for regression modeling with continuous outcomes, </w:delText>
        </w:r>
        <w:commentRangeStart w:id="138"/>
        <w:r w:rsidR="00977700" w:rsidDel="00322351">
          <w:rPr>
            <w:rFonts w:ascii="Times New Roman" w:hAnsi="Times New Roman"/>
            <w:sz w:val="24"/>
            <w:szCs w:val="24"/>
          </w:rPr>
          <w:delText>the average of the out-of-bag predictions from trees are used</w:delText>
        </w:r>
        <w:commentRangeEnd w:id="138"/>
        <w:r w:rsidR="00322351" w:rsidDel="00322351">
          <w:rPr>
            <w:rStyle w:val="CommentReference"/>
          </w:rPr>
          <w:commentReference w:id="138"/>
        </w:r>
        <w:r w:rsidR="00B650BE" w:rsidDel="00322351">
          <w:rPr>
            <w:rFonts w:ascii="Times New Roman" w:hAnsi="Times New Roman"/>
            <w:sz w:val="24"/>
            <w:szCs w:val="24"/>
          </w:rPr>
          <w:delText xml:space="preserve">. </w:delText>
        </w:r>
        <w:r w:rsidR="003D4CA5" w:rsidDel="00322351">
          <w:rPr>
            <w:rFonts w:ascii="Times New Roman" w:hAnsi="Times New Roman"/>
            <w:sz w:val="24"/>
            <w:szCs w:val="24"/>
          </w:rPr>
          <w:delText xml:space="preserve">Therefore, random forest </w:delText>
        </w:r>
      </w:del>
      <w:ins w:id="139" w:author="Byron C Jaeger" w:date="2024-05-01T15:21:00Z">
        <w:r w:rsidR="00322351">
          <w:rPr>
            <w:rFonts w:ascii="Times New Roman" w:hAnsi="Times New Roman"/>
            <w:sz w:val="24"/>
            <w:szCs w:val="24"/>
          </w:rPr>
          <w:t xml:space="preserve">RFs </w:t>
        </w:r>
      </w:ins>
      <w:ins w:id="140" w:author="Byron C Jaeger" w:date="2024-05-01T15:23:00Z">
        <w:r w:rsidR="00322351">
          <w:rPr>
            <w:rFonts w:ascii="Times New Roman" w:hAnsi="Times New Roman"/>
            <w:sz w:val="24"/>
            <w:szCs w:val="24"/>
          </w:rPr>
          <w:t xml:space="preserve">can </w:t>
        </w:r>
      </w:ins>
      <w:del w:id="141" w:author="Byron C Jaeger" w:date="2024-05-01T15:22:00Z">
        <w:r w:rsidR="00EC5184" w:rsidDel="00322351">
          <w:rPr>
            <w:rFonts w:ascii="Times New Roman" w:hAnsi="Times New Roman"/>
            <w:sz w:val="24"/>
            <w:szCs w:val="24"/>
          </w:rPr>
          <w:delText>may</w:delText>
        </w:r>
        <w:r w:rsidDel="00322351">
          <w:rPr>
            <w:rFonts w:ascii="Times New Roman" w:hAnsi="Times New Roman"/>
            <w:sz w:val="24"/>
            <w:szCs w:val="24"/>
          </w:rPr>
          <w:delText xml:space="preserve"> </w:delText>
        </w:r>
      </w:del>
      <w:r>
        <w:rPr>
          <w:rFonts w:ascii="Times New Roman" w:hAnsi="Times New Roman"/>
          <w:sz w:val="24"/>
          <w:szCs w:val="24"/>
        </w:rPr>
        <w:t xml:space="preserve">provide </w:t>
      </w:r>
      <w:r w:rsidR="00EC5184">
        <w:rPr>
          <w:rFonts w:ascii="Times New Roman" w:hAnsi="Times New Roman"/>
          <w:sz w:val="24"/>
          <w:szCs w:val="24"/>
        </w:rPr>
        <w:t>better</w:t>
      </w:r>
      <w:r>
        <w:rPr>
          <w:rFonts w:ascii="Times New Roman" w:hAnsi="Times New Roman"/>
          <w:sz w:val="24"/>
          <w:szCs w:val="24"/>
        </w:rPr>
        <w:t xml:space="preserve"> </w:t>
      </w:r>
      <w:ins w:id="142" w:author="Byron C Jaeger" w:date="2024-05-01T15:22:00Z">
        <w:r w:rsidR="00322351">
          <w:rPr>
            <w:rFonts w:ascii="Times New Roman" w:hAnsi="Times New Roman"/>
            <w:sz w:val="24"/>
            <w:szCs w:val="24"/>
          </w:rPr>
          <w:t xml:space="preserve">prediction </w:t>
        </w:r>
      </w:ins>
      <w:r>
        <w:rPr>
          <w:rFonts w:ascii="Times New Roman" w:hAnsi="Times New Roman"/>
          <w:sz w:val="24"/>
          <w:szCs w:val="24"/>
        </w:rPr>
        <w:t xml:space="preserve">accuracy compared to a single </w:t>
      </w:r>
      <w:r w:rsidR="0061738C">
        <w:rPr>
          <w:rFonts w:ascii="Times New Roman" w:hAnsi="Times New Roman"/>
          <w:sz w:val="24"/>
          <w:szCs w:val="24"/>
        </w:rPr>
        <w:t>decision tree</w:t>
      </w:r>
      <w:ins w:id="143" w:author="Byron C Jaeger" w:date="2024-05-01T15:22:00Z">
        <w:r w:rsidR="00322351">
          <w:rPr>
            <w:rFonts w:ascii="Times New Roman" w:hAnsi="Times New Roman"/>
            <w:sz w:val="24"/>
            <w:szCs w:val="24"/>
          </w:rPr>
          <w:t>, regression</w:t>
        </w:r>
      </w:ins>
      <w:ins w:id="144" w:author="Byron C Jaeger" w:date="2024-05-01T15:24:00Z">
        <w:r w:rsidR="00322351">
          <w:rPr>
            <w:rFonts w:ascii="Times New Roman" w:hAnsi="Times New Roman"/>
            <w:sz w:val="24"/>
            <w:szCs w:val="24"/>
          </w:rPr>
          <w:t xml:space="preserve"> model</w:t>
        </w:r>
      </w:ins>
      <w:ins w:id="145" w:author="Byron C Jaeger" w:date="2024-05-01T15:22:00Z">
        <w:r w:rsidR="00322351">
          <w:rPr>
            <w:rFonts w:ascii="Times New Roman" w:hAnsi="Times New Roman"/>
            <w:sz w:val="24"/>
            <w:szCs w:val="24"/>
          </w:rPr>
          <w:t>, and other machine learning algorithms</w:t>
        </w:r>
      </w:ins>
      <w:ins w:id="146" w:author="Byron C Jaeger" w:date="2024-05-01T15:25:00Z">
        <w:r w:rsidR="00322351">
          <w:rPr>
            <w:rFonts w:ascii="Times New Roman" w:hAnsi="Times New Roman"/>
            <w:sz w:val="24"/>
            <w:szCs w:val="24"/>
          </w:rPr>
          <w:t xml:space="preserve"> (refs)</w:t>
        </w:r>
      </w:ins>
      <w:del w:id="147" w:author="Byron C Jaeger" w:date="2024-05-01T15:22:00Z">
        <w:r w:rsidDel="00322351">
          <w:rPr>
            <w:rFonts w:ascii="Times New Roman" w:hAnsi="Times New Roman"/>
            <w:sz w:val="24"/>
            <w:szCs w:val="24"/>
          </w:rPr>
          <w:delText xml:space="preserve"> model</w:delText>
        </w:r>
      </w:del>
      <w:del w:id="148" w:author="Byron C Jaeger" w:date="2024-05-01T15:25:00Z">
        <w:r w:rsidR="00EC5184" w:rsidDel="00322351">
          <w:rPr>
            <w:rFonts w:ascii="Times New Roman" w:hAnsi="Times New Roman"/>
            <w:sz w:val="24"/>
            <w:szCs w:val="24"/>
          </w:rPr>
          <w:delText>,</w:delText>
        </w:r>
      </w:del>
      <w:ins w:id="149" w:author="Byron C Jaeger" w:date="2024-05-01T15:25:00Z">
        <w:r w:rsidR="00322351">
          <w:rPr>
            <w:rFonts w:ascii="Times New Roman" w:hAnsi="Times New Roman"/>
            <w:sz w:val="24"/>
            <w:szCs w:val="24"/>
          </w:rPr>
          <w:t>.</w:t>
        </w:r>
      </w:ins>
      <w:r w:rsidR="00EC5184">
        <w:rPr>
          <w:rFonts w:ascii="Times New Roman" w:hAnsi="Times New Roman"/>
          <w:sz w:val="24"/>
          <w:szCs w:val="24"/>
        </w:rPr>
        <w:t xml:space="preserve"> </w:t>
      </w:r>
      <w:del w:id="150" w:author="Byron C Jaeger" w:date="2024-05-01T15:25:00Z">
        <w:r w:rsidR="00EC5184" w:rsidDel="00322351">
          <w:rPr>
            <w:rFonts w:ascii="Times New Roman" w:hAnsi="Times New Roman"/>
            <w:sz w:val="24"/>
            <w:szCs w:val="24"/>
          </w:rPr>
          <w:delText xml:space="preserve">but </w:delText>
        </w:r>
      </w:del>
      <w:ins w:id="151" w:author="Byron C Jaeger" w:date="2024-05-01T15:25:00Z">
        <w:r w:rsidR="00322351">
          <w:rPr>
            <w:rFonts w:ascii="Times New Roman" w:hAnsi="Times New Roman"/>
            <w:sz w:val="24"/>
            <w:szCs w:val="24"/>
          </w:rPr>
          <w:t>RFs</w:t>
        </w:r>
        <w:r w:rsidR="00322351">
          <w:rPr>
            <w:rFonts w:ascii="Times New Roman" w:hAnsi="Times New Roman"/>
            <w:sz w:val="24"/>
            <w:szCs w:val="24"/>
          </w:rPr>
          <w:t xml:space="preserve"> </w:t>
        </w:r>
      </w:ins>
      <w:r w:rsidR="00EC5184">
        <w:rPr>
          <w:rFonts w:ascii="Times New Roman" w:hAnsi="Times New Roman"/>
          <w:sz w:val="24"/>
          <w:szCs w:val="24"/>
        </w:rPr>
        <w:t xml:space="preserve">also </w:t>
      </w:r>
      <w:r w:rsidR="00025466">
        <w:rPr>
          <w:rFonts w:ascii="Times New Roman" w:hAnsi="Times New Roman"/>
          <w:sz w:val="24"/>
          <w:szCs w:val="24"/>
        </w:rPr>
        <w:t>allow</w:t>
      </w:r>
      <w:del w:id="152" w:author="Byron C Jaeger" w:date="2024-05-01T15:26:00Z">
        <w:r w:rsidR="00025466" w:rsidDel="00322351">
          <w:rPr>
            <w:rFonts w:ascii="Times New Roman" w:hAnsi="Times New Roman"/>
            <w:sz w:val="24"/>
            <w:szCs w:val="24"/>
          </w:rPr>
          <w:delText>s</w:delText>
        </w:r>
      </w:del>
      <w:r w:rsidR="00025466">
        <w:rPr>
          <w:rFonts w:ascii="Times New Roman" w:hAnsi="Times New Roman"/>
          <w:sz w:val="24"/>
          <w:szCs w:val="24"/>
        </w:rPr>
        <w:t xml:space="preserve"> for</w:t>
      </w:r>
      <w:r w:rsidR="0061738C">
        <w:rPr>
          <w:rFonts w:ascii="Times New Roman" w:hAnsi="Times New Roman"/>
          <w:sz w:val="24"/>
          <w:szCs w:val="24"/>
        </w:rPr>
        <w:t xml:space="preserve"> interpret</w:t>
      </w:r>
      <w:r w:rsidR="00025466">
        <w:rPr>
          <w:rFonts w:ascii="Times New Roman" w:hAnsi="Times New Roman"/>
          <w:sz w:val="24"/>
          <w:szCs w:val="24"/>
        </w:rPr>
        <w:t>ation of</w:t>
      </w:r>
      <w:r w:rsidR="0061738C">
        <w:rPr>
          <w:rFonts w:ascii="Times New Roman" w:hAnsi="Times New Roman"/>
          <w:sz w:val="24"/>
          <w:szCs w:val="24"/>
        </w:rPr>
        <w:t xml:space="preserve"> relationships between predictors and outcome</w:t>
      </w:r>
      <w:r w:rsidR="007E57F0">
        <w:rPr>
          <w:rFonts w:ascii="Times New Roman" w:hAnsi="Times New Roman"/>
          <w:sz w:val="24"/>
          <w:szCs w:val="24"/>
        </w:rPr>
        <w:t xml:space="preserve"> </w:t>
      </w:r>
      <w:r w:rsidR="007E57F0">
        <w:rPr>
          <w:rFonts w:ascii="Times New Roman" w:hAnsi="Times New Roman"/>
          <w:sz w:val="24"/>
          <w:szCs w:val="24"/>
        </w:rPr>
        <w:fldChar w:fldCharType="begin"/>
      </w:r>
      <w:r w:rsidR="00815DDD">
        <w:rPr>
          <w:rFonts w:ascii="Times New Roman" w:hAnsi="Times New Roman"/>
          <w:sz w:val="24"/>
          <w:szCs w:val="24"/>
        </w:rPr>
        <w:instrText xml:space="preserve"> ADDIN EN.CITE &lt;EndNote&gt;&lt;Cite&gt;&lt;Author&gt;Speiser&lt;/Author&gt;&lt;Year&gt;2015&lt;/Year&gt;&lt;RecNum&gt;117&lt;/RecNum&gt;&lt;DisplayText&gt;(Speiser, Durkalski, &amp;amp; Lee, 2015)&lt;/DisplayText&gt;&lt;record&gt;&lt;rec-number&gt;117&lt;/rec-number&gt;&lt;foreign-keys&gt;&lt;key app="EN" db-id="wxawfv2fftdtejettwmvx2dy0wsd2pzzzwft" timestamp="1503062870"&gt;117&lt;/key&gt;&lt;/foreign-keys&gt;&lt;ref-type name="Journal Article"&gt;17&lt;/ref-type&gt;&lt;contributors&gt;&lt;authors&gt;&lt;author&gt;Speiser, Jaime Lynn&lt;/author&gt;&lt;author&gt;Durkalski, Valerie L&lt;/author&gt;&lt;author&gt;Lee, William M&lt;/author&gt;&lt;/authors&gt;&lt;/contributors&gt;&lt;titles&gt;&lt;title&gt;Random forest classification of etiologies for an orphan disease&lt;/title&gt;&lt;secondary-title&gt;Statistics in medicine&lt;/secondary-title&gt;&lt;/titles&gt;&lt;periodical&gt;&lt;full-title&gt;Statistics in medicine&lt;/full-title&gt;&lt;/periodical&gt;&lt;pages&gt;887-899&lt;/pages&gt;&lt;volume&gt;34&lt;/volume&gt;&lt;number&gt;5&lt;/number&gt;&lt;dates&gt;&lt;year&gt;2015&lt;/year&gt;&lt;/dates&gt;&lt;isbn&gt;1097-0258&lt;/isbn&gt;&lt;urls&gt;&lt;/urls&gt;&lt;/record&gt;&lt;/Cite&gt;&lt;/EndNote&gt;</w:instrText>
      </w:r>
      <w:r w:rsidR="007E57F0">
        <w:rPr>
          <w:rFonts w:ascii="Times New Roman" w:hAnsi="Times New Roman"/>
          <w:sz w:val="24"/>
          <w:szCs w:val="24"/>
        </w:rPr>
        <w:fldChar w:fldCharType="separate"/>
      </w:r>
      <w:r w:rsidR="00815DDD">
        <w:rPr>
          <w:rFonts w:ascii="Times New Roman" w:hAnsi="Times New Roman"/>
          <w:noProof/>
          <w:sz w:val="24"/>
          <w:szCs w:val="24"/>
        </w:rPr>
        <w:t>(Speiser, Durkalski, &amp; Lee, 2015)</w:t>
      </w:r>
      <w:r w:rsidR="007E57F0">
        <w:rPr>
          <w:rFonts w:ascii="Times New Roman" w:hAnsi="Times New Roman"/>
          <w:sz w:val="24"/>
          <w:szCs w:val="24"/>
        </w:rPr>
        <w:fldChar w:fldCharType="end"/>
      </w:r>
      <w:r>
        <w:rPr>
          <w:rFonts w:ascii="Times New Roman" w:hAnsi="Times New Roman"/>
          <w:sz w:val="24"/>
          <w:szCs w:val="24"/>
        </w:rPr>
        <w:t xml:space="preserve">. </w:t>
      </w:r>
      <w:commentRangeEnd w:id="135"/>
      <w:r w:rsidR="007B41E2">
        <w:rPr>
          <w:rStyle w:val="CommentReference"/>
        </w:rPr>
        <w:commentReference w:id="135"/>
      </w:r>
      <w:del w:id="153" w:author="Byron C Jaeger" w:date="2024-05-01T15:26:00Z">
        <w:r w:rsidR="004E2B3D" w:rsidDel="00322351">
          <w:rPr>
            <w:rFonts w:ascii="Times New Roman" w:hAnsi="Times New Roman"/>
            <w:sz w:val="24"/>
            <w:szCs w:val="24"/>
          </w:rPr>
          <w:delText xml:space="preserve">Several studies have compared performance of random forest regression models with competitors, and random forests </w:delText>
        </w:r>
        <w:r w:rsidR="0036195B" w:rsidDel="00322351">
          <w:rPr>
            <w:rFonts w:ascii="Times New Roman" w:hAnsi="Times New Roman"/>
            <w:sz w:val="24"/>
            <w:szCs w:val="24"/>
          </w:rPr>
          <w:delText xml:space="preserve">were often identified as preferable </w:delText>
        </w:r>
        <w:r w:rsidR="0036195B" w:rsidRPr="00C956B1" w:rsidDel="00322351">
          <w:rPr>
            <w:rFonts w:ascii="Times New Roman" w:hAnsi="Times New Roman"/>
            <w:sz w:val="24"/>
            <w:szCs w:val="24"/>
          </w:rPr>
          <w:delText>methods (</w:delText>
        </w:r>
        <w:r w:rsidR="0036195B" w:rsidRPr="00337ACD" w:rsidDel="00322351">
          <w:rPr>
            <w:rFonts w:ascii="Times New Roman" w:hAnsi="Times New Roman"/>
            <w:sz w:val="24"/>
            <w:szCs w:val="24"/>
            <w:highlight w:val="yellow"/>
          </w:rPr>
          <w:delText>refs</w:delText>
        </w:r>
        <w:r w:rsidR="0036195B" w:rsidRPr="00C956B1" w:rsidDel="00322351">
          <w:rPr>
            <w:rFonts w:ascii="Times New Roman" w:hAnsi="Times New Roman"/>
            <w:sz w:val="24"/>
            <w:szCs w:val="24"/>
          </w:rPr>
          <w:delText>).</w:delText>
        </w:r>
        <w:r w:rsidR="0036195B" w:rsidDel="00322351">
          <w:rPr>
            <w:rFonts w:ascii="Times New Roman" w:hAnsi="Times New Roman"/>
            <w:sz w:val="24"/>
            <w:szCs w:val="24"/>
          </w:rPr>
          <w:delText xml:space="preserve"> </w:delText>
        </w:r>
      </w:del>
    </w:p>
    <w:p w14:paraId="3D8748EF" w14:textId="5CEBBDCC" w:rsidR="009906E7" w:rsidRDefault="007B41E2" w:rsidP="00A9455B">
      <w:pPr>
        <w:spacing w:after="0" w:line="480" w:lineRule="auto"/>
        <w:ind w:firstLine="720"/>
        <w:rPr>
          <w:ins w:id="154" w:author="Byron C Jaeger" w:date="2024-05-01T15:53:00Z"/>
          <w:rFonts w:ascii="Times New Roman" w:hAnsi="Times New Roman"/>
          <w:sz w:val="24"/>
          <w:szCs w:val="24"/>
        </w:rPr>
      </w:pPr>
      <w:ins w:id="155" w:author="Byron C Jaeger" w:date="2024-05-01T15:32:00Z">
        <w:r>
          <w:rPr>
            <w:rFonts w:ascii="Times New Roman" w:hAnsi="Times New Roman"/>
            <w:bCs/>
            <w:sz w:val="24"/>
            <w:szCs w:val="24"/>
          </w:rPr>
          <w:t xml:space="preserve">In addition to developing prediction models, the RF can also be used to conduct </w:t>
        </w:r>
      </w:ins>
      <w:del w:id="156" w:author="Byron C Jaeger" w:date="2024-05-01T15:26:00Z">
        <w:r w:rsidR="00FE43CF" w:rsidRPr="00C55EFC" w:rsidDel="00322351">
          <w:rPr>
            <w:rFonts w:ascii="Times New Roman" w:hAnsi="Times New Roman"/>
            <w:bCs/>
            <w:sz w:val="24"/>
            <w:szCs w:val="24"/>
          </w:rPr>
          <w:delText>In random forest analysis, selecting optimal v</w:delText>
        </w:r>
      </w:del>
      <w:ins w:id="157" w:author="Byron C Jaeger" w:date="2024-05-01T15:32:00Z">
        <w:r>
          <w:rPr>
            <w:rFonts w:ascii="Times New Roman" w:hAnsi="Times New Roman"/>
            <w:bCs/>
            <w:sz w:val="24"/>
            <w:szCs w:val="24"/>
          </w:rPr>
          <w:t>v</w:t>
        </w:r>
      </w:ins>
      <w:r w:rsidR="00FE43CF" w:rsidRPr="00C55EFC">
        <w:rPr>
          <w:rFonts w:ascii="Times New Roman" w:hAnsi="Times New Roman"/>
          <w:bCs/>
          <w:sz w:val="24"/>
          <w:szCs w:val="24"/>
        </w:rPr>
        <w:t>ariable</w:t>
      </w:r>
      <w:ins w:id="158" w:author="Byron C Jaeger" w:date="2024-05-01T15:26:00Z">
        <w:r w:rsidR="00322351">
          <w:rPr>
            <w:rFonts w:ascii="Times New Roman" w:hAnsi="Times New Roman"/>
            <w:bCs/>
            <w:sz w:val="24"/>
            <w:szCs w:val="24"/>
          </w:rPr>
          <w:t xml:space="preserve"> </w:t>
        </w:r>
      </w:ins>
      <w:r w:rsidR="00FE43CF" w:rsidRPr="00C55EFC">
        <w:rPr>
          <w:rFonts w:ascii="Times New Roman" w:hAnsi="Times New Roman"/>
          <w:bCs/>
          <w:sz w:val="24"/>
          <w:szCs w:val="24"/>
        </w:rPr>
        <w:t>s</w:t>
      </w:r>
      <w:ins w:id="159" w:author="Byron C Jaeger" w:date="2024-05-01T15:26:00Z">
        <w:r w:rsidR="00322351">
          <w:rPr>
            <w:rFonts w:ascii="Times New Roman" w:hAnsi="Times New Roman"/>
            <w:bCs/>
            <w:sz w:val="24"/>
            <w:szCs w:val="24"/>
          </w:rPr>
          <w:t>election (VS), i.e., selecting a subset of</w:t>
        </w:r>
      </w:ins>
      <w:r w:rsidR="00FE43CF" w:rsidRPr="00C55EFC">
        <w:rPr>
          <w:rFonts w:ascii="Times New Roman" w:hAnsi="Times New Roman"/>
          <w:bCs/>
          <w:sz w:val="24"/>
          <w:szCs w:val="24"/>
        </w:rPr>
        <w:t xml:space="preserve"> </w:t>
      </w:r>
      <w:del w:id="160" w:author="Byron C Jaeger" w:date="2024-05-01T15:26:00Z">
        <w:r w:rsidR="00FE43CF" w:rsidRPr="00C55EFC" w:rsidDel="00322351">
          <w:rPr>
            <w:rFonts w:ascii="Times New Roman" w:hAnsi="Times New Roman"/>
            <w:bCs/>
            <w:sz w:val="24"/>
            <w:szCs w:val="24"/>
          </w:rPr>
          <w:delText>o</w:delText>
        </w:r>
      </w:del>
      <w:del w:id="161" w:author="Byron C Jaeger" w:date="2024-05-01T15:27:00Z">
        <w:r w:rsidR="00FE43CF" w:rsidRPr="00C55EFC" w:rsidDel="00322351">
          <w:rPr>
            <w:rFonts w:ascii="Times New Roman" w:hAnsi="Times New Roman"/>
            <w:bCs/>
            <w:sz w:val="24"/>
            <w:szCs w:val="24"/>
          </w:rPr>
          <w:delText xml:space="preserve">r </w:delText>
        </w:r>
      </w:del>
      <w:r w:rsidR="00FE43CF" w:rsidRPr="00C55EFC">
        <w:rPr>
          <w:rFonts w:ascii="Times New Roman" w:hAnsi="Times New Roman"/>
          <w:bCs/>
          <w:sz w:val="24"/>
          <w:szCs w:val="24"/>
        </w:rPr>
        <w:t>predictors</w:t>
      </w:r>
      <w:r w:rsidR="00C55EFC">
        <w:rPr>
          <w:rFonts w:ascii="Times New Roman" w:hAnsi="Times New Roman"/>
          <w:bCs/>
          <w:sz w:val="24"/>
          <w:szCs w:val="24"/>
        </w:rPr>
        <w:t xml:space="preserve"> </w:t>
      </w:r>
      <w:ins w:id="162" w:author="Byron C Jaeger" w:date="2024-05-01T15:27:00Z">
        <w:r w:rsidR="00322351">
          <w:rPr>
            <w:rFonts w:ascii="Times New Roman" w:hAnsi="Times New Roman"/>
            <w:bCs/>
            <w:sz w:val="24"/>
            <w:szCs w:val="24"/>
          </w:rPr>
          <w:t xml:space="preserve">to </w:t>
        </w:r>
      </w:ins>
      <w:ins w:id="163" w:author="Byron C Jaeger" w:date="2024-05-01T15:28:00Z">
        <w:r w:rsidR="00322351">
          <w:rPr>
            <w:rFonts w:ascii="Times New Roman" w:hAnsi="Times New Roman"/>
            <w:bCs/>
            <w:sz w:val="24"/>
            <w:szCs w:val="24"/>
          </w:rPr>
          <w:t>include in a prediction model</w:t>
        </w:r>
      </w:ins>
      <w:ins w:id="164" w:author="Byron C Jaeger" w:date="2024-05-01T15:32:00Z">
        <w:r>
          <w:rPr>
            <w:rFonts w:ascii="Times New Roman" w:hAnsi="Times New Roman"/>
            <w:bCs/>
            <w:sz w:val="24"/>
            <w:szCs w:val="24"/>
          </w:rPr>
          <w:t>. VS</w:t>
        </w:r>
      </w:ins>
      <w:ins w:id="165" w:author="Byron C Jaeger" w:date="2024-05-01T15:28:00Z">
        <w:r w:rsidR="00322351">
          <w:rPr>
            <w:rFonts w:ascii="Times New Roman" w:hAnsi="Times New Roman"/>
            <w:bCs/>
            <w:sz w:val="24"/>
            <w:szCs w:val="24"/>
          </w:rPr>
          <w:t xml:space="preserve"> </w:t>
        </w:r>
      </w:ins>
      <w:del w:id="166" w:author="Byron C Jaeger" w:date="2024-05-01T15:28:00Z">
        <w:r w:rsidR="00C55EFC" w:rsidDel="00322351">
          <w:rPr>
            <w:rFonts w:ascii="Times New Roman" w:hAnsi="Times New Roman"/>
            <w:bCs/>
            <w:sz w:val="24"/>
            <w:szCs w:val="24"/>
          </w:rPr>
          <w:delText>often</w:delText>
        </w:r>
        <w:r w:rsidR="00FE43CF" w:rsidRPr="00C55EFC" w:rsidDel="00322351">
          <w:rPr>
            <w:rFonts w:ascii="Times New Roman" w:hAnsi="Times New Roman"/>
            <w:bCs/>
            <w:sz w:val="24"/>
            <w:szCs w:val="24"/>
          </w:rPr>
          <w:delText xml:space="preserve"> </w:delText>
        </w:r>
      </w:del>
      <w:ins w:id="167" w:author="Byron C Jaeger" w:date="2024-05-01T15:28:00Z">
        <w:r w:rsidR="00322351">
          <w:rPr>
            <w:rFonts w:ascii="Times New Roman" w:hAnsi="Times New Roman"/>
            <w:bCs/>
            <w:sz w:val="24"/>
            <w:szCs w:val="24"/>
          </w:rPr>
          <w:t xml:space="preserve">can </w:t>
        </w:r>
      </w:ins>
      <w:r w:rsidR="00FE43CF" w:rsidRPr="00C55EFC">
        <w:rPr>
          <w:rFonts w:ascii="Times New Roman" w:hAnsi="Times New Roman"/>
          <w:bCs/>
          <w:sz w:val="24"/>
          <w:szCs w:val="24"/>
        </w:rPr>
        <w:t>improve</w:t>
      </w:r>
      <w:del w:id="168" w:author="Byron C Jaeger" w:date="2024-05-01T15:32:00Z">
        <w:r w:rsidR="00FE43CF" w:rsidRPr="00C55EFC" w:rsidDel="007B41E2">
          <w:rPr>
            <w:rFonts w:ascii="Times New Roman" w:hAnsi="Times New Roman"/>
            <w:bCs/>
            <w:sz w:val="24"/>
            <w:szCs w:val="24"/>
          </w:rPr>
          <w:delText>s</w:delText>
        </w:r>
      </w:del>
      <w:r w:rsidR="00FE43CF" w:rsidRPr="00C55EFC">
        <w:rPr>
          <w:rFonts w:ascii="Times New Roman" w:hAnsi="Times New Roman"/>
          <w:bCs/>
          <w:sz w:val="24"/>
          <w:szCs w:val="24"/>
        </w:rPr>
        <w:t xml:space="preserve"> </w:t>
      </w:r>
      <w:ins w:id="169" w:author="Byron C Jaeger" w:date="2024-05-01T15:28:00Z">
        <w:r w:rsidR="00322351">
          <w:rPr>
            <w:rFonts w:ascii="Times New Roman" w:hAnsi="Times New Roman"/>
            <w:bCs/>
            <w:sz w:val="24"/>
            <w:szCs w:val="24"/>
          </w:rPr>
          <w:t xml:space="preserve">prediction </w:t>
        </w:r>
      </w:ins>
      <w:r w:rsidR="00FE43CF" w:rsidRPr="00C55EFC">
        <w:rPr>
          <w:rFonts w:ascii="Times New Roman" w:hAnsi="Times New Roman"/>
          <w:bCs/>
          <w:sz w:val="24"/>
          <w:szCs w:val="24"/>
        </w:rPr>
        <w:t>accuracy and decrease</w:t>
      </w:r>
      <w:del w:id="170" w:author="Byron C Jaeger" w:date="2024-05-01T15:28:00Z">
        <w:r w:rsidR="00FE43CF" w:rsidRPr="00C55EFC" w:rsidDel="00322351">
          <w:rPr>
            <w:rFonts w:ascii="Times New Roman" w:hAnsi="Times New Roman"/>
            <w:bCs/>
            <w:sz w:val="24"/>
            <w:szCs w:val="24"/>
          </w:rPr>
          <w:delText>s</w:delText>
        </w:r>
      </w:del>
      <w:r w:rsidR="00FE43CF" w:rsidRPr="00C55EFC">
        <w:rPr>
          <w:rFonts w:ascii="Times New Roman" w:hAnsi="Times New Roman"/>
          <w:bCs/>
          <w:sz w:val="24"/>
          <w:szCs w:val="24"/>
        </w:rPr>
        <w:t xml:space="preserve"> </w:t>
      </w:r>
      <w:ins w:id="171" w:author="Byron C Jaeger" w:date="2024-05-01T15:28:00Z">
        <w:r w:rsidR="00322351">
          <w:rPr>
            <w:rFonts w:ascii="Times New Roman" w:hAnsi="Times New Roman"/>
            <w:bCs/>
            <w:sz w:val="24"/>
            <w:szCs w:val="24"/>
          </w:rPr>
          <w:t xml:space="preserve">the </w:t>
        </w:r>
        <w:commentRangeStart w:id="172"/>
        <w:r w:rsidR="00322351">
          <w:rPr>
            <w:rFonts w:ascii="Times New Roman" w:hAnsi="Times New Roman"/>
            <w:bCs/>
            <w:sz w:val="24"/>
            <w:szCs w:val="24"/>
          </w:rPr>
          <w:t xml:space="preserve">burden of applying </w:t>
        </w:r>
      </w:ins>
      <w:ins w:id="173" w:author="Byron C Jaeger" w:date="2024-05-01T15:32:00Z">
        <w:r>
          <w:rPr>
            <w:rFonts w:ascii="Times New Roman" w:hAnsi="Times New Roman"/>
            <w:bCs/>
            <w:sz w:val="24"/>
            <w:szCs w:val="24"/>
          </w:rPr>
          <w:t xml:space="preserve">prediction </w:t>
        </w:r>
      </w:ins>
      <w:ins w:id="174" w:author="Byron C Jaeger" w:date="2024-05-01T15:28:00Z">
        <w:r w:rsidR="00322351">
          <w:rPr>
            <w:rFonts w:ascii="Times New Roman" w:hAnsi="Times New Roman"/>
            <w:bCs/>
            <w:sz w:val="24"/>
            <w:szCs w:val="24"/>
          </w:rPr>
          <w:t>model</w:t>
        </w:r>
      </w:ins>
      <w:ins w:id="175" w:author="Byron C Jaeger" w:date="2024-05-01T15:32:00Z">
        <w:r>
          <w:rPr>
            <w:rFonts w:ascii="Times New Roman" w:hAnsi="Times New Roman"/>
            <w:bCs/>
            <w:sz w:val="24"/>
            <w:szCs w:val="24"/>
          </w:rPr>
          <w:t>s</w:t>
        </w:r>
      </w:ins>
      <w:ins w:id="176" w:author="Byron C Jaeger" w:date="2024-05-01T15:28:00Z">
        <w:r w:rsidR="00322351">
          <w:rPr>
            <w:rFonts w:ascii="Times New Roman" w:hAnsi="Times New Roman"/>
            <w:bCs/>
            <w:sz w:val="24"/>
            <w:szCs w:val="24"/>
          </w:rPr>
          <w:t xml:space="preserve"> in practice</w:t>
        </w:r>
      </w:ins>
      <w:commentRangeEnd w:id="172"/>
      <w:ins w:id="177" w:author="Byron C Jaeger" w:date="2024-05-01T15:31:00Z">
        <w:r>
          <w:rPr>
            <w:rStyle w:val="CommentReference"/>
          </w:rPr>
          <w:commentReference w:id="172"/>
        </w:r>
      </w:ins>
      <w:ins w:id="178" w:author="Byron C Jaeger" w:date="2024-05-01T15:28:00Z">
        <w:r w:rsidR="00322351">
          <w:rPr>
            <w:rFonts w:ascii="Times New Roman" w:hAnsi="Times New Roman"/>
            <w:bCs/>
            <w:sz w:val="24"/>
            <w:szCs w:val="24"/>
          </w:rPr>
          <w:t xml:space="preserve">. </w:t>
        </w:r>
      </w:ins>
      <w:del w:id="179" w:author="Byron C Jaeger" w:date="2024-05-01T15:28:00Z">
        <w:r w:rsidR="00FE43CF" w:rsidRPr="00C55EFC" w:rsidDel="00322351">
          <w:rPr>
            <w:rFonts w:ascii="Times New Roman" w:hAnsi="Times New Roman"/>
            <w:bCs/>
            <w:sz w:val="24"/>
            <w:szCs w:val="24"/>
          </w:rPr>
          <w:delText>complexity.</w:delText>
        </w:r>
        <w:r w:rsidR="00FE43CF" w:rsidRPr="00C55EFC" w:rsidDel="00322351">
          <w:rPr>
            <w:rFonts w:ascii="Times New Roman" w:hAnsi="Times New Roman"/>
            <w:b/>
            <w:sz w:val="24"/>
            <w:szCs w:val="24"/>
          </w:rPr>
          <w:delText xml:space="preserve"> </w:delText>
        </w:r>
      </w:del>
      <w:r w:rsidR="00FE43CF" w:rsidRPr="00C55EFC">
        <w:rPr>
          <w:rFonts w:ascii="Times New Roman" w:hAnsi="Times New Roman"/>
          <w:sz w:val="24"/>
          <w:szCs w:val="24"/>
        </w:rPr>
        <w:t xml:space="preserve">For example, rather than using all variables available in a registry dataset, one may prefer to use only a subset of the most important variables when developing a model </w:t>
      </w:r>
      <w:r w:rsidR="00FE43CF" w:rsidRPr="00C55EFC">
        <w:rPr>
          <w:rFonts w:ascii="Times New Roman" w:hAnsi="Times New Roman"/>
          <w:sz w:val="24"/>
          <w:szCs w:val="24"/>
        </w:rPr>
        <w:fldChar w:fldCharType="begin"/>
      </w:r>
      <w:r w:rsidR="00FE43CF" w:rsidRPr="00C55EFC">
        <w:rPr>
          <w:rFonts w:ascii="Times New Roman" w:hAnsi="Times New Roman"/>
          <w:sz w:val="24"/>
          <w:szCs w:val="24"/>
        </w:rPr>
        <w:instrText xml:space="preserve"> ADDIN EN.CITE &lt;EndNote&gt;&lt;Cite&gt;&lt;Author&gt;Chowdhury&lt;/Author&gt;&lt;Year&gt;2020&lt;/Year&gt;&lt;RecNum&gt;397&lt;/RecNum&gt;&lt;DisplayText&gt;(17, 18)&lt;/DisplayText&gt;&lt;record&gt;&lt;rec-number&gt;397&lt;/rec-number&gt;&lt;foreign-keys&gt;&lt;key app="EN" db-id="wxawfv2fftdtejettwmvx2dy0wsd2pzzzwft" timestamp="1645107600"&gt;397&lt;/key&gt;&lt;/foreign-keys&gt;&lt;ref-type name="Journal Article"&gt;17&lt;/ref-type&gt;&lt;contributors&gt;&lt;authors&gt;&lt;author&gt;Chowdhury, Mohammad Ziaul Islam&lt;/author&gt;&lt;author&gt;Turin, Tanvir C&lt;/author&gt;&lt;/authors&gt;&lt;/contributors&gt;&lt;titles&gt;&lt;title&gt;Variable selection strategies and its importance in clinical prediction modelling&lt;/title&gt;&lt;secondary-title&gt;Family medicine and community health&lt;/secondary-title&gt;&lt;/titles&gt;&lt;periodical&gt;&lt;full-title&gt;Family medicine and community health&lt;/full-title&gt;&lt;/periodical&gt;&lt;volume&gt;8&lt;/volume&gt;&lt;number&gt;1&lt;/number&gt;&lt;dates&gt;&lt;year&gt;2020&lt;/year&gt;&lt;/dates&gt;&lt;urls&gt;&lt;/urls&gt;&lt;/record&gt;&lt;/Cite&gt;&lt;Cite&gt;&lt;Author&gt;Heinze&lt;/Author&gt;&lt;Year&gt;2018&lt;/Year&gt;&lt;RecNum&gt;398&lt;/RecNum&gt;&lt;record&gt;&lt;rec-number&gt;398&lt;/rec-number&gt;&lt;foreign-keys&gt;&lt;key app="EN" db-id="wxawfv2fftdtejettwmvx2dy0wsd2pzzzwft" timestamp="1645107654"&gt;398&lt;/key&gt;&lt;/foreign-keys&gt;&lt;ref-type name="Journal Article"&gt;17&lt;/ref-type&gt;&lt;contributors&gt;&lt;authors&gt;&lt;author&gt;Heinze, Georg&lt;/author&gt;&lt;author&gt;Wallisch, Christine&lt;/author&gt;&lt;author&gt;Dunkler, Daniela&lt;/author&gt;&lt;/authors&gt;&lt;/contributors&gt;&lt;titles&gt;&lt;title&gt;Variable selection–a review and recommendations for the practicing statistician&lt;/title&gt;&lt;secondary-title&gt;Biometrical journal&lt;/secondary-title&gt;&lt;/titles&gt;&lt;periodical&gt;&lt;full-title&gt;Biometrical journal&lt;/full-title&gt;&lt;/periodical&gt;&lt;pages&gt;431-449&lt;/pages&gt;&lt;volume&gt;60&lt;/volume&gt;&lt;number&gt;3&lt;/number&gt;&lt;dates&gt;&lt;year&gt;2018&lt;/year&gt;&lt;/dates&gt;&lt;isbn&gt;0323-3847&lt;/isbn&gt;&lt;urls&gt;&lt;/urls&gt;&lt;/record&gt;&lt;/Cite&gt;&lt;/EndNote&gt;</w:instrText>
      </w:r>
      <w:r w:rsidR="00FE43CF" w:rsidRPr="00C55EFC">
        <w:rPr>
          <w:rFonts w:ascii="Times New Roman" w:hAnsi="Times New Roman"/>
          <w:sz w:val="24"/>
          <w:szCs w:val="24"/>
        </w:rPr>
        <w:fldChar w:fldCharType="separate"/>
      </w:r>
      <w:r w:rsidR="00FE43CF" w:rsidRPr="00C55EFC">
        <w:rPr>
          <w:rFonts w:ascii="Times New Roman" w:hAnsi="Times New Roman"/>
          <w:noProof/>
          <w:sz w:val="24"/>
          <w:szCs w:val="24"/>
        </w:rPr>
        <w:t>(17, 18)</w:t>
      </w:r>
      <w:r w:rsidR="00FE43CF" w:rsidRPr="00C55EFC">
        <w:rPr>
          <w:rFonts w:ascii="Times New Roman" w:hAnsi="Times New Roman"/>
          <w:sz w:val="24"/>
          <w:szCs w:val="24"/>
        </w:rPr>
        <w:fldChar w:fldCharType="end"/>
      </w:r>
      <w:r w:rsidR="00FE43CF" w:rsidRPr="00C55EFC">
        <w:rPr>
          <w:rFonts w:ascii="Times New Roman" w:hAnsi="Times New Roman"/>
          <w:sz w:val="24"/>
          <w:szCs w:val="24"/>
        </w:rPr>
        <w:t xml:space="preserve">. </w:t>
      </w:r>
      <w:del w:id="180" w:author="Byron C Jaeger" w:date="2024-05-01T15:34:00Z">
        <w:r w:rsidR="00FE43CF" w:rsidRPr="00C55EFC" w:rsidDel="007B41E2">
          <w:rPr>
            <w:rFonts w:ascii="Times New Roman" w:hAnsi="Times New Roman"/>
            <w:sz w:val="24"/>
            <w:szCs w:val="24"/>
          </w:rPr>
          <w:delText>In prediction modeling, an interest is often to determine a minimal set of the most important predictors that should be included in a reduced, parsimonious model. This can be achieved by performing variable selection, in which optimal predictors are identified based on characteristics such as importance or accuracy</w:delText>
        </w:r>
        <w:r w:rsidR="00493E60" w:rsidDel="007B41E2">
          <w:rPr>
            <w:rFonts w:ascii="Times New Roman" w:hAnsi="Times New Roman"/>
            <w:sz w:val="24"/>
            <w:szCs w:val="24"/>
          </w:rPr>
          <w:delText xml:space="preserve"> (</w:delText>
        </w:r>
        <w:r w:rsidR="00493E60" w:rsidRPr="00493E60" w:rsidDel="007B41E2">
          <w:rPr>
            <w:rFonts w:ascii="Times New Roman" w:hAnsi="Times New Roman"/>
            <w:sz w:val="24"/>
            <w:szCs w:val="24"/>
            <w:highlight w:val="yellow"/>
          </w:rPr>
          <w:delText>ref</w:delText>
        </w:r>
        <w:r w:rsidR="00493E60" w:rsidDel="007B41E2">
          <w:rPr>
            <w:rFonts w:ascii="Times New Roman" w:hAnsi="Times New Roman"/>
            <w:sz w:val="24"/>
            <w:szCs w:val="24"/>
          </w:rPr>
          <w:delText>)</w:delText>
        </w:r>
      </w:del>
      <w:del w:id="181" w:author="Byron C Jaeger" w:date="2024-05-01T15:35:00Z">
        <w:r w:rsidR="00FE43CF" w:rsidRPr="00C55EFC" w:rsidDel="007B41E2">
          <w:rPr>
            <w:rFonts w:ascii="Times New Roman" w:hAnsi="Times New Roman"/>
            <w:sz w:val="24"/>
            <w:szCs w:val="24"/>
          </w:rPr>
          <w:delText xml:space="preserve">. Developing prediction models using variable selection may reduce the burden of data collection required to make predictions for new observations, thereby improving the efficiency of prediction and uptake of model use in practice. </w:delText>
        </w:r>
      </w:del>
      <w:del w:id="182" w:author="Byron C Jaeger" w:date="2024-05-01T15:36:00Z">
        <w:r w:rsidR="00FE43CF" w:rsidRPr="00C55EFC" w:rsidDel="007B41E2">
          <w:rPr>
            <w:rFonts w:ascii="Times New Roman" w:hAnsi="Times New Roman"/>
            <w:sz w:val="24"/>
            <w:szCs w:val="24"/>
          </w:rPr>
          <w:delText xml:space="preserve">Since many </w:delText>
        </w:r>
      </w:del>
      <w:ins w:id="183" w:author="Byron C Jaeger" w:date="2024-05-01T15:36:00Z">
        <w:r>
          <w:rPr>
            <w:rFonts w:ascii="Times New Roman" w:hAnsi="Times New Roman"/>
            <w:sz w:val="24"/>
            <w:szCs w:val="24"/>
          </w:rPr>
          <w:t xml:space="preserve">For </w:t>
        </w:r>
      </w:ins>
      <w:del w:id="184" w:author="Byron C Jaeger" w:date="2024-05-01T15:36:00Z">
        <w:r w:rsidR="00FE43CF" w:rsidRPr="00C55EFC" w:rsidDel="007B41E2">
          <w:rPr>
            <w:rFonts w:ascii="Times New Roman" w:hAnsi="Times New Roman"/>
            <w:sz w:val="24"/>
            <w:szCs w:val="24"/>
          </w:rPr>
          <w:delText xml:space="preserve">modern </w:delText>
        </w:r>
      </w:del>
      <w:r w:rsidR="00FE43CF" w:rsidRPr="00C55EFC">
        <w:rPr>
          <w:rFonts w:ascii="Times New Roman" w:hAnsi="Times New Roman"/>
          <w:sz w:val="24"/>
          <w:szCs w:val="24"/>
        </w:rPr>
        <w:t xml:space="preserve">datasets </w:t>
      </w:r>
      <w:del w:id="185" w:author="Byron C Jaeger" w:date="2024-05-01T15:36:00Z">
        <w:r w:rsidR="00FE43CF" w:rsidRPr="00C55EFC" w:rsidDel="007B41E2">
          <w:rPr>
            <w:rFonts w:ascii="Times New Roman" w:hAnsi="Times New Roman"/>
            <w:sz w:val="24"/>
            <w:szCs w:val="24"/>
          </w:rPr>
          <w:delText xml:space="preserve">have </w:delText>
        </w:r>
      </w:del>
      <w:ins w:id="186" w:author="Byron C Jaeger" w:date="2024-05-01T15:36:00Z">
        <w:r>
          <w:rPr>
            <w:rFonts w:ascii="Times New Roman" w:hAnsi="Times New Roman"/>
            <w:sz w:val="24"/>
            <w:szCs w:val="24"/>
          </w:rPr>
          <w:t xml:space="preserve">with </w:t>
        </w:r>
      </w:ins>
      <w:del w:id="187" w:author="Byron C Jaeger" w:date="2024-05-01T15:50:00Z">
        <w:r w:rsidR="00FE43CF" w:rsidRPr="00C55EFC" w:rsidDel="009C5505">
          <w:rPr>
            <w:rFonts w:ascii="Times New Roman" w:hAnsi="Times New Roman"/>
            <w:sz w:val="24"/>
            <w:szCs w:val="24"/>
          </w:rPr>
          <w:delText xml:space="preserve">hundreds or thousands of </w:delText>
        </w:r>
      </w:del>
      <w:ins w:id="188" w:author="Byron C Jaeger" w:date="2024-05-01T15:50:00Z">
        <w:r w:rsidR="009C5505">
          <w:rPr>
            <w:rFonts w:ascii="Times New Roman" w:hAnsi="Times New Roman"/>
            <w:sz w:val="24"/>
            <w:szCs w:val="24"/>
          </w:rPr>
          <w:t xml:space="preserve">many </w:t>
        </w:r>
      </w:ins>
      <w:r w:rsidR="00FE43CF" w:rsidRPr="00C55EFC">
        <w:rPr>
          <w:rFonts w:ascii="Times New Roman" w:hAnsi="Times New Roman"/>
          <w:sz w:val="24"/>
          <w:szCs w:val="24"/>
        </w:rPr>
        <w:t>possible predictor</w:t>
      </w:r>
      <w:ins w:id="189" w:author="Byron C Jaeger" w:date="2024-05-01T15:50:00Z">
        <w:r w:rsidR="009C5505">
          <w:rPr>
            <w:rFonts w:ascii="Times New Roman" w:hAnsi="Times New Roman"/>
            <w:sz w:val="24"/>
            <w:szCs w:val="24"/>
          </w:rPr>
          <w:t xml:space="preserve"> variables</w:t>
        </w:r>
      </w:ins>
      <w:del w:id="190" w:author="Byron C Jaeger" w:date="2024-05-01T15:50:00Z">
        <w:r w:rsidR="00FE43CF" w:rsidRPr="00C55EFC" w:rsidDel="009C5505">
          <w:rPr>
            <w:rFonts w:ascii="Times New Roman" w:hAnsi="Times New Roman"/>
            <w:sz w:val="24"/>
            <w:szCs w:val="24"/>
          </w:rPr>
          <w:delText>s</w:delText>
        </w:r>
      </w:del>
      <w:r w:rsidR="00FE43CF" w:rsidRPr="00C55EFC">
        <w:rPr>
          <w:rFonts w:ascii="Times New Roman" w:hAnsi="Times New Roman"/>
          <w:sz w:val="24"/>
          <w:szCs w:val="24"/>
        </w:rPr>
        <w:t xml:space="preserve">, </w:t>
      </w:r>
      <w:del w:id="191" w:author="Byron C Jaeger" w:date="2024-05-01T15:36:00Z">
        <w:r w:rsidR="00FE43CF" w:rsidRPr="00C55EFC" w:rsidDel="007B41E2">
          <w:rPr>
            <w:rFonts w:ascii="Times New Roman" w:hAnsi="Times New Roman"/>
            <w:sz w:val="24"/>
            <w:szCs w:val="24"/>
          </w:rPr>
          <w:delText xml:space="preserve">variable selection </w:delText>
        </w:r>
      </w:del>
      <w:ins w:id="192" w:author="Byron C Jaeger" w:date="2024-05-01T15:36:00Z">
        <w:r>
          <w:rPr>
            <w:rFonts w:ascii="Times New Roman" w:hAnsi="Times New Roman"/>
            <w:sz w:val="24"/>
            <w:szCs w:val="24"/>
          </w:rPr>
          <w:t xml:space="preserve">VS </w:t>
        </w:r>
      </w:ins>
      <w:r w:rsidR="00FE43CF" w:rsidRPr="00C55EFC">
        <w:rPr>
          <w:rFonts w:ascii="Times New Roman" w:hAnsi="Times New Roman"/>
          <w:sz w:val="24"/>
          <w:szCs w:val="24"/>
        </w:rPr>
        <w:t xml:space="preserve">is </w:t>
      </w:r>
      <w:del w:id="193" w:author="Byron C Jaeger" w:date="2024-05-01T15:37:00Z">
        <w:r w:rsidR="00FE43CF" w:rsidRPr="00C55EFC" w:rsidDel="007B41E2">
          <w:rPr>
            <w:rFonts w:ascii="Times New Roman" w:hAnsi="Times New Roman"/>
            <w:sz w:val="24"/>
            <w:szCs w:val="24"/>
          </w:rPr>
          <w:delText xml:space="preserve">often </w:delText>
        </w:r>
      </w:del>
      <w:ins w:id="194" w:author="Byron C Jaeger" w:date="2024-05-01T15:37:00Z">
        <w:r>
          <w:rPr>
            <w:rFonts w:ascii="Times New Roman" w:hAnsi="Times New Roman"/>
            <w:sz w:val="24"/>
            <w:szCs w:val="24"/>
          </w:rPr>
          <w:t xml:space="preserve">a </w:t>
        </w:r>
      </w:ins>
      <w:del w:id="195" w:author="Byron C Jaeger" w:date="2024-05-01T15:37:00Z">
        <w:r w:rsidR="00FE43CF" w:rsidRPr="00C55EFC" w:rsidDel="007B41E2">
          <w:rPr>
            <w:rFonts w:ascii="Times New Roman" w:hAnsi="Times New Roman"/>
            <w:sz w:val="24"/>
            <w:szCs w:val="24"/>
          </w:rPr>
          <w:delText xml:space="preserve">a necessary part of prediction </w:delText>
        </w:r>
      </w:del>
      <w:ins w:id="196" w:author="Byron C Jaeger" w:date="2024-05-01T15:37:00Z">
        <w:r>
          <w:rPr>
            <w:rFonts w:ascii="Times New Roman" w:hAnsi="Times New Roman"/>
            <w:sz w:val="24"/>
            <w:szCs w:val="24"/>
          </w:rPr>
          <w:t xml:space="preserve">critical step </w:t>
        </w:r>
      </w:ins>
      <w:del w:id="197" w:author="Byron C Jaeger" w:date="2024-05-01T15:49:00Z">
        <w:r w:rsidR="00FE43CF" w:rsidRPr="00C55EFC" w:rsidDel="009C5505">
          <w:rPr>
            <w:rFonts w:ascii="Times New Roman" w:hAnsi="Times New Roman"/>
            <w:sz w:val="24"/>
            <w:szCs w:val="24"/>
          </w:rPr>
          <w:delText>model development</w:delText>
        </w:r>
      </w:del>
      <w:del w:id="198" w:author="Byron C Jaeger" w:date="2024-05-01T15:47:00Z">
        <w:r w:rsidR="00FE43CF" w:rsidRPr="00C55EFC" w:rsidDel="007F61BA">
          <w:rPr>
            <w:rFonts w:ascii="Times New Roman" w:hAnsi="Times New Roman"/>
            <w:sz w:val="24"/>
            <w:szCs w:val="24"/>
          </w:rPr>
          <w:delText>.</w:delText>
        </w:r>
        <w:r w:rsidR="00C83DF7" w:rsidRPr="00C55EFC" w:rsidDel="007F61BA">
          <w:rPr>
            <w:rFonts w:ascii="Times New Roman" w:hAnsi="Times New Roman"/>
            <w:sz w:val="24"/>
            <w:szCs w:val="24"/>
          </w:rPr>
          <w:delText xml:space="preserve"> From a modeling standpoint, another potential benefit of </w:delText>
        </w:r>
        <w:commentRangeStart w:id="199"/>
        <w:r w:rsidR="00C83DF7" w:rsidRPr="00C55EFC" w:rsidDel="007F61BA">
          <w:rPr>
            <w:rFonts w:ascii="Times New Roman" w:hAnsi="Times New Roman"/>
            <w:sz w:val="24"/>
            <w:szCs w:val="24"/>
          </w:rPr>
          <w:delText>variable selection is prevention of</w:delText>
        </w:r>
        <w:r w:rsidR="00F041B1" w:rsidRPr="00C55EFC" w:rsidDel="007F61BA">
          <w:rPr>
            <w:rFonts w:ascii="Times New Roman" w:hAnsi="Times New Roman"/>
            <w:sz w:val="24"/>
            <w:szCs w:val="24"/>
          </w:rPr>
          <w:delText xml:space="preserve"> model</w:delText>
        </w:r>
        <w:r w:rsidR="00C83DF7" w:rsidRPr="00C55EFC" w:rsidDel="007F61BA">
          <w:rPr>
            <w:rFonts w:ascii="Times New Roman" w:hAnsi="Times New Roman"/>
            <w:sz w:val="24"/>
            <w:szCs w:val="24"/>
          </w:rPr>
          <w:delText xml:space="preserve"> overfitting </w:delText>
        </w:r>
        <w:r w:rsidR="00F041B1" w:rsidRPr="00C55EFC" w:rsidDel="007F61BA">
          <w:rPr>
            <w:rFonts w:ascii="Times New Roman" w:hAnsi="Times New Roman"/>
            <w:sz w:val="24"/>
            <w:szCs w:val="24"/>
          </w:rPr>
          <w:delText xml:space="preserve">because </w:delText>
        </w:r>
      </w:del>
      <w:ins w:id="200" w:author="Byron C Jaeger" w:date="2024-05-01T15:47:00Z">
        <w:r w:rsidR="007F61BA">
          <w:rPr>
            <w:rFonts w:ascii="Times New Roman" w:hAnsi="Times New Roman"/>
            <w:sz w:val="24"/>
            <w:szCs w:val="24"/>
          </w:rPr>
          <w:t xml:space="preserve">as it can remove </w:t>
        </w:r>
      </w:ins>
      <w:r w:rsidR="00F041B1" w:rsidRPr="00C55EFC">
        <w:rPr>
          <w:rFonts w:ascii="Times New Roman" w:hAnsi="Times New Roman"/>
          <w:sz w:val="24"/>
          <w:szCs w:val="24"/>
        </w:rPr>
        <w:t xml:space="preserve">superfluous variables </w:t>
      </w:r>
      <w:ins w:id="201" w:author="Byron C Jaeger" w:date="2024-05-01T15:47:00Z">
        <w:r w:rsidR="007F61BA">
          <w:rPr>
            <w:rFonts w:ascii="Times New Roman" w:hAnsi="Times New Roman"/>
            <w:sz w:val="24"/>
            <w:szCs w:val="24"/>
          </w:rPr>
          <w:t xml:space="preserve">and </w:t>
        </w:r>
      </w:ins>
      <w:del w:id="202" w:author="Byron C Jaeger" w:date="2024-05-01T15:47:00Z">
        <w:r w:rsidR="00F041B1" w:rsidRPr="00C55EFC" w:rsidDel="007F61BA">
          <w:rPr>
            <w:rFonts w:ascii="Times New Roman" w:hAnsi="Times New Roman"/>
            <w:sz w:val="24"/>
            <w:szCs w:val="24"/>
          </w:rPr>
          <w:delText>are removed</w:delText>
        </w:r>
        <w:r w:rsidR="00303923" w:rsidRPr="00C55EFC" w:rsidDel="007F61BA">
          <w:rPr>
            <w:rFonts w:ascii="Times New Roman" w:hAnsi="Times New Roman"/>
            <w:sz w:val="24"/>
            <w:szCs w:val="24"/>
          </w:rPr>
          <w:delText xml:space="preserve">. </w:delText>
        </w:r>
        <w:commentRangeEnd w:id="199"/>
        <w:r w:rsidR="00064FD2" w:rsidDel="007F61BA">
          <w:rPr>
            <w:rStyle w:val="CommentReference"/>
          </w:rPr>
          <w:commentReference w:id="199"/>
        </w:r>
        <w:r w:rsidR="005C015D" w:rsidRPr="00C55EFC" w:rsidDel="007F61BA">
          <w:rPr>
            <w:rFonts w:ascii="Times New Roman" w:hAnsi="Times New Roman"/>
            <w:sz w:val="24"/>
            <w:szCs w:val="24"/>
          </w:rPr>
          <w:delText xml:space="preserve">A downstream effect of not overfitting models may </w:delText>
        </w:r>
        <w:r w:rsidR="00E71B7E" w:rsidRPr="00C55EFC" w:rsidDel="007F61BA">
          <w:rPr>
            <w:rFonts w:ascii="Times New Roman" w:hAnsi="Times New Roman"/>
            <w:sz w:val="24"/>
            <w:szCs w:val="24"/>
          </w:rPr>
          <w:delText xml:space="preserve">include better </w:delText>
        </w:r>
      </w:del>
      <w:ins w:id="203" w:author="Byron C Jaeger" w:date="2024-05-01T15:47:00Z">
        <w:r w:rsidR="007F61BA">
          <w:rPr>
            <w:rFonts w:ascii="Times New Roman" w:hAnsi="Times New Roman"/>
            <w:sz w:val="24"/>
            <w:szCs w:val="24"/>
          </w:rPr>
          <w:t xml:space="preserve">improve </w:t>
        </w:r>
      </w:ins>
      <w:ins w:id="204" w:author="Byron C Jaeger" w:date="2024-05-01T15:48:00Z">
        <w:r w:rsidR="007F61BA">
          <w:rPr>
            <w:rFonts w:ascii="Times New Roman" w:hAnsi="Times New Roman"/>
            <w:sz w:val="24"/>
            <w:szCs w:val="24"/>
          </w:rPr>
          <w:t xml:space="preserve">the prediction accuracy of downstream </w:t>
        </w:r>
      </w:ins>
      <w:r w:rsidR="00E71B7E" w:rsidRPr="00C55EFC">
        <w:rPr>
          <w:rFonts w:ascii="Times New Roman" w:hAnsi="Times New Roman"/>
          <w:sz w:val="24"/>
          <w:szCs w:val="24"/>
        </w:rPr>
        <w:t>model</w:t>
      </w:r>
      <w:ins w:id="205" w:author="Byron C Jaeger" w:date="2024-05-01T15:48:00Z">
        <w:r w:rsidR="007F61BA">
          <w:rPr>
            <w:rFonts w:ascii="Times New Roman" w:hAnsi="Times New Roman"/>
            <w:sz w:val="24"/>
            <w:szCs w:val="24"/>
          </w:rPr>
          <w:t xml:space="preserve">s, i.e., models that are trained using the selected subset of variables. </w:t>
        </w:r>
      </w:ins>
      <w:del w:id="206" w:author="Byron C Jaeger" w:date="2024-05-01T15:48:00Z">
        <w:r w:rsidR="00E71B7E" w:rsidRPr="00C55EFC" w:rsidDel="007F61BA">
          <w:rPr>
            <w:rFonts w:ascii="Times New Roman" w:hAnsi="Times New Roman"/>
            <w:sz w:val="24"/>
            <w:szCs w:val="24"/>
          </w:rPr>
          <w:delText xml:space="preserve"> </w:delText>
        </w:r>
        <w:commentRangeStart w:id="207"/>
        <w:r w:rsidR="00E71B7E" w:rsidRPr="00C55EFC" w:rsidDel="007F61BA">
          <w:rPr>
            <w:rFonts w:ascii="Times New Roman" w:hAnsi="Times New Roman"/>
            <w:sz w:val="24"/>
            <w:szCs w:val="24"/>
          </w:rPr>
          <w:delText>performance.</w:delText>
        </w:r>
        <w:r w:rsidR="00FE43CF" w:rsidRPr="00C55EFC" w:rsidDel="007F61BA">
          <w:rPr>
            <w:rFonts w:ascii="Times New Roman" w:hAnsi="Times New Roman"/>
            <w:sz w:val="24"/>
            <w:szCs w:val="24"/>
          </w:rPr>
          <w:delText xml:space="preserve"> </w:delText>
        </w:r>
        <w:commentRangeEnd w:id="207"/>
        <w:r w:rsidR="00064FD2" w:rsidDel="007F61BA">
          <w:rPr>
            <w:rStyle w:val="CommentReference"/>
          </w:rPr>
          <w:commentReference w:id="207"/>
        </w:r>
        <w:r w:rsidR="00AB73EC" w:rsidRPr="00C55EFC" w:rsidDel="007F61BA">
          <w:rPr>
            <w:rFonts w:ascii="Times New Roman" w:hAnsi="Times New Roman"/>
            <w:sz w:val="24"/>
            <w:szCs w:val="24"/>
          </w:rPr>
          <w:delText xml:space="preserve">Therefore, many benefits of variable selection exist and </w:delText>
        </w:r>
        <w:r w:rsidR="00277A55" w:rsidRPr="00C55EFC" w:rsidDel="007F61BA">
          <w:rPr>
            <w:rFonts w:ascii="Times New Roman" w:hAnsi="Times New Roman"/>
            <w:sz w:val="24"/>
            <w:szCs w:val="24"/>
          </w:rPr>
          <w:delText xml:space="preserve">appropriate variable selection should be considered in </w:delText>
        </w:r>
        <w:r w:rsidR="00CB0314" w:rsidDel="007F61BA">
          <w:rPr>
            <w:rFonts w:ascii="Times New Roman" w:hAnsi="Times New Roman"/>
            <w:sz w:val="24"/>
            <w:szCs w:val="24"/>
          </w:rPr>
          <w:delText>analyses of expert systems and applications</w:delText>
        </w:r>
        <w:r w:rsidR="00277A55" w:rsidRPr="00C55EFC" w:rsidDel="007F61BA">
          <w:rPr>
            <w:rFonts w:ascii="Times New Roman" w:hAnsi="Times New Roman"/>
            <w:sz w:val="24"/>
            <w:szCs w:val="24"/>
          </w:rPr>
          <w:delText xml:space="preserve">. </w:delText>
        </w:r>
      </w:del>
    </w:p>
    <w:p w14:paraId="1EAFE77C" w14:textId="79E9F4DB" w:rsidR="009C5505" w:rsidRPr="000B0DE0" w:rsidDel="005C26CF" w:rsidRDefault="009C5505" w:rsidP="009C5505">
      <w:pPr>
        <w:spacing w:after="0" w:line="480" w:lineRule="auto"/>
        <w:ind w:firstLine="720"/>
        <w:rPr>
          <w:del w:id="208" w:author="Byron C Jaeger" w:date="2024-05-01T16:11:00Z"/>
          <w:moveTo w:id="209" w:author="Byron C Jaeger" w:date="2024-05-01T15:54:00Z"/>
          <w:rFonts w:ascii="Times New Roman" w:hAnsi="Times New Roman"/>
          <w:sz w:val="24"/>
          <w:szCs w:val="24"/>
        </w:rPr>
      </w:pPr>
      <w:ins w:id="210" w:author="Byron C Jaeger" w:date="2024-05-01T15:54:00Z">
        <w:r>
          <w:rPr>
            <w:rFonts w:ascii="Times New Roman" w:hAnsi="Times New Roman"/>
            <w:sz w:val="24"/>
            <w:szCs w:val="24"/>
          </w:rPr>
          <w:t xml:space="preserve">As </w:t>
        </w:r>
      </w:ins>
      <w:ins w:id="211" w:author="Byron C Jaeger" w:date="2024-05-01T16:12:00Z">
        <w:r w:rsidR="005C26CF">
          <w:rPr>
            <w:rFonts w:ascii="Times New Roman" w:hAnsi="Times New Roman"/>
            <w:sz w:val="24"/>
            <w:szCs w:val="24"/>
          </w:rPr>
          <w:t xml:space="preserve">many </w:t>
        </w:r>
      </w:ins>
      <w:ins w:id="212" w:author="Byron C Jaeger" w:date="2024-05-01T15:54:00Z">
        <w:r>
          <w:rPr>
            <w:rFonts w:ascii="Times New Roman" w:hAnsi="Times New Roman"/>
            <w:sz w:val="24"/>
            <w:szCs w:val="24"/>
          </w:rPr>
          <w:t>methods to fit</w:t>
        </w:r>
      </w:ins>
      <w:ins w:id="213" w:author="Byron C Jaeger" w:date="2024-05-01T16:12:00Z">
        <w:r w:rsidR="005C26CF">
          <w:rPr>
            <w:rFonts w:ascii="Times New Roman" w:hAnsi="Times New Roman"/>
            <w:sz w:val="24"/>
            <w:szCs w:val="24"/>
          </w:rPr>
          <w:t xml:space="preserve"> RFs</w:t>
        </w:r>
      </w:ins>
      <w:ins w:id="214" w:author="Byron C Jaeger" w:date="2024-05-01T15:54:00Z">
        <w:r>
          <w:rPr>
            <w:rFonts w:ascii="Times New Roman" w:hAnsi="Times New Roman"/>
            <w:sz w:val="24"/>
            <w:szCs w:val="24"/>
          </w:rPr>
          <w:t xml:space="preserve"> </w:t>
        </w:r>
      </w:ins>
      <w:ins w:id="215" w:author="Byron C Jaeger" w:date="2024-05-01T15:55:00Z">
        <w:r>
          <w:rPr>
            <w:rFonts w:ascii="Times New Roman" w:hAnsi="Times New Roman"/>
            <w:sz w:val="24"/>
            <w:szCs w:val="24"/>
          </w:rPr>
          <w:t xml:space="preserve">and conduct VS with </w:t>
        </w:r>
      </w:ins>
      <w:ins w:id="216" w:author="Byron C Jaeger" w:date="2024-05-01T16:12:00Z">
        <w:r w:rsidR="005C26CF">
          <w:rPr>
            <w:rFonts w:ascii="Times New Roman" w:hAnsi="Times New Roman"/>
            <w:sz w:val="24"/>
            <w:szCs w:val="24"/>
          </w:rPr>
          <w:t xml:space="preserve">them have been </w:t>
        </w:r>
      </w:ins>
      <w:ins w:id="217" w:author="Byron C Jaeger" w:date="2024-05-01T15:54:00Z">
        <w:r>
          <w:rPr>
            <w:rFonts w:ascii="Times New Roman" w:hAnsi="Times New Roman"/>
            <w:sz w:val="24"/>
            <w:szCs w:val="24"/>
          </w:rPr>
          <w:t>developed</w:t>
        </w:r>
      </w:ins>
      <w:ins w:id="218" w:author="Byron C Jaeger" w:date="2024-05-01T16:12:00Z">
        <w:r w:rsidR="005C26CF">
          <w:rPr>
            <w:rFonts w:ascii="Times New Roman" w:hAnsi="Times New Roman"/>
            <w:sz w:val="24"/>
            <w:szCs w:val="24"/>
          </w:rPr>
          <w:t xml:space="preserve"> since their introduction in 2001</w:t>
        </w:r>
      </w:ins>
      <w:ins w:id="219" w:author="Byron C Jaeger" w:date="2024-05-01T15:55:00Z">
        <w:r>
          <w:rPr>
            <w:rFonts w:ascii="Times New Roman" w:hAnsi="Times New Roman"/>
            <w:sz w:val="24"/>
            <w:szCs w:val="24"/>
          </w:rPr>
          <w:t xml:space="preserve">, </w:t>
        </w:r>
      </w:ins>
      <w:moveToRangeStart w:id="220" w:author="Byron C Jaeger" w:date="2024-05-01T15:54:00Z" w:name="move165471265"/>
      <w:moveTo w:id="221" w:author="Byron C Jaeger" w:date="2024-05-01T15:54:00Z">
        <w:del w:id="222" w:author="Byron C Jaeger" w:date="2024-05-01T15:55:00Z">
          <w:r w:rsidDel="009C5505">
            <w:rPr>
              <w:rFonts w:ascii="Times New Roman" w:hAnsi="Times New Roman"/>
              <w:sz w:val="24"/>
              <w:szCs w:val="24"/>
            </w:rPr>
            <w:delText xml:space="preserve">While there are many methods for random forest variable selection for regression problems, the current literature lacks </w:delText>
          </w:r>
        </w:del>
      </w:moveTo>
      <w:ins w:id="223" w:author="Byron C Jaeger" w:date="2024-05-01T15:55:00Z">
        <w:r>
          <w:rPr>
            <w:rFonts w:ascii="Times New Roman" w:hAnsi="Times New Roman"/>
            <w:sz w:val="24"/>
            <w:szCs w:val="24"/>
          </w:rPr>
          <w:t>general comparisons between existin</w:t>
        </w:r>
      </w:ins>
      <w:ins w:id="224" w:author="Byron C Jaeger" w:date="2024-05-01T15:56:00Z">
        <w:r>
          <w:rPr>
            <w:rFonts w:ascii="Times New Roman" w:hAnsi="Times New Roman"/>
            <w:sz w:val="24"/>
            <w:szCs w:val="24"/>
          </w:rPr>
          <w:t xml:space="preserve">g methods </w:t>
        </w:r>
      </w:ins>
      <w:ins w:id="225" w:author="Byron C Jaeger" w:date="2024-05-01T15:55:00Z">
        <w:r>
          <w:rPr>
            <w:rFonts w:ascii="Times New Roman" w:hAnsi="Times New Roman"/>
            <w:sz w:val="24"/>
            <w:szCs w:val="24"/>
          </w:rPr>
          <w:t xml:space="preserve">using real data </w:t>
        </w:r>
      </w:ins>
      <w:ins w:id="226" w:author="Byron C Jaeger" w:date="2024-05-01T15:56:00Z">
        <w:r>
          <w:rPr>
            <w:rFonts w:ascii="Times New Roman" w:hAnsi="Times New Roman"/>
            <w:sz w:val="24"/>
            <w:szCs w:val="24"/>
          </w:rPr>
          <w:t xml:space="preserve">can offer empirical </w:t>
        </w:r>
      </w:ins>
      <w:moveTo w:id="227" w:author="Byron C Jaeger" w:date="2024-05-01T15:54:00Z">
        <w:r>
          <w:rPr>
            <w:rFonts w:ascii="Times New Roman" w:hAnsi="Times New Roman"/>
            <w:sz w:val="24"/>
            <w:szCs w:val="24"/>
          </w:rPr>
          <w:t xml:space="preserve">guidance about which methods are preferable in terms of model performance, simplicity, and computational efficiency. Sanchez-Pinto </w:t>
        </w:r>
        <w:r>
          <w:rPr>
            <w:rFonts w:ascii="Times New Roman" w:hAnsi="Times New Roman"/>
            <w:sz w:val="24"/>
            <w:szCs w:val="24"/>
          </w:rPr>
          <w:fldChar w:fldCharType="begin"/>
        </w:r>
        <w:r>
          <w:rPr>
            <w:rFonts w:ascii="Times New Roman" w:hAnsi="Times New Roman"/>
            <w:sz w:val="24"/>
            <w:szCs w:val="24"/>
          </w:rPr>
          <w:instrText xml:space="preserve"> ADDIN EN.CITE &lt;EndNote&gt;&lt;Cite ExcludeAuth="1"&gt;&lt;Author&gt;Sanchez-Pinto&lt;/Author&gt;&lt;Year&gt;2018&lt;/Year&gt;&lt;RecNum&gt;149&lt;/RecNum&gt;&lt;DisplayText&gt;(2018)&lt;/DisplayText&gt;&lt;record&gt;&lt;rec-number&gt;149&lt;/rec-number&gt;&lt;foreign-keys&gt;&lt;key app="EN" db-id="wxawfv2fftdtejettwmvx2dy0wsd2pzzzwft" timestamp="1530114469"&gt;149&lt;/key&gt;&lt;/foreign-keys&gt;&lt;ref-type name="Journal Article"&gt;17&lt;/ref-type&gt;&lt;contributors&gt;&lt;authors&gt;&lt;author&gt;Sanchez-Pinto, L Nelson&lt;/author&gt;&lt;author&gt;Venable, Laura Ruth&lt;/author&gt;&lt;author&gt;Fahrenbach, John&lt;/author&gt;&lt;author&gt;Churpek, Matthew M&lt;/author&gt;&lt;/authors&gt;&lt;/contributors&gt;&lt;titles&gt;&lt;title&gt;Comparison of variable selection methods for clinical predictive modeling&lt;/title&gt;&lt;secondary-title&gt;International journal of medical informatics&lt;/secondary-title&gt;&lt;/titles&gt;&lt;periodical&gt;&lt;full-title&gt;International journal of medical informatics&lt;/full-title&gt;&lt;/periodical&gt;&lt;pages&gt;10-17&lt;/pages&gt;&lt;volume&gt;116&lt;/volume&gt;&lt;dates&gt;&lt;year&gt;2018&lt;/year&gt;&lt;/dates&gt;&lt;isbn&gt;1386-5056&lt;/isbn&gt;&lt;urls&gt;&lt;/urls&gt;&lt;/record&gt;&lt;/Cite&gt;&lt;/EndNote&gt;</w:instrText>
        </w:r>
        <w:r>
          <w:rPr>
            <w:rFonts w:ascii="Times New Roman" w:hAnsi="Times New Roman"/>
            <w:sz w:val="24"/>
            <w:szCs w:val="24"/>
          </w:rPr>
          <w:fldChar w:fldCharType="separate"/>
        </w:r>
        <w:r>
          <w:rPr>
            <w:rFonts w:ascii="Times New Roman" w:hAnsi="Times New Roman"/>
            <w:noProof/>
            <w:sz w:val="24"/>
            <w:szCs w:val="24"/>
          </w:rPr>
          <w:t>(2018)</w:t>
        </w:r>
        <w:r>
          <w:rPr>
            <w:rFonts w:ascii="Times New Roman" w:hAnsi="Times New Roman"/>
            <w:sz w:val="24"/>
            <w:szCs w:val="24"/>
          </w:rPr>
          <w:fldChar w:fldCharType="end"/>
        </w:r>
        <w:r>
          <w:rPr>
            <w:rFonts w:ascii="Times New Roman" w:hAnsi="Times New Roman"/>
            <w:sz w:val="24"/>
            <w:szCs w:val="24"/>
          </w:rPr>
          <w:t xml:space="preserve">, Degenhardt </w:t>
        </w:r>
        <w:r>
          <w:rPr>
            <w:rFonts w:ascii="Times New Roman" w:hAnsi="Times New Roman"/>
            <w:sz w:val="24"/>
            <w:szCs w:val="24"/>
          </w:rPr>
          <w:fldChar w:fldCharType="begin"/>
        </w:r>
        <w:r>
          <w:rPr>
            <w:rFonts w:ascii="Times New Roman" w:hAnsi="Times New Roman"/>
            <w:sz w:val="24"/>
            <w:szCs w:val="24"/>
          </w:rPr>
          <w:instrText xml:space="preserve"> ADDIN EN.CITE &lt;EndNote&gt;&lt;Cite ExcludeAuth="1"&gt;&lt;Author&gt;Degenhardt&lt;/Author&gt;&lt;Year&gt;2017&lt;/Year&gt;&lt;RecNum&gt;160&lt;/RecNum&gt;&lt;DisplayText&gt;(2017)&lt;/DisplayText&gt;&lt;record&gt;&lt;rec-number&gt;160&lt;/rec-number&gt;&lt;foreign-keys&gt;&lt;key app="EN" db-id="wxawfv2fftdtejettwmvx2dy0wsd2pzzzwft" timestamp="1530115102"&gt;160&lt;/key&gt;&lt;/foreign-keys&gt;&lt;ref-type name="Journal Article"&gt;17&lt;/ref-type&gt;&lt;contributors&gt;&lt;authors&gt;&lt;author&gt;Degenhardt, Frauke&lt;/author&gt;&lt;author&gt;Seifert, Stephan&lt;/author&gt;&lt;author&gt;Szymczak, Silke&lt;/author&gt;&lt;/authors&gt;&lt;/contributors&gt;&lt;titles&gt;&lt;title&gt;Evaluation of variable selection methods for random forests and omics data sets&lt;/title&gt;&lt;secondary-title&gt;Briefings in bioinformatics&lt;/secondary-title&gt;&lt;/titles&gt;&lt;periodical&gt;&lt;full-title&gt;Briefings in bioinformatics&lt;/full-title&gt;&lt;/periodical&gt;&lt;dates&gt;&lt;year&gt;2017&lt;/year&gt;&lt;/dates&gt;&lt;urls&gt;&lt;/urls&gt;&lt;/record&gt;&lt;/Cite&gt;&lt;/EndNote&gt;</w:instrText>
        </w:r>
        <w:r>
          <w:rPr>
            <w:rFonts w:ascii="Times New Roman" w:hAnsi="Times New Roman"/>
            <w:sz w:val="24"/>
            <w:szCs w:val="24"/>
          </w:rPr>
          <w:fldChar w:fldCharType="separate"/>
        </w:r>
        <w:r>
          <w:rPr>
            <w:rFonts w:ascii="Times New Roman" w:hAnsi="Times New Roman"/>
            <w:noProof/>
            <w:sz w:val="24"/>
            <w:szCs w:val="24"/>
          </w:rPr>
          <w:t>(2017)</w:t>
        </w:r>
        <w:r>
          <w:rPr>
            <w:rFonts w:ascii="Times New Roman" w:hAnsi="Times New Roman"/>
            <w:sz w:val="24"/>
            <w:szCs w:val="24"/>
          </w:rPr>
          <w:fldChar w:fldCharType="end"/>
        </w:r>
        <w:r>
          <w:rPr>
            <w:rFonts w:ascii="Times New Roman" w:hAnsi="Times New Roman"/>
            <w:sz w:val="24"/>
            <w:szCs w:val="24"/>
          </w:rPr>
          <w:t xml:space="preserve">, Cadenas </w:t>
        </w:r>
        <w:r>
          <w:rPr>
            <w:rFonts w:ascii="Times New Roman" w:hAnsi="Times New Roman"/>
            <w:sz w:val="24"/>
            <w:szCs w:val="24"/>
          </w:rPr>
          <w:fldChar w:fldCharType="begin"/>
        </w:r>
        <w:r>
          <w:rPr>
            <w:rFonts w:ascii="Times New Roman" w:hAnsi="Times New Roman"/>
            <w:sz w:val="24"/>
            <w:szCs w:val="24"/>
          </w:rPr>
          <w:instrText xml:space="preserve"> ADDIN EN.CITE &lt;EndNote&gt;&lt;Cite ExcludeAuth="1"&gt;&lt;Author&gt;Cadenas&lt;/Author&gt;&lt;Year&gt;2013&lt;/Year&gt;&lt;RecNum&gt;161&lt;/RecNum&gt;&lt;DisplayText&gt;(2013)&lt;/DisplayText&gt;&lt;record&gt;&lt;rec-number&gt;161&lt;/rec-number&gt;&lt;foreign-keys&gt;&lt;key app="EN" db-id="wxawfv2fftdtejettwmvx2dy0wsd2pzzzwft" timestamp="1530115132"&gt;161&lt;/key&gt;&lt;/foreign-keys&gt;&lt;ref-type name="Journal Article"&gt;17&lt;/ref-type&gt;&lt;contributors&gt;&lt;authors&gt;&lt;author&gt;Cadenas, José M&lt;/author&gt;&lt;author&gt;Garrido, M Carmen&lt;/author&gt;&lt;author&gt;MartíNez, Raquel&lt;/author&gt;&lt;/authors&gt;&lt;/contributors&gt;&lt;titles&gt;&lt;title&gt;Feature subset selection filter–wrapper based on low quality data&lt;/title&gt;&lt;secondary-title&gt;Expert systems with applications&lt;/secondary-title&gt;&lt;/titles&gt;&lt;periodical&gt;&lt;full-title&gt;Expert Systems with Applications&lt;/full-title&gt;&lt;/periodical&gt;&lt;pages&gt;6241-6252&lt;/pages&gt;&lt;volume&gt;40&lt;/volume&gt;&lt;number&gt;16&lt;/number&gt;&lt;dates&gt;&lt;year&gt;2013&lt;/year&gt;&lt;/dates&gt;&lt;isbn&gt;0957-4174&lt;/isbn&gt;&lt;urls&gt;&lt;/urls&gt;&lt;/record&gt;&lt;/Cite&gt;&lt;/EndNote&gt;</w:instrText>
        </w:r>
        <w:r>
          <w:rPr>
            <w:rFonts w:ascii="Times New Roman" w:hAnsi="Times New Roman"/>
            <w:sz w:val="24"/>
            <w:szCs w:val="24"/>
          </w:rPr>
          <w:fldChar w:fldCharType="separate"/>
        </w:r>
        <w:r>
          <w:rPr>
            <w:rFonts w:ascii="Times New Roman" w:hAnsi="Times New Roman"/>
            <w:noProof/>
            <w:sz w:val="24"/>
            <w:szCs w:val="24"/>
          </w:rPr>
          <w:t>(2013)</w:t>
        </w:r>
        <w:r>
          <w:rPr>
            <w:rFonts w:ascii="Times New Roman" w:hAnsi="Times New Roman"/>
            <w:sz w:val="24"/>
            <w:szCs w:val="24"/>
          </w:rPr>
          <w:fldChar w:fldCharType="end"/>
        </w:r>
        <w:r>
          <w:rPr>
            <w:rFonts w:ascii="Times New Roman" w:hAnsi="Times New Roman"/>
            <w:sz w:val="24"/>
            <w:szCs w:val="24"/>
          </w:rPr>
          <w:t xml:space="preserve">, </w:t>
        </w:r>
        <w:proofErr w:type="spellStart"/>
        <w:r>
          <w:rPr>
            <w:rFonts w:ascii="Times New Roman" w:hAnsi="Times New Roman"/>
            <w:sz w:val="24"/>
            <w:szCs w:val="24"/>
          </w:rPr>
          <w:t>Hapfelmeier</w:t>
        </w:r>
        <w:proofErr w:type="spellEnd"/>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ADDIN EN.CITE &lt;EndNote&gt;&lt;Cite ExcludeAuth="1"&gt;&lt;Author&gt;Hapfelmeier&lt;/Author&gt;&lt;Year&gt;2013&lt;/Year&gt;&lt;RecNum&gt;156&lt;/RecNum&gt;&lt;DisplayText&gt;(2013)&lt;/DisplayText&gt;&lt;record&gt;&lt;rec-number&gt;156&lt;/rec-number&gt;&lt;foreign-keys&gt;&lt;key app="EN" db-id="wxawfv2fftdtejettwmvx2dy0wsd2pzzzwft" timestamp="1530114782"&gt;156&lt;/key&gt;&lt;/foreign-keys&gt;&lt;ref-type name="Journal Article"&gt;17&lt;/ref-type&gt;&lt;contributors&gt;&lt;authors&gt;&lt;author&gt;Hapfelmeier, Alexander&lt;/author&gt;&lt;author&gt;Ulm, Kurt&lt;/author&gt;&lt;/authors&gt;&lt;/contributors&gt;&lt;titles&gt;&lt;title&gt;A new variable selection approach using random forests&lt;/title&gt;&lt;secondary-title&gt;Computational Statistics &amp;amp; Data Analysis&lt;/secondary-title&gt;&lt;/titles&gt;&lt;periodical&gt;&lt;full-title&gt;Computational Statistics &amp;amp; Data Analysis&lt;/full-title&gt;&lt;/periodical&gt;&lt;pages&gt;50-69&lt;/pages&gt;&lt;volume&gt;60&lt;/volume&gt;&lt;dates&gt;&lt;year&gt;2013&lt;/year&gt;&lt;/dates&gt;&lt;isbn&gt;0167-9473&lt;/isbn&gt;&lt;urls&gt;&lt;/urls&gt;&lt;/record&gt;&lt;/Cite&gt;&lt;/EndNote&gt;</w:instrText>
        </w:r>
        <w:r>
          <w:rPr>
            <w:rFonts w:ascii="Times New Roman" w:hAnsi="Times New Roman"/>
            <w:sz w:val="24"/>
            <w:szCs w:val="24"/>
          </w:rPr>
          <w:fldChar w:fldCharType="separate"/>
        </w:r>
        <w:r>
          <w:rPr>
            <w:rFonts w:ascii="Times New Roman" w:hAnsi="Times New Roman"/>
            <w:noProof/>
            <w:sz w:val="24"/>
            <w:szCs w:val="24"/>
          </w:rPr>
          <w:t>(2013)</w:t>
        </w:r>
        <w:r>
          <w:rPr>
            <w:rFonts w:ascii="Times New Roman" w:hAnsi="Times New Roman"/>
            <w:sz w:val="24"/>
            <w:szCs w:val="24"/>
          </w:rPr>
          <w:fldChar w:fldCharType="end"/>
        </w:r>
        <w:r>
          <w:rPr>
            <w:rFonts w:ascii="Times New Roman" w:hAnsi="Times New Roman"/>
            <w:sz w:val="24"/>
            <w:szCs w:val="24"/>
          </w:rPr>
          <w:t xml:space="preserve"> and Speiser (ref) assess</w:t>
        </w:r>
      </w:moveTo>
      <w:ins w:id="228" w:author="Byron C Jaeger" w:date="2024-05-01T15:56:00Z">
        <w:r>
          <w:rPr>
            <w:rFonts w:ascii="Times New Roman" w:hAnsi="Times New Roman"/>
            <w:sz w:val="24"/>
            <w:szCs w:val="24"/>
          </w:rPr>
          <w:t>ed</w:t>
        </w:r>
      </w:ins>
      <w:moveTo w:id="229" w:author="Byron C Jaeger" w:date="2024-05-01T15:54:00Z">
        <w:r>
          <w:rPr>
            <w:rFonts w:ascii="Times New Roman" w:hAnsi="Times New Roman"/>
            <w:sz w:val="24"/>
            <w:szCs w:val="24"/>
          </w:rPr>
          <w:t xml:space="preserve"> </w:t>
        </w:r>
        <w:del w:id="230" w:author="Byron C Jaeger" w:date="2024-05-01T15:56:00Z">
          <w:r w:rsidDel="009C5505">
            <w:rPr>
              <w:rFonts w:ascii="Times New Roman" w:hAnsi="Times New Roman"/>
              <w:sz w:val="24"/>
              <w:szCs w:val="24"/>
            </w:rPr>
            <w:delText xml:space="preserve">variable selection </w:delText>
          </w:r>
        </w:del>
      </w:moveTo>
      <w:ins w:id="231" w:author="Byron C Jaeger" w:date="2024-05-01T15:56:00Z">
        <w:r>
          <w:rPr>
            <w:rFonts w:ascii="Times New Roman" w:hAnsi="Times New Roman"/>
            <w:sz w:val="24"/>
            <w:szCs w:val="24"/>
          </w:rPr>
          <w:t xml:space="preserve">VS </w:t>
        </w:r>
      </w:ins>
      <w:moveTo w:id="232" w:author="Byron C Jaeger" w:date="2024-05-01T15:54:00Z">
        <w:r>
          <w:rPr>
            <w:rFonts w:ascii="Times New Roman" w:hAnsi="Times New Roman"/>
            <w:sz w:val="24"/>
            <w:szCs w:val="24"/>
          </w:rPr>
          <w:t xml:space="preserve">methods for </w:t>
        </w:r>
        <w:del w:id="233" w:author="Byron C Jaeger" w:date="2024-05-01T15:56:00Z">
          <w:r w:rsidDel="009C5505">
            <w:rPr>
              <w:rFonts w:ascii="Times New Roman" w:hAnsi="Times New Roman"/>
              <w:sz w:val="24"/>
              <w:szCs w:val="24"/>
            </w:rPr>
            <w:delText xml:space="preserve">random forest </w:delText>
          </w:r>
        </w:del>
        <w:r>
          <w:rPr>
            <w:rFonts w:ascii="Times New Roman" w:hAnsi="Times New Roman"/>
            <w:sz w:val="24"/>
            <w:szCs w:val="24"/>
          </w:rPr>
          <w:t>classification</w:t>
        </w:r>
      </w:moveTo>
      <w:ins w:id="234" w:author="Byron C Jaeger" w:date="2024-05-01T15:56:00Z">
        <w:r>
          <w:rPr>
            <w:rFonts w:ascii="Times New Roman" w:hAnsi="Times New Roman"/>
            <w:sz w:val="24"/>
            <w:szCs w:val="24"/>
          </w:rPr>
          <w:t xml:space="preserve"> RFs</w:t>
        </w:r>
      </w:ins>
      <w:moveTo w:id="235" w:author="Byron C Jaeger" w:date="2024-05-01T15:54:00Z">
        <w:r>
          <w:rPr>
            <w:rFonts w:ascii="Times New Roman" w:hAnsi="Times New Roman"/>
            <w:sz w:val="24"/>
            <w:szCs w:val="24"/>
          </w:rPr>
          <w:t xml:space="preserve">, but </w:t>
        </w:r>
        <w:del w:id="236" w:author="Byron C Jaeger" w:date="2024-05-01T15:56:00Z">
          <w:r w:rsidDel="009C5505">
            <w:rPr>
              <w:rFonts w:ascii="Times New Roman" w:hAnsi="Times New Roman"/>
              <w:sz w:val="24"/>
              <w:szCs w:val="24"/>
            </w:rPr>
            <w:lastRenderedPageBreak/>
            <w:delText>these results may not hold for regression or continuous outcomes</w:delText>
          </w:r>
        </w:del>
      </w:moveTo>
      <w:ins w:id="237" w:author="Byron C Jaeger" w:date="2024-05-01T15:56:00Z">
        <w:r>
          <w:rPr>
            <w:rFonts w:ascii="Times New Roman" w:hAnsi="Times New Roman"/>
            <w:sz w:val="24"/>
            <w:szCs w:val="24"/>
          </w:rPr>
          <w:t xml:space="preserve">few studies have </w:t>
        </w:r>
      </w:ins>
      <w:ins w:id="238" w:author="Byron C Jaeger" w:date="2024-05-01T15:57:00Z">
        <w:r>
          <w:rPr>
            <w:rFonts w:ascii="Times New Roman" w:hAnsi="Times New Roman"/>
            <w:sz w:val="24"/>
            <w:szCs w:val="24"/>
          </w:rPr>
          <w:t>evaluated VS methods for regression RFs</w:t>
        </w:r>
      </w:ins>
      <w:moveTo w:id="239" w:author="Byron C Jaeger" w:date="2024-05-01T15:54:00Z">
        <w:del w:id="240" w:author="Byron C Jaeger" w:date="2024-05-01T16:01:00Z">
          <w:r w:rsidDel="004A1CC3">
            <w:rPr>
              <w:rFonts w:ascii="Times New Roman" w:hAnsi="Times New Roman"/>
              <w:sz w:val="24"/>
              <w:szCs w:val="24"/>
            </w:rPr>
            <w:delText>.</w:delText>
          </w:r>
        </w:del>
      </w:moveTo>
      <w:ins w:id="241" w:author="Byron C Jaeger" w:date="2024-05-01T16:01:00Z">
        <w:r w:rsidR="004A1CC3">
          <w:rPr>
            <w:rFonts w:ascii="Times New Roman" w:hAnsi="Times New Roman"/>
            <w:sz w:val="24"/>
            <w:szCs w:val="24"/>
          </w:rPr>
          <w:t>.</w:t>
        </w:r>
      </w:ins>
      <w:moveTo w:id="242" w:author="Byron C Jaeger" w:date="2024-05-01T15:54:00Z">
        <w:r>
          <w:rPr>
            <w:rFonts w:ascii="Times New Roman" w:hAnsi="Times New Roman"/>
            <w:sz w:val="24"/>
            <w:szCs w:val="24"/>
          </w:rPr>
          <w:t xml:space="preserve"> </w:t>
        </w:r>
      </w:moveTo>
      <w:ins w:id="243" w:author="Byron C Jaeger" w:date="2024-05-01T16:07:00Z">
        <w:r w:rsidR="004A1CC3">
          <w:rPr>
            <w:rFonts w:ascii="Times New Roman" w:hAnsi="Times New Roman"/>
            <w:sz w:val="24"/>
            <w:szCs w:val="24"/>
          </w:rPr>
          <w:t xml:space="preserve">However, RF </w:t>
        </w:r>
      </w:ins>
      <w:ins w:id="244" w:author="Byron C Jaeger" w:date="2024-05-01T16:04:00Z">
        <w:r w:rsidR="004A1CC3">
          <w:rPr>
            <w:rFonts w:ascii="Times New Roman" w:hAnsi="Times New Roman"/>
            <w:sz w:val="24"/>
            <w:szCs w:val="24"/>
          </w:rPr>
          <w:t xml:space="preserve">VS </w:t>
        </w:r>
      </w:ins>
      <w:moveTo w:id="245" w:author="Byron C Jaeger" w:date="2024-05-01T15:54:00Z">
        <w:del w:id="246" w:author="Byron C Jaeger" w:date="2024-05-01T16:04:00Z">
          <w:r w:rsidDel="004A1CC3">
            <w:rPr>
              <w:rFonts w:ascii="Times New Roman" w:hAnsi="Times New Roman"/>
              <w:sz w:val="24"/>
              <w:szCs w:val="24"/>
            </w:rPr>
            <w:delText xml:space="preserve">Our previous benchmarking study (ref) demonstrated that preferable methods may be </w:delText>
          </w:r>
          <w:r w:rsidRPr="006B46BE" w:rsidDel="004A1CC3">
            <w:rPr>
              <w:rFonts w:ascii="Times New Roman" w:hAnsi="Times New Roman"/>
              <w:i/>
              <w:iCs/>
              <w:sz w:val="24"/>
              <w:szCs w:val="24"/>
            </w:rPr>
            <w:delText>VSURF</w:delText>
          </w:r>
          <w:r w:rsidDel="004A1CC3">
            <w:rPr>
              <w:rFonts w:ascii="Times New Roman" w:hAnsi="Times New Roman"/>
              <w:sz w:val="24"/>
              <w:szCs w:val="24"/>
            </w:rPr>
            <w:delText xml:space="preserve">, Jiang’s method, </w:delText>
          </w:r>
          <w:r w:rsidRPr="006B46BE" w:rsidDel="004A1CC3">
            <w:rPr>
              <w:rFonts w:ascii="Times New Roman" w:hAnsi="Times New Roman"/>
              <w:i/>
              <w:iCs/>
              <w:sz w:val="24"/>
              <w:szCs w:val="24"/>
            </w:rPr>
            <w:delText>varS</w:delText>
          </w:r>
          <w:r w:rsidDel="004A1CC3">
            <w:rPr>
              <w:rFonts w:ascii="Times New Roman" w:hAnsi="Times New Roman"/>
              <w:i/>
              <w:iCs/>
              <w:sz w:val="24"/>
              <w:szCs w:val="24"/>
            </w:rPr>
            <w:delText>e</w:delText>
          </w:r>
          <w:r w:rsidRPr="006B46BE" w:rsidDel="004A1CC3">
            <w:rPr>
              <w:rFonts w:ascii="Times New Roman" w:hAnsi="Times New Roman"/>
              <w:i/>
              <w:iCs/>
              <w:sz w:val="24"/>
              <w:szCs w:val="24"/>
            </w:rPr>
            <w:delText>lRF</w:delText>
          </w:r>
          <w:r w:rsidDel="004A1CC3">
            <w:rPr>
              <w:rFonts w:ascii="Times New Roman" w:hAnsi="Times New Roman"/>
              <w:sz w:val="24"/>
              <w:szCs w:val="24"/>
            </w:rPr>
            <w:delText xml:space="preserve"> and </w:delText>
          </w:r>
          <w:r w:rsidRPr="006B46BE" w:rsidDel="004A1CC3">
            <w:rPr>
              <w:rFonts w:ascii="Times New Roman" w:hAnsi="Times New Roman"/>
              <w:i/>
              <w:iCs/>
              <w:sz w:val="24"/>
              <w:szCs w:val="24"/>
            </w:rPr>
            <w:delText>Boruta</w:delText>
          </w:r>
          <w:r w:rsidDel="004A1CC3">
            <w:rPr>
              <w:rFonts w:ascii="Times New Roman" w:hAnsi="Times New Roman"/>
              <w:sz w:val="24"/>
              <w:szCs w:val="24"/>
            </w:rPr>
            <w:delText xml:space="preserve">; however, </w:delText>
          </w:r>
          <w:r w:rsidRPr="006B46BE" w:rsidDel="004A1CC3">
            <w:rPr>
              <w:rFonts w:ascii="Times New Roman" w:hAnsi="Times New Roman"/>
              <w:i/>
              <w:iCs/>
              <w:sz w:val="24"/>
              <w:szCs w:val="24"/>
            </w:rPr>
            <w:delText>varS</w:delText>
          </w:r>
          <w:r w:rsidDel="004A1CC3">
            <w:rPr>
              <w:rFonts w:ascii="Times New Roman" w:hAnsi="Times New Roman"/>
              <w:i/>
              <w:iCs/>
              <w:sz w:val="24"/>
              <w:szCs w:val="24"/>
            </w:rPr>
            <w:delText>e</w:delText>
          </w:r>
          <w:r w:rsidRPr="006B46BE" w:rsidDel="004A1CC3">
            <w:rPr>
              <w:rFonts w:ascii="Times New Roman" w:hAnsi="Times New Roman"/>
              <w:i/>
              <w:iCs/>
              <w:sz w:val="24"/>
              <w:szCs w:val="24"/>
            </w:rPr>
            <w:delText>lRF</w:delText>
          </w:r>
          <w:r w:rsidDel="004A1CC3">
            <w:rPr>
              <w:rFonts w:ascii="Times New Roman" w:hAnsi="Times New Roman"/>
              <w:i/>
              <w:iCs/>
              <w:sz w:val="24"/>
              <w:szCs w:val="24"/>
            </w:rPr>
            <w:delText xml:space="preserve"> </w:delText>
          </w:r>
          <w:r w:rsidDel="004A1CC3">
            <w:rPr>
              <w:rFonts w:ascii="Times New Roman" w:hAnsi="Times New Roman"/>
              <w:sz w:val="24"/>
              <w:szCs w:val="24"/>
            </w:rPr>
            <w:delText xml:space="preserve">cannot be used for continuous outcomes and </w:delText>
          </w:r>
          <w:r w:rsidRPr="00C516F9" w:rsidDel="004A1CC3">
            <w:rPr>
              <w:rFonts w:ascii="Times New Roman" w:hAnsi="Times New Roman"/>
              <w:sz w:val="24"/>
              <w:szCs w:val="24"/>
            </w:rPr>
            <w:delText xml:space="preserve">the relative performance of the other methods in regression applications is unknown. A reason that preferable </w:delText>
          </w:r>
        </w:del>
        <w:r w:rsidRPr="00C516F9">
          <w:rPr>
            <w:rFonts w:ascii="Times New Roman" w:hAnsi="Times New Roman"/>
            <w:sz w:val="24"/>
            <w:szCs w:val="24"/>
          </w:rPr>
          <w:t xml:space="preserve">methods may </w:t>
        </w:r>
      </w:moveTo>
      <w:ins w:id="247" w:author="Byron C Jaeger" w:date="2024-05-01T16:04:00Z">
        <w:r w:rsidR="004A1CC3">
          <w:rPr>
            <w:rFonts w:ascii="Times New Roman" w:hAnsi="Times New Roman"/>
            <w:sz w:val="24"/>
            <w:szCs w:val="24"/>
          </w:rPr>
          <w:t>have differential performance in classification versus regression</w:t>
        </w:r>
      </w:ins>
      <w:ins w:id="248" w:author="Byron C Jaeger" w:date="2024-05-01T16:07:00Z">
        <w:r w:rsidR="004A1CC3">
          <w:rPr>
            <w:rFonts w:ascii="Times New Roman" w:hAnsi="Times New Roman"/>
            <w:sz w:val="24"/>
            <w:szCs w:val="24"/>
          </w:rPr>
          <w:t xml:space="preserve"> due to differing</w:t>
        </w:r>
      </w:ins>
      <w:ins w:id="249" w:author="Byron C Jaeger" w:date="2024-05-01T16:04:00Z">
        <w:r w:rsidR="004A1CC3">
          <w:rPr>
            <w:rFonts w:ascii="Times New Roman" w:hAnsi="Times New Roman"/>
            <w:sz w:val="24"/>
            <w:szCs w:val="24"/>
          </w:rPr>
          <w:t xml:space="preserve"> outcome definitions, </w:t>
        </w:r>
      </w:ins>
      <w:ins w:id="250" w:author="Byron C Jaeger" w:date="2024-05-01T16:05:00Z">
        <w:r w:rsidR="004A1CC3">
          <w:rPr>
            <w:rFonts w:ascii="Times New Roman" w:hAnsi="Times New Roman"/>
            <w:sz w:val="24"/>
            <w:szCs w:val="24"/>
          </w:rPr>
          <w:t>performance statistics, and criteria for growing decision trees</w:t>
        </w:r>
      </w:ins>
      <w:commentRangeStart w:id="251"/>
      <w:moveTo w:id="252" w:author="Byron C Jaeger" w:date="2024-05-01T15:54:00Z">
        <w:del w:id="253" w:author="Byron C Jaeger" w:date="2024-05-01T16:05:00Z">
          <w:r w:rsidRPr="00C516F9" w:rsidDel="004A1CC3">
            <w:rPr>
              <w:rFonts w:ascii="Times New Roman" w:hAnsi="Times New Roman"/>
              <w:sz w:val="24"/>
              <w:szCs w:val="24"/>
            </w:rPr>
            <w:delText xml:space="preserve">differ for categorical versus continuous outcomes is that different performance statistics are used to select variables. For categorical outcomes, metrics such as prediction accuracy (percent of correct predictions) may be used to add or eliminate variables, whereas for continuous outcomes root mean square error is used. </w:delText>
          </w:r>
          <w:r w:rsidDel="004A1CC3">
            <w:rPr>
              <w:rFonts w:ascii="Times New Roman" w:hAnsi="Times New Roman"/>
              <w:sz w:val="24"/>
              <w:szCs w:val="24"/>
            </w:rPr>
            <w:delText>It is unclear if p</w:delText>
          </w:r>
          <w:r w:rsidRPr="00C516F9" w:rsidDel="004A1CC3">
            <w:rPr>
              <w:rFonts w:ascii="Times New Roman" w:hAnsi="Times New Roman"/>
              <w:sz w:val="24"/>
              <w:szCs w:val="24"/>
            </w:rPr>
            <w:delText xml:space="preserve">erformance metrics may behave in different ways within the variable selection methods for continuous outcomes. </w:delText>
          </w:r>
        </w:del>
        <w:del w:id="254" w:author="Byron C Jaeger" w:date="2024-05-01T16:06:00Z">
          <w:r w:rsidRPr="00C516F9" w:rsidDel="004A1CC3">
            <w:rPr>
              <w:rFonts w:ascii="Times New Roman" w:hAnsi="Times New Roman"/>
              <w:sz w:val="24"/>
              <w:szCs w:val="24"/>
            </w:rPr>
            <w:delText xml:space="preserve">Additionally, there may be outliers for continuous outcomes, and it is unknown how these may impact variable </w:delText>
          </w:r>
          <w:commentRangeStart w:id="255"/>
          <w:r w:rsidRPr="00C516F9" w:rsidDel="004A1CC3">
            <w:rPr>
              <w:rFonts w:ascii="Times New Roman" w:hAnsi="Times New Roman"/>
              <w:sz w:val="24"/>
              <w:szCs w:val="24"/>
            </w:rPr>
            <w:delText>selection</w:delText>
          </w:r>
        </w:del>
        <w:r w:rsidRPr="00C516F9">
          <w:rPr>
            <w:rFonts w:ascii="Times New Roman" w:hAnsi="Times New Roman"/>
            <w:sz w:val="24"/>
            <w:szCs w:val="24"/>
          </w:rPr>
          <w:t>.</w:t>
        </w:r>
      </w:moveTo>
      <w:commentRangeEnd w:id="251"/>
      <w:r w:rsidR="004A1CC3">
        <w:rPr>
          <w:rStyle w:val="CommentReference"/>
        </w:rPr>
        <w:commentReference w:id="251"/>
      </w:r>
      <w:moveTo w:id="256" w:author="Byron C Jaeger" w:date="2024-05-01T15:54:00Z">
        <w:r w:rsidRPr="00C516F9">
          <w:rPr>
            <w:rFonts w:ascii="Times New Roman" w:hAnsi="Times New Roman"/>
            <w:sz w:val="24"/>
            <w:szCs w:val="24"/>
          </w:rPr>
          <w:t xml:space="preserve"> </w:t>
        </w:r>
        <w:commentRangeEnd w:id="255"/>
        <w:r>
          <w:rPr>
            <w:rStyle w:val="CommentReference"/>
          </w:rPr>
          <w:commentReference w:id="255"/>
        </w:r>
        <w:del w:id="257" w:author="Byron C Jaeger" w:date="2024-05-01T16:09:00Z">
          <w:r w:rsidRPr="00C516F9" w:rsidDel="005C26CF">
            <w:rPr>
              <w:rFonts w:ascii="Times New Roman" w:hAnsi="Times New Roman"/>
              <w:sz w:val="24"/>
              <w:szCs w:val="24"/>
            </w:rPr>
            <w:delText>T</w:delText>
          </w:r>
        </w:del>
      </w:moveTo>
      <w:ins w:id="258" w:author="Byron C Jaeger" w:date="2024-05-01T16:10:00Z">
        <w:r w:rsidR="005C26CF">
          <w:rPr>
            <w:rFonts w:ascii="Times New Roman" w:hAnsi="Times New Roman"/>
            <w:sz w:val="24"/>
            <w:szCs w:val="24"/>
          </w:rPr>
          <w:t>T</w:t>
        </w:r>
      </w:ins>
      <w:ins w:id="259" w:author="Byron C Jaeger" w:date="2024-05-01T16:09:00Z">
        <w:r w:rsidR="005C26CF" w:rsidRPr="00C516F9">
          <w:rPr>
            <w:rFonts w:ascii="Times New Roman" w:hAnsi="Times New Roman"/>
            <w:sz w:val="24"/>
            <w:szCs w:val="24"/>
          </w:rPr>
          <w:t>o provide data-driven recommendations</w:t>
        </w:r>
      </w:ins>
      <w:ins w:id="260" w:author="Byron C Jaeger" w:date="2024-05-01T16:10:00Z">
        <w:r w:rsidR="005C26CF">
          <w:rPr>
            <w:rFonts w:ascii="Times New Roman" w:hAnsi="Times New Roman"/>
            <w:sz w:val="24"/>
            <w:szCs w:val="24"/>
          </w:rPr>
          <w:t xml:space="preserve"> </w:t>
        </w:r>
        <w:r w:rsidR="005C26CF" w:rsidRPr="00C516F9">
          <w:rPr>
            <w:rFonts w:ascii="Times New Roman" w:hAnsi="Times New Roman"/>
            <w:sz w:val="24"/>
            <w:szCs w:val="24"/>
          </w:rPr>
          <w:t xml:space="preserve">for </w:t>
        </w:r>
        <w:r w:rsidR="005C26CF">
          <w:rPr>
            <w:rFonts w:ascii="Times New Roman" w:hAnsi="Times New Roman"/>
            <w:sz w:val="24"/>
            <w:szCs w:val="24"/>
          </w:rPr>
          <w:t xml:space="preserve">regression, </w:t>
        </w:r>
      </w:ins>
      <w:moveTo w:id="261" w:author="Byron C Jaeger" w:date="2024-05-01T15:54:00Z">
        <w:del w:id="262" w:author="Byron C Jaeger" w:date="2024-05-01T16:09:00Z">
          <w:r w:rsidRPr="00C516F9" w:rsidDel="005C26CF">
            <w:rPr>
              <w:rFonts w:ascii="Times New Roman" w:hAnsi="Times New Roman"/>
              <w:sz w:val="24"/>
              <w:szCs w:val="24"/>
            </w:rPr>
            <w:delText>here</w:delText>
          </w:r>
        </w:del>
        <w:del w:id="263" w:author="Byron C Jaeger" w:date="2024-05-01T16:10:00Z">
          <w:r w:rsidRPr="00C516F9" w:rsidDel="005C26CF">
            <w:rPr>
              <w:rFonts w:ascii="Times New Roman" w:hAnsi="Times New Roman"/>
              <w:sz w:val="24"/>
              <w:szCs w:val="24"/>
            </w:rPr>
            <w:delText xml:space="preserve"> </w:delText>
          </w:r>
        </w:del>
        <w:del w:id="264" w:author="Byron C Jaeger" w:date="2024-05-01T16:08:00Z">
          <w:r w:rsidRPr="00C516F9" w:rsidDel="004A1CC3">
            <w:rPr>
              <w:rFonts w:ascii="Times New Roman" w:hAnsi="Times New Roman"/>
              <w:sz w:val="24"/>
              <w:szCs w:val="24"/>
            </w:rPr>
            <w:delText xml:space="preserve">is a need to </w:delText>
          </w:r>
        </w:del>
      </w:moveTo>
      <w:ins w:id="265" w:author="Byron C Jaeger" w:date="2024-05-01T16:08:00Z">
        <w:r w:rsidR="004A1CC3">
          <w:rPr>
            <w:rFonts w:ascii="Times New Roman" w:hAnsi="Times New Roman"/>
            <w:sz w:val="24"/>
            <w:szCs w:val="24"/>
          </w:rPr>
          <w:t xml:space="preserve">we </w:t>
        </w:r>
      </w:ins>
      <w:moveTo w:id="266" w:author="Byron C Jaeger" w:date="2024-05-01T15:54:00Z">
        <w:r w:rsidRPr="00C516F9">
          <w:rPr>
            <w:rFonts w:ascii="Times New Roman" w:hAnsi="Times New Roman"/>
            <w:sz w:val="24"/>
            <w:szCs w:val="24"/>
          </w:rPr>
          <w:t>conduct</w:t>
        </w:r>
      </w:moveTo>
      <w:ins w:id="267" w:author="Byron C Jaeger" w:date="2024-05-01T16:08:00Z">
        <w:r w:rsidR="004A1CC3">
          <w:rPr>
            <w:rFonts w:ascii="Times New Roman" w:hAnsi="Times New Roman"/>
            <w:sz w:val="24"/>
            <w:szCs w:val="24"/>
          </w:rPr>
          <w:t>ed</w:t>
        </w:r>
      </w:ins>
      <w:moveTo w:id="268" w:author="Byron C Jaeger" w:date="2024-05-01T15:54:00Z">
        <w:r w:rsidRPr="00C516F9">
          <w:rPr>
            <w:rFonts w:ascii="Times New Roman" w:hAnsi="Times New Roman"/>
            <w:sz w:val="24"/>
            <w:szCs w:val="24"/>
          </w:rPr>
          <w:t xml:space="preserve"> a benchmarking study </w:t>
        </w:r>
      </w:moveTo>
      <w:ins w:id="269" w:author="Byron C Jaeger" w:date="2024-05-01T16:08:00Z">
        <w:r w:rsidR="004A1CC3">
          <w:rPr>
            <w:rFonts w:ascii="Times New Roman" w:hAnsi="Times New Roman"/>
            <w:sz w:val="24"/>
            <w:szCs w:val="24"/>
          </w:rPr>
          <w:t xml:space="preserve">using publicly available data </w:t>
        </w:r>
      </w:ins>
      <w:moveTo w:id="270" w:author="Byron C Jaeger" w:date="2024-05-01T15:54:00Z">
        <w:r w:rsidRPr="00C516F9">
          <w:rPr>
            <w:rFonts w:ascii="Times New Roman" w:hAnsi="Times New Roman"/>
            <w:sz w:val="24"/>
            <w:szCs w:val="24"/>
          </w:rPr>
          <w:t xml:space="preserve">to assess </w:t>
        </w:r>
        <w:del w:id="271" w:author="Byron C Jaeger" w:date="2024-05-01T16:08:00Z">
          <w:r w:rsidRPr="00C516F9" w:rsidDel="004A1CC3">
            <w:rPr>
              <w:rFonts w:ascii="Times New Roman" w:hAnsi="Times New Roman"/>
              <w:sz w:val="24"/>
              <w:szCs w:val="24"/>
            </w:rPr>
            <w:delText xml:space="preserve">random forest variable selection </w:delText>
          </w:r>
        </w:del>
      </w:moveTo>
      <w:ins w:id="272" w:author="Byron C Jaeger" w:date="2024-05-01T16:08:00Z">
        <w:r w:rsidR="004A1CC3">
          <w:rPr>
            <w:rFonts w:ascii="Times New Roman" w:hAnsi="Times New Roman"/>
            <w:sz w:val="24"/>
            <w:szCs w:val="24"/>
          </w:rPr>
          <w:t xml:space="preserve">RF VS </w:t>
        </w:r>
      </w:ins>
      <w:moveTo w:id="273" w:author="Byron C Jaeger" w:date="2024-05-01T15:54:00Z">
        <w:r w:rsidRPr="00C516F9">
          <w:rPr>
            <w:rFonts w:ascii="Times New Roman" w:hAnsi="Times New Roman"/>
            <w:sz w:val="24"/>
            <w:szCs w:val="24"/>
          </w:rPr>
          <w:t>methods</w:t>
        </w:r>
        <w:del w:id="274" w:author="Byron C Jaeger" w:date="2024-05-01T16:10:00Z">
          <w:r w:rsidRPr="00C516F9" w:rsidDel="005C26CF">
            <w:rPr>
              <w:rFonts w:ascii="Times New Roman" w:hAnsi="Times New Roman"/>
              <w:sz w:val="24"/>
              <w:szCs w:val="24"/>
            </w:rPr>
            <w:delText xml:space="preserve"> for continuous outcomes</w:delText>
          </w:r>
        </w:del>
        <w:del w:id="275" w:author="Byron C Jaeger" w:date="2024-05-01T16:08:00Z">
          <w:r w:rsidRPr="00C516F9" w:rsidDel="005C26CF">
            <w:rPr>
              <w:rFonts w:ascii="Times New Roman" w:hAnsi="Times New Roman"/>
              <w:sz w:val="24"/>
              <w:szCs w:val="24"/>
            </w:rPr>
            <w:delText xml:space="preserve"> to provide data-driven recommendations in this setting</w:delText>
          </w:r>
        </w:del>
        <w:r w:rsidRPr="00C516F9">
          <w:rPr>
            <w:rFonts w:ascii="Times New Roman" w:hAnsi="Times New Roman"/>
            <w:sz w:val="24"/>
            <w:szCs w:val="24"/>
          </w:rPr>
          <w:t>.</w:t>
        </w:r>
      </w:moveTo>
    </w:p>
    <w:moveToRangeEnd w:id="220"/>
    <w:p w14:paraId="451FCB2B" w14:textId="77777777" w:rsidR="009C5505" w:rsidRPr="00C55EFC" w:rsidRDefault="009C5505" w:rsidP="005C26CF">
      <w:pPr>
        <w:spacing w:after="0" w:line="480" w:lineRule="auto"/>
        <w:ind w:firstLine="720"/>
        <w:rPr>
          <w:rFonts w:ascii="Times New Roman" w:hAnsi="Times New Roman"/>
          <w:sz w:val="28"/>
          <w:szCs w:val="28"/>
        </w:rPr>
      </w:pPr>
    </w:p>
    <w:p w14:paraId="0F9336E9" w14:textId="7FAD798F" w:rsidR="00664AE5" w:rsidDel="005C26CF" w:rsidRDefault="00920C79" w:rsidP="00813CAB">
      <w:pPr>
        <w:spacing w:after="0" w:line="480" w:lineRule="auto"/>
        <w:ind w:firstLine="720"/>
        <w:rPr>
          <w:del w:id="276" w:author="Byron C Jaeger" w:date="2024-05-01T16:10:00Z"/>
          <w:rFonts w:ascii="Times New Roman" w:hAnsi="Times New Roman"/>
          <w:sz w:val="24"/>
          <w:szCs w:val="24"/>
        </w:rPr>
      </w:pPr>
      <w:del w:id="277" w:author="Byron C Jaeger" w:date="2024-05-01T16:10:00Z">
        <w:r w:rsidDel="005C26CF">
          <w:rPr>
            <w:rFonts w:ascii="Times New Roman" w:hAnsi="Times New Roman"/>
            <w:sz w:val="24"/>
            <w:szCs w:val="24"/>
          </w:rPr>
          <w:delText xml:space="preserve">There are several methods available for performing variable selection in the setting of random forest </w:delText>
        </w:r>
        <w:r w:rsidR="00F305C0" w:rsidDel="005C26CF">
          <w:rPr>
            <w:rFonts w:ascii="Times New Roman" w:hAnsi="Times New Roman"/>
            <w:sz w:val="24"/>
            <w:szCs w:val="24"/>
          </w:rPr>
          <w:delText>regression</w:delText>
        </w:r>
        <w:r w:rsidR="00CB0314" w:rsidDel="005C26CF">
          <w:rPr>
            <w:rFonts w:ascii="Times New Roman" w:hAnsi="Times New Roman"/>
            <w:sz w:val="24"/>
            <w:szCs w:val="24"/>
          </w:rPr>
          <w:delText xml:space="preserve"> for continuous outcome</w:delText>
        </w:r>
        <w:r w:rsidR="00C17B00" w:rsidDel="005C26CF">
          <w:rPr>
            <w:rFonts w:ascii="Times New Roman" w:hAnsi="Times New Roman"/>
            <w:sz w:val="24"/>
            <w:szCs w:val="24"/>
          </w:rPr>
          <w:delText xml:space="preserve"> modeling</w:delText>
        </w:r>
        <w:r w:rsidDel="005C26CF">
          <w:rPr>
            <w:rFonts w:ascii="Times New Roman" w:hAnsi="Times New Roman"/>
            <w:sz w:val="24"/>
            <w:szCs w:val="24"/>
          </w:rPr>
          <w:delText xml:space="preserve">. </w:delText>
        </w:r>
        <w:r w:rsidR="006B78EC" w:rsidDel="005C26CF">
          <w:rPr>
            <w:rFonts w:ascii="Times New Roman" w:hAnsi="Times New Roman"/>
            <w:sz w:val="24"/>
            <w:szCs w:val="24"/>
          </w:rPr>
          <w:delText xml:space="preserve">Several </w:delText>
        </w:r>
        <w:r w:rsidDel="005C26CF">
          <w:rPr>
            <w:rFonts w:ascii="Times New Roman" w:hAnsi="Times New Roman"/>
            <w:sz w:val="24"/>
            <w:szCs w:val="24"/>
          </w:rPr>
          <w:delText xml:space="preserve">R packages </w:delText>
        </w:r>
        <w:r w:rsidR="006B78EC" w:rsidDel="005C26CF">
          <w:rPr>
            <w:rFonts w:ascii="Times New Roman" w:hAnsi="Times New Roman"/>
            <w:sz w:val="24"/>
            <w:szCs w:val="24"/>
          </w:rPr>
          <w:delText>are available for implementing</w:delText>
        </w:r>
        <w:r w:rsidDel="005C26CF">
          <w:rPr>
            <w:rFonts w:ascii="Times New Roman" w:hAnsi="Times New Roman"/>
            <w:sz w:val="24"/>
            <w:szCs w:val="24"/>
          </w:rPr>
          <w:delText xml:space="preserve"> forest variable selection</w:delText>
        </w:r>
        <w:r w:rsidR="00F5080C" w:rsidDel="005C26CF">
          <w:rPr>
            <w:rFonts w:ascii="Times New Roman" w:hAnsi="Times New Roman"/>
            <w:sz w:val="24"/>
            <w:szCs w:val="24"/>
          </w:rPr>
          <w:delText>, including</w:delText>
        </w:r>
        <w:r w:rsidDel="005C26CF">
          <w:rPr>
            <w:rFonts w:ascii="Times New Roman" w:hAnsi="Times New Roman"/>
            <w:sz w:val="24"/>
            <w:szCs w:val="24"/>
          </w:rPr>
          <w:delText xml:space="preserve"> </w:delText>
        </w:r>
        <w:r w:rsidR="00073C10" w:rsidRPr="000006B3" w:rsidDel="005C26CF">
          <w:rPr>
            <w:rFonts w:ascii="Times New Roman" w:hAnsi="Times New Roman"/>
            <w:i/>
            <w:sz w:val="24"/>
            <w:szCs w:val="24"/>
          </w:rPr>
          <w:delText>caret</w:delText>
        </w:r>
        <w:r w:rsidR="00073C10" w:rsidDel="005C26CF">
          <w:rPr>
            <w:rFonts w:ascii="Times New Roman" w:hAnsi="Times New Roman"/>
            <w:i/>
            <w:sz w:val="24"/>
            <w:szCs w:val="24"/>
          </w:rPr>
          <w:delText xml:space="preserve"> </w:delText>
        </w:r>
        <w:r w:rsidR="00073C10" w:rsidRPr="007E57F0" w:rsidDel="005C26CF">
          <w:rPr>
            <w:rFonts w:ascii="Times New Roman" w:hAnsi="Times New Roman"/>
            <w:sz w:val="24"/>
            <w:szCs w:val="24"/>
          </w:rPr>
          <w:fldChar w:fldCharType="begin"/>
        </w:r>
        <w:r w:rsidR="00073C10" w:rsidDel="005C26CF">
          <w:rPr>
            <w:rFonts w:ascii="Times New Roman" w:hAnsi="Times New Roman"/>
            <w:sz w:val="24"/>
            <w:szCs w:val="24"/>
          </w:rPr>
          <w:delInstrText xml:space="preserve"> ADDIN EN.CITE &lt;EndNote&gt;&lt;Cite&gt;&lt;Author&gt;Kuhn&lt;/Author&gt;&lt;Year&gt;2008&lt;/Year&gt;&lt;RecNum&gt;152&lt;/RecNum&gt;&lt;DisplayText&gt;(Kuhn, 2008)&lt;/DisplayText&gt;&lt;record&gt;&lt;rec-number&gt;152&lt;/rec-number&gt;&lt;foreign-keys&gt;&lt;key app="EN" db-id="wxawfv2fftdtejettwmvx2dy0wsd2pzzzwft" timestamp="1530114634"&gt;152&lt;/key&gt;&lt;/foreign-keys&gt;&lt;ref-type name="Journal Article"&gt;17&lt;/ref-type&gt;&lt;contributors&gt;&lt;authors&gt;&lt;author&gt;Kuhn, Max&lt;/author&gt;&lt;/authors&gt;&lt;/contributors&gt;&lt;titles&gt;&lt;title&gt;Caret package&lt;/title&gt;&lt;secondary-title&gt;Journal of statistical software&lt;/secondary-title&gt;&lt;/titles&gt;&lt;periodical&gt;&lt;full-title&gt;Journal of statistical software&lt;/full-title&gt;&lt;/periodical&gt;&lt;pages&gt;1-26&lt;/pages&gt;&lt;volume&gt;28&lt;/volume&gt;&lt;number&gt;5&lt;/number&gt;&lt;dates&gt;&lt;year&gt;2008&lt;/year&gt;&lt;/dates&gt;&lt;urls&gt;&lt;/urls&gt;&lt;/record&gt;&lt;/Cite&gt;&lt;/EndNote&gt;</w:delInstrText>
        </w:r>
        <w:r w:rsidR="00073C10" w:rsidRPr="007E57F0" w:rsidDel="005C26CF">
          <w:rPr>
            <w:rFonts w:ascii="Times New Roman" w:hAnsi="Times New Roman"/>
            <w:sz w:val="24"/>
            <w:szCs w:val="24"/>
          </w:rPr>
          <w:fldChar w:fldCharType="separate"/>
        </w:r>
        <w:r w:rsidR="00073C10" w:rsidDel="005C26CF">
          <w:rPr>
            <w:rFonts w:ascii="Times New Roman" w:hAnsi="Times New Roman"/>
            <w:noProof/>
            <w:sz w:val="24"/>
            <w:szCs w:val="24"/>
          </w:rPr>
          <w:delText>(Kuhn, 2008)</w:delText>
        </w:r>
        <w:r w:rsidR="00073C10" w:rsidRPr="007E57F0" w:rsidDel="005C26CF">
          <w:rPr>
            <w:rFonts w:ascii="Times New Roman" w:hAnsi="Times New Roman"/>
            <w:sz w:val="24"/>
            <w:szCs w:val="24"/>
          </w:rPr>
          <w:fldChar w:fldCharType="end"/>
        </w:r>
        <w:r w:rsidR="00073C10" w:rsidDel="005C26CF">
          <w:rPr>
            <w:rFonts w:ascii="Times New Roman" w:hAnsi="Times New Roman"/>
            <w:sz w:val="24"/>
            <w:szCs w:val="24"/>
          </w:rPr>
          <w:delText>,</w:delText>
        </w:r>
        <w:r w:rsidR="003902F7" w:rsidDel="005C26CF">
          <w:rPr>
            <w:rFonts w:ascii="Times New Roman" w:hAnsi="Times New Roman"/>
            <w:sz w:val="24"/>
            <w:szCs w:val="24"/>
          </w:rPr>
          <w:delText xml:space="preserve"> </w:delText>
        </w:r>
        <w:r w:rsidR="003902F7" w:rsidDel="005C26CF">
          <w:rPr>
            <w:rFonts w:ascii="Times New Roman" w:hAnsi="Times New Roman"/>
            <w:i/>
            <w:sz w:val="24"/>
            <w:szCs w:val="24"/>
          </w:rPr>
          <w:delText xml:space="preserve">vita </w:delText>
        </w:r>
        <w:r w:rsidR="00E34B37" w:rsidDel="005C26CF">
          <w:rPr>
            <w:rFonts w:ascii="Times New Roman" w:hAnsi="Times New Roman"/>
            <w:i/>
            <w:sz w:val="24"/>
            <w:szCs w:val="24"/>
          </w:rPr>
          <w:delText>(</w:delText>
        </w:r>
        <w:r w:rsidR="003902F7" w:rsidRPr="008E2330" w:rsidDel="005C26CF">
          <w:rPr>
            <w:rFonts w:ascii="Times New Roman" w:hAnsi="Times New Roman"/>
            <w:sz w:val="24"/>
            <w:szCs w:val="24"/>
          </w:rPr>
          <w:fldChar w:fldCharType="begin"/>
        </w:r>
        <w:r w:rsidR="003902F7" w:rsidDel="005C26CF">
          <w:rPr>
            <w:rFonts w:ascii="Times New Roman" w:hAnsi="Times New Roman"/>
            <w:sz w:val="24"/>
            <w:szCs w:val="24"/>
          </w:rPr>
          <w:delInstrText xml:space="preserve"> ADDIN EN.CITE &lt;EndNote&gt;&lt;Cite&gt;&lt;Author&gt;Janitza&lt;/Author&gt;&lt;Year&gt;2015&lt;/Year&gt;&lt;RecNum&gt;180&lt;/RecNum&gt;&lt;DisplayText&gt;(Janitza, Celik, &amp;amp; Boulesteix, 2015)&lt;/DisplayText&gt;&lt;record&gt;&lt;rec-number&gt;180&lt;/rec-number&gt;&lt;foreign-keys&gt;&lt;key app="EN" db-id="wxawfv2fftdtejettwmvx2dy0wsd2pzzzwft" timestamp="1539103977"&gt;180&lt;/key&gt;&lt;/foreign-keys&gt;&lt;ref-type name="Journal Article"&gt;17&lt;/ref-type&gt;&lt;contributors&gt;&lt;authors&gt;&lt;author&gt;Janitza, Silke&lt;/author&gt;&lt;author&gt;Celik, Ender&lt;/author&gt;&lt;author&gt;Boulesteix, Anne-Laure&lt;/author&gt;&lt;/authors&gt;&lt;/contributors&gt;&lt;titles&gt;&lt;title&gt;A computationally fast variable importance test for random forests for high-dimensional data&lt;/title&gt;&lt;secondary-title&gt;Advances in Data Analysis and Classification&lt;/secondary-title&gt;&lt;/titles&gt;&lt;periodical&gt;&lt;full-title&gt;Advances in Data Analysis and Classification&lt;/full-title&gt;&lt;/periodical&gt;&lt;pages&gt;1-31&lt;/pages&gt;&lt;dates&gt;&lt;year&gt;2015&lt;/year&gt;&lt;/dates&gt;&lt;isbn&gt;1862-5347&lt;/isbn&gt;&lt;urls&gt;&lt;/urls&gt;&lt;/record&gt;&lt;/Cite&gt;&lt;/EndNote&gt;</w:delInstrText>
        </w:r>
        <w:r w:rsidR="003902F7" w:rsidRPr="008E2330" w:rsidDel="005C26CF">
          <w:rPr>
            <w:rFonts w:ascii="Times New Roman" w:hAnsi="Times New Roman"/>
            <w:sz w:val="24"/>
            <w:szCs w:val="24"/>
          </w:rPr>
          <w:fldChar w:fldCharType="separate"/>
        </w:r>
        <w:r w:rsidR="00E34B37" w:rsidDel="005C26CF">
          <w:rPr>
            <w:rFonts w:ascii="Times New Roman" w:hAnsi="Times New Roman"/>
            <w:sz w:val="24"/>
            <w:szCs w:val="24"/>
          </w:rPr>
          <w:delText xml:space="preserve">Altmann </w:delText>
        </w:r>
        <w:r w:rsidR="00E34B37" w:rsidDel="005C26CF">
          <w:rPr>
            <w:rFonts w:ascii="Times New Roman" w:hAnsi="Times New Roman"/>
            <w:sz w:val="24"/>
            <w:szCs w:val="24"/>
          </w:rPr>
          <w:fldChar w:fldCharType="begin"/>
        </w:r>
        <w:r w:rsidR="00E34B37" w:rsidDel="005C26CF">
          <w:rPr>
            <w:rFonts w:ascii="Times New Roman" w:hAnsi="Times New Roman"/>
            <w:sz w:val="24"/>
            <w:szCs w:val="24"/>
          </w:rPr>
          <w:delInstrText xml:space="preserve"> ADDIN EN.CITE &lt;EndNote&gt;&lt;Cite ExcludeAuth="1"&gt;&lt;Author&gt;Altmann&lt;/Author&gt;&lt;Year&gt;2010&lt;/Year&gt;&lt;RecNum&gt;159&lt;/RecNum&gt;&lt;DisplayText&gt;(2010)&lt;/DisplayText&gt;&lt;record&gt;&lt;rec-number&gt;159&lt;/rec-number&gt;&lt;foreign-keys&gt;&lt;key app="EN" db-id="wxawfv2fftdtejettwmvx2dy0wsd2pzzzwft" timestamp="1530115073"&gt;159&lt;/key&gt;&lt;/foreign-keys&gt;&lt;ref-type name="Journal Article"&gt;17&lt;/ref-type&gt;&lt;contributors&gt;&lt;authors&gt;&lt;author&gt;Altmann, André&lt;/author&gt;&lt;author&gt;Toloşi, Laura&lt;/author&gt;&lt;author&gt;Sander, Oliver&lt;/author&gt;&lt;author&gt;Lengauer, Thomas&lt;/author&gt;&lt;/authors&gt;&lt;/contributors&gt;&lt;titles&gt;&lt;title&gt;Permutation importance: a corrected feature importance measure&lt;/title&gt;&lt;secondary-title&gt;Bioinformatics&lt;/secondary-title&gt;&lt;/titles&gt;&lt;periodical&gt;&lt;full-title&gt;Bioinformatics&lt;/full-title&gt;&lt;/periodical&gt;&lt;pages&gt;1340-1347&lt;/pages&gt;&lt;volume&gt;26&lt;/volume&gt;&lt;number&gt;10&lt;/number&gt;&lt;dates&gt;&lt;year&gt;2010&lt;/year&gt;&lt;/dates&gt;&lt;isbn&gt;1460-2059&lt;/isbn&gt;&lt;urls&gt;&lt;/urls&gt;&lt;/record&gt;&lt;/Cite&gt;&lt;/EndNote&gt;</w:delInstrText>
        </w:r>
        <w:r w:rsidR="00E34B37" w:rsidDel="005C26CF">
          <w:rPr>
            <w:rFonts w:ascii="Times New Roman" w:hAnsi="Times New Roman"/>
            <w:sz w:val="24"/>
            <w:szCs w:val="24"/>
          </w:rPr>
          <w:fldChar w:fldCharType="separate"/>
        </w:r>
        <w:r w:rsidR="00E34B37" w:rsidDel="005C26CF">
          <w:rPr>
            <w:rFonts w:ascii="Times New Roman" w:hAnsi="Times New Roman"/>
            <w:noProof/>
            <w:sz w:val="24"/>
            <w:szCs w:val="24"/>
          </w:rPr>
          <w:delText>(2010)</w:delText>
        </w:r>
        <w:r w:rsidR="00E34B37" w:rsidDel="005C26CF">
          <w:rPr>
            <w:rFonts w:ascii="Times New Roman" w:hAnsi="Times New Roman"/>
            <w:sz w:val="24"/>
            <w:szCs w:val="24"/>
          </w:rPr>
          <w:fldChar w:fldCharType="end"/>
        </w:r>
        <w:r w:rsidR="00E34B37" w:rsidDel="005C26CF">
          <w:rPr>
            <w:rFonts w:ascii="Times New Roman" w:hAnsi="Times New Roman"/>
            <w:sz w:val="24"/>
            <w:szCs w:val="24"/>
          </w:rPr>
          <w:delText xml:space="preserve">, </w:delText>
        </w:r>
        <w:r w:rsidR="003902F7" w:rsidRPr="00583E77" w:rsidDel="005C26CF">
          <w:rPr>
            <w:rFonts w:ascii="Times New Roman" w:hAnsi="Times New Roman"/>
            <w:noProof/>
            <w:sz w:val="24"/>
            <w:szCs w:val="24"/>
            <w:highlight w:val="yellow"/>
          </w:rPr>
          <w:delText>Janitza, Celik, &amp; Boulesteix, 2015)</w:delText>
        </w:r>
        <w:r w:rsidR="003902F7" w:rsidRPr="008E2330" w:rsidDel="005C26CF">
          <w:rPr>
            <w:rFonts w:ascii="Times New Roman" w:hAnsi="Times New Roman"/>
            <w:sz w:val="24"/>
            <w:szCs w:val="24"/>
          </w:rPr>
          <w:fldChar w:fldCharType="end"/>
        </w:r>
        <w:r w:rsidR="003902F7" w:rsidDel="005C26CF">
          <w:rPr>
            <w:rFonts w:ascii="Times New Roman" w:hAnsi="Times New Roman"/>
            <w:i/>
            <w:sz w:val="24"/>
            <w:szCs w:val="24"/>
          </w:rPr>
          <w:delText xml:space="preserve">, </w:delText>
        </w:r>
        <w:r w:rsidR="00583E77" w:rsidRPr="000006B3" w:rsidDel="005C26CF">
          <w:rPr>
            <w:rFonts w:ascii="Times New Roman" w:hAnsi="Times New Roman"/>
            <w:i/>
            <w:sz w:val="24"/>
            <w:szCs w:val="24"/>
          </w:rPr>
          <w:delText>boruta</w:delText>
        </w:r>
        <w:r w:rsidR="00583E77" w:rsidDel="005C26CF">
          <w:rPr>
            <w:rFonts w:ascii="Times New Roman" w:hAnsi="Times New Roman"/>
            <w:i/>
            <w:sz w:val="24"/>
            <w:szCs w:val="24"/>
          </w:rPr>
          <w:delText xml:space="preserve"> </w:delText>
        </w:r>
        <w:r w:rsidR="00583E77" w:rsidRPr="007E57F0" w:rsidDel="005C26CF">
          <w:rPr>
            <w:rFonts w:ascii="Times New Roman" w:hAnsi="Times New Roman"/>
            <w:sz w:val="24"/>
            <w:szCs w:val="24"/>
          </w:rPr>
          <w:fldChar w:fldCharType="begin"/>
        </w:r>
        <w:r w:rsidR="00583E77" w:rsidDel="005C26CF">
          <w:rPr>
            <w:rFonts w:ascii="Times New Roman" w:hAnsi="Times New Roman"/>
            <w:sz w:val="24"/>
            <w:szCs w:val="24"/>
          </w:rPr>
          <w:delInstrText xml:space="preserve"> ADDIN EN.CITE &lt;EndNote&gt;&lt;Cite&gt;&lt;Author&gt;Kursa&lt;/Author&gt;&lt;Year&gt;2010&lt;/Year&gt;&lt;RecNum&gt;150&lt;/RecNum&gt;&lt;DisplayText&gt;(Kursa &amp;amp; Rudnicki, 2010)&lt;/DisplayText&gt;&lt;record&gt;&lt;rec-number&gt;150&lt;/rec-number&gt;&lt;foreign-keys&gt;&lt;key app="EN" db-id="wxawfv2fftdtejettwmvx2dy0wsd2pzzzwft" timestamp="1530114537"&gt;150&lt;/key&gt;&lt;/foreign-keys&gt;&lt;ref-type name="Journal Article"&gt;17&lt;/ref-type&gt;&lt;contributors&gt;&lt;authors&gt;&lt;author&gt;Kursa, Miron B&lt;/author&gt;&lt;author&gt;Rudnicki, Witold R&lt;/author&gt;&lt;/authors&gt;&lt;/contributors&gt;&lt;titles&gt;&lt;title&gt;Feature selection with the Boruta package&lt;/title&gt;&lt;secondary-title&gt;J Stat Softw&lt;/secondary-title&gt;&lt;/titles&gt;&lt;periodical&gt;&lt;full-title&gt;J Stat Softw&lt;/full-title&gt;&lt;/periodical&gt;&lt;pages&gt;1-13&lt;/pages&gt;&lt;volume&gt;36&lt;/volume&gt;&lt;number&gt;11&lt;/number&gt;&lt;dates&gt;&lt;year&gt;2010&lt;/year&gt;&lt;/dates&gt;&lt;urls&gt;&lt;/urls&gt;&lt;/record&gt;&lt;/Cite&gt;&lt;/EndNote&gt;</w:delInstrText>
        </w:r>
        <w:r w:rsidR="00583E77" w:rsidRPr="007E57F0" w:rsidDel="005C26CF">
          <w:rPr>
            <w:rFonts w:ascii="Times New Roman" w:hAnsi="Times New Roman"/>
            <w:sz w:val="24"/>
            <w:szCs w:val="24"/>
          </w:rPr>
          <w:fldChar w:fldCharType="separate"/>
        </w:r>
        <w:r w:rsidR="00583E77" w:rsidDel="005C26CF">
          <w:rPr>
            <w:rFonts w:ascii="Times New Roman" w:hAnsi="Times New Roman"/>
            <w:noProof/>
            <w:sz w:val="24"/>
            <w:szCs w:val="24"/>
          </w:rPr>
          <w:delText>(Kursa &amp; Rudnicki, 2010)</w:delText>
        </w:r>
        <w:r w:rsidR="00583E77" w:rsidRPr="007E57F0" w:rsidDel="005C26CF">
          <w:rPr>
            <w:rFonts w:ascii="Times New Roman" w:hAnsi="Times New Roman"/>
            <w:sz w:val="24"/>
            <w:szCs w:val="24"/>
          </w:rPr>
          <w:fldChar w:fldCharType="end"/>
        </w:r>
        <w:r w:rsidR="00583E77" w:rsidDel="005C26CF">
          <w:rPr>
            <w:rFonts w:ascii="Times New Roman" w:hAnsi="Times New Roman"/>
            <w:sz w:val="24"/>
            <w:szCs w:val="24"/>
          </w:rPr>
          <w:delText xml:space="preserve">, </w:delText>
        </w:r>
        <w:r w:rsidR="00583E77" w:rsidDel="005C26CF">
          <w:rPr>
            <w:rFonts w:ascii="Times New Roman" w:hAnsi="Times New Roman"/>
            <w:i/>
            <w:iCs/>
            <w:sz w:val="24"/>
            <w:szCs w:val="24"/>
          </w:rPr>
          <w:delText xml:space="preserve">aorsf </w:delText>
        </w:r>
        <w:r w:rsidR="00583E77" w:rsidDel="005C26CF">
          <w:rPr>
            <w:rFonts w:ascii="Times New Roman" w:hAnsi="Times New Roman"/>
            <w:sz w:val="24"/>
            <w:szCs w:val="24"/>
          </w:rPr>
          <w:delText>(</w:delText>
        </w:r>
        <w:r w:rsidR="00583E77" w:rsidRPr="00583E77" w:rsidDel="005C26CF">
          <w:rPr>
            <w:rFonts w:ascii="Times New Roman" w:hAnsi="Times New Roman"/>
            <w:sz w:val="24"/>
            <w:szCs w:val="24"/>
            <w:highlight w:val="yellow"/>
          </w:rPr>
          <w:delText>ref</w:delText>
        </w:r>
        <w:r w:rsidR="00B41059" w:rsidDel="005C26CF">
          <w:rPr>
            <w:rFonts w:ascii="Times New Roman" w:hAnsi="Times New Roman"/>
            <w:sz w:val="24"/>
            <w:szCs w:val="24"/>
          </w:rPr>
          <w:delText>s</w:delText>
        </w:r>
        <w:r w:rsidR="00583E77" w:rsidDel="005C26CF">
          <w:rPr>
            <w:rFonts w:ascii="Times New Roman" w:hAnsi="Times New Roman"/>
            <w:sz w:val="24"/>
            <w:szCs w:val="24"/>
          </w:rPr>
          <w:delText xml:space="preserve">), </w:delText>
        </w:r>
        <w:r w:rsidR="00583E77" w:rsidRPr="000006B3" w:rsidDel="005C26CF">
          <w:rPr>
            <w:rFonts w:ascii="Times New Roman" w:hAnsi="Times New Roman"/>
            <w:i/>
            <w:sz w:val="24"/>
            <w:szCs w:val="24"/>
          </w:rPr>
          <w:delText>RRF</w:delText>
        </w:r>
        <w:r w:rsidR="00583E77" w:rsidDel="005C26CF">
          <w:rPr>
            <w:rFonts w:ascii="Times New Roman" w:hAnsi="Times New Roman"/>
            <w:sz w:val="24"/>
            <w:szCs w:val="24"/>
          </w:rPr>
          <w:delText xml:space="preserve"> </w:delText>
        </w:r>
        <w:r w:rsidR="00583E77" w:rsidDel="005C26CF">
          <w:rPr>
            <w:rFonts w:ascii="Times New Roman" w:hAnsi="Times New Roman"/>
            <w:sz w:val="24"/>
            <w:szCs w:val="24"/>
          </w:rPr>
          <w:fldChar w:fldCharType="begin"/>
        </w:r>
        <w:r w:rsidR="00583E77" w:rsidDel="005C26CF">
          <w:rPr>
            <w:rFonts w:ascii="Times New Roman" w:hAnsi="Times New Roman"/>
            <w:sz w:val="24"/>
            <w:szCs w:val="24"/>
          </w:rPr>
          <w:delInstrText xml:space="preserve"> ADDIN EN.CITE &lt;EndNote&gt;&lt;Cite&gt;&lt;Author&gt;Deng&lt;/Author&gt;&lt;Year&gt;2013&lt;/Year&gt;&lt;RecNum&gt;154&lt;/RecNum&gt;&lt;DisplayText&gt;(Deng &amp;amp; Runger, 2013)&lt;/DisplayText&gt;&lt;record&gt;&lt;rec-number&gt;154&lt;/rec-number&gt;&lt;foreign-keys&gt;&lt;key app="EN" db-id="wxawfv2fftdtejettwmvx2dy0wsd2pzzzwft" timestamp="1530114699"&gt;154&lt;/key&gt;&lt;/foreign-keys&gt;&lt;ref-type name="Journal Article"&gt;17&lt;/ref-type&gt;&lt;contributors&gt;&lt;authors&gt;&lt;author&gt;Deng, Houtao&lt;/author&gt;&lt;author&gt;Runger, George&lt;/author&gt;&lt;/authors&gt;&lt;/contributors&gt;&lt;titles&gt;&lt;title&gt;Gene selection with guided regularized random forest&lt;/title&gt;&lt;secondary-title&gt;Pattern Recognition&lt;/secondary-title&gt;&lt;/titles&gt;&lt;periodical&gt;&lt;full-title&gt;Pattern Recognition&lt;/full-title&gt;&lt;/periodical&gt;&lt;pages&gt;3483-3489&lt;/pages&gt;&lt;volume&gt;46&lt;/volume&gt;&lt;number&gt;12&lt;/number&gt;&lt;dates&gt;&lt;year&gt;2013&lt;/year&gt;&lt;/dates&gt;&lt;isbn&gt;0031-3203&lt;/isbn&gt;&lt;urls&gt;&lt;/urls&gt;&lt;/record&gt;&lt;/Cite&gt;&lt;/EndNote&gt;</w:delInstrText>
        </w:r>
        <w:r w:rsidR="00583E77" w:rsidDel="005C26CF">
          <w:rPr>
            <w:rFonts w:ascii="Times New Roman" w:hAnsi="Times New Roman"/>
            <w:sz w:val="24"/>
            <w:szCs w:val="24"/>
          </w:rPr>
          <w:fldChar w:fldCharType="separate"/>
        </w:r>
        <w:r w:rsidR="00583E77" w:rsidDel="005C26CF">
          <w:rPr>
            <w:rFonts w:ascii="Times New Roman" w:hAnsi="Times New Roman"/>
            <w:noProof/>
            <w:sz w:val="24"/>
            <w:szCs w:val="24"/>
          </w:rPr>
          <w:delText>(Deng &amp; Runger, 2013)</w:delText>
        </w:r>
        <w:r w:rsidR="00583E77" w:rsidDel="005C26CF">
          <w:rPr>
            <w:rFonts w:ascii="Times New Roman" w:hAnsi="Times New Roman"/>
            <w:sz w:val="24"/>
            <w:szCs w:val="24"/>
          </w:rPr>
          <w:fldChar w:fldCharType="end"/>
        </w:r>
        <w:r w:rsidR="00583E77" w:rsidDel="005C26CF">
          <w:rPr>
            <w:rFonts w:ascii="Times New Roman" w:hAnsi="Times New Roman"/>
            <w:sz w:val="24"/>
            <w:szCs w:val="24"/>
          </w:rPr>
          <w:delText>,</w:delText>
        </w:r>
        <w:r w:rsidR="00583E77" w:rsidRPr="00583E77" w:rsidDel="005C26CF">
          <w:rPr>
            <w:rFonts w:ascii="Times New Roman" w:hAnsi="Times New Roman"/>
            <w:i/>
            <w:sz w:val="24"/>
            <w:szCs w:val="24"/>
          </w:rPr>
          <w:delText xml:space="preserve"> </w:delText>
        </w:r>
        <w:r w:rsidR="00583E77" w:rsidRPr="000006B3" w:rsidDel="005C26CF">
          <w:rPr>
            <w:rFonts w:ascii="Times New Roman" w:hAnsi="Times New Roman"/>
            <w:i/>
            <w:sz w:val="24"/>
            <w:szCs w:val="24"/>
          </w:rPr>
          <w:delText>randomForestSRC</w:delText>
        </w:r>
        <w:r w:rsidR="00583E77" w:rsidDel="005C26CF">
          <w:rPr>
            <w:rFonts w:ascii="Times New Roman" w:hAnsi="Times New Roman"/>
            <w:i/>
            <w:sz w:val="24"/>
            <w:szCs w:val="24"/>
          </w:rPr>
          <w:delText xml:space="preserve"> </w:delText>
        </w:r>
        <w:r w:rsidR="00583E77" w:rsidRPr="007E57F0" w:rsidDel="005C26CF">
          <w:rPr>
            <w:rFonts w:ascii="Times New Roman" w:hAnsi="Times New Roman"/>
            <w:sz w:val="24"/>
            <w:szCs w:val="24"/>
          </w:rPr>
          <w:fldChar w:fldCharType="begin"/>
        </w:r>
        <w:r w:rsidR="00583E77" w:rsidDel="005C26CF">
          <w:rPr>
            <w:rFonts w:ascii="Times New Roman" w:hAnsi="Times New Roman"/>
            <w:sz w:val="24"/>
            <w:szCs w:val="24"/>
          </w:rPr>
          <w:delInstrText xml:space="preserve"> ADDIN EN.CITE &lt;EndNote&gt;&lt;Cite&gt;&lt;Author&gt;Ishwaran&lt;/Author&gt;&lt;Year&gt;2014&lt;/Year&gt;&lt;RecNum&gt;153&lt;/RecNum&gt;&lt;DisplayText&gt;(Ishwaran &amp;amp; Kogalur, 2014)&lt;/DisplayText&gt;&lt;record&gt;&lt;rec-number&gt;153&lt;/rec-number&gt;&lt;foreign-keys&gt;&lt;key app="EN" db-id="wxawfv2fftdtejettwmvx2dy0wsd2pzzzwft" timestamp="1530114670"&gt;153&lt;/key&gt;&lt;/foreign-keys&gt;&lt;ref-type name="Journal Article"&gt;17&lt;/ref-type&gt;&lt;contributors&gt;&lt;authors&gt;&lt;author&gt;Ishwaran, H&lt;/author&gt;&lt;author&gt;Kogalur, UB&lt;/author&gt;&lt;/authors&gt;&lt;/contributors&gt;&lt;titles&gt;&lt;title&gt;Random Forests for Survival, Regression and Classification (RF-SRC), R package version 1.6&lt;/title&gt;&lt;secondary-title&gt;URL http://CRAN. R-project. org/package= randomForestSRC&lt;/secondary-title&gt;&lt;/titles&gt;&lt;periodical&gt;&lt;full-title&gt;URL http://CRAN. R-project. org/package= randomForestSRC&lt;/full-title&gt;&lt;/periodical&gt;&lt;dates&gt;&lt;year&gt;2014&lt;/year&gt;&lt;/dates&gt;&lt;urls&gt;&lt;/urls&gt;&lt;/record&gt;&lt;/Cite&gt;&lt;/EndNote&gt;</w:delInstrText>
        </w:r>
        <w:r w:rsidR="00583E77" w:rsidRPr="007E57F0" w:rsidDel="005C26CF">
          <w:rPr>
            <w:rFonts w:ascii="Times New Roman" w:hAnsi="Times New Roman"/>
            <w:sz w:val="24"/>
            <w:szCs w:val="24"/>
          </w:rPr>
          <w:fldChar w:fldCharType="separate"/>
        </w:r>
        <w:r w:rsidR="00583E77" w:rsidDel="005C26CF">
          <w:rPr>
            <w:rFonts w:ascii="Times New Roman" w:hAnsi="Times New Roman"/>
            <w:noProof/>
            <w:sz w:val="24"/>
            <w:szCs w:val="24"/>
          </w:rPr>
          <w:delText>(Ishwaran &amp; Kogalur, 2014)</w:delText>
        </w:r>
        <w:r w:rsidR="00583E77" w:rsidRPr="007E57F0" w:rsidDel="005C26CF">
          <w:rPr>
            <w:rFonts w:ascii="Times New Roman" w:hAnsi="Times New Roman"/>
            <w:sz w:val="24"/>
            <w:szCs w:val="24"/>
          </w:rPr>
          <w:fldChar w:fldCharType="end"/>
        </w:r>
        <w:r w:rsidR="00583E77" w:rsidDel="005C26CF">
          <w:rPr>
            <w:rFonts w:ascii="Times New Roman" w:hAnsi="Times New Roman"/>
            <w:sz w:val="24"/>
            <w:szCs w:val="24"/>
          </w:rPr>
          <w:delText>,</w:delText>
        </w:r>
        <w:r w:rsidR="00813CAB" w:rsidDel="005C26CF">
          <w:rPr>
            <w:rFonts w:ascii="Times New Roman" w:hAnsi="Times New Roman"/>
            <w:sz w:val="24"/>
            <w:szCs w:val="24"/>
          </w:rPr>
          <w:delText xml:space="preserve"> </w:delText>
        </w:r>
        <w:r w:rsidR="00B41059" w:rsidRPr="000006B3" w:rsidDel="005C26CF">
          <w:rPr>
            <w:rFonts w:ascii="Times New Roman" w:hAnsi="Times New Roman"/>
            <w:i/>
            <w:sz w:val="24"/>
            <w:szCs w:val="24"/>
          </w:rPr>
          <w:delText>VSURF</w:delText>
        </w:r>
        <w:r w:rsidR="00B41059" w:rsidDel="005C26CF">
          <w:rPr>
            <w:rFonts w:ascii="Times New Roman" w:hAnsi="Times New Roman"/>
            <w:i/>
            <w:sz w:val="24"/>
            <w:szCs w:val="24"/>
          </w:rPr>
          <w:delText xml:space="preserve"> </w:delText>
        </w:r>
        <w:r w:rsidR="00B41059" w:rsidRPr="007E57F0" w:rsidDel="005C26CF">
          <w:rPr>
            <w:rFonts w:ascii="Times New Roman" w:hAnsi="Times New Roman"/>
            <w:sz w:val="24"/>
            <w:szCs w:val="24"/>
          </w:rPr>
          <w:fldChar w:fldCharType="begin"/>
        </w:r>
        <w:r w:rsidR="00B41059" w:rsidDel="005C26CF">
          <w:rPr>
            <w:rFonts w:ascii="Times New Roman" w:hAnsi="Times New Roman"/>
            <w:sz w:val="24"/>
            <w:szCs w:val="24"/>
          </w:rPr>
          <w:delInstrText xml:space="preserve"> ADDIN EN.CITE &lt;EndNote&gt;&lt;Cite&gt;&lt;Author&gt;Genuer&lt;/Author&gt;&lt;Year&gt;2015&lt;/Year&gt;&lt;RecNum&gt;151&lt;/RecNum&gt;&lt;DisplayText&gt;(Genuer, Poggi, &amp;amp; Tuleau-Malot, 2015)&lt;/DisplayText&gt;&lt;record&gt;&lt;rec-number&gt;151&lt;/rec-number&gt;&lt;foreign-keys&gt;&lt;key app="EN" db-id="wxawfv2fftdtejettwmvx2dy0wsd2pzzzwft" timestamp="1530114586"&gt;151&lt;/key&gt;&lt;/foreign-keys&gt;&lt;ref-type name="Journal Article"&gt;17&lt;/ref-type&gt;&lt;contributors&gt;&lt;authors&gt;&lt;author&gt;Genuer, Robin&lt;/author&gt;&lt;author&gt;Poggi, Jean-Michel&lt;/author&gt;&lt;author&gt;Tuleau-Malot, Christine&lt;/author&gt;&lt;/authors&gt;&lt;/contributors&gt;&lt;titles&gt;&lt;title&gt;VSURF: an R package for variable selection using random forests&lt;/title&gt;&lt;secondary-title&gt;The R Journal&lt;/secondary-title&gt;&lt;/titles&gt;&lt;periodical&gt;&lt;full-title&gt;The R Journal&lt;/full-title&gt;&lt;/periodical&gt;&lt;pages&gt;19-33&lt;/pages&gt;&lt;volume&gt;7&lt;/volume&gt;&lt;number&gt;2&lt;/number&gt;&lt;dates&gt;&lt;year&gt;2015&lt;/year&gt;&lt;/dates&gt;&lt;urls&gt;&lt;/urls&gt;&lt;/record&gt;&lt;/Cite&gt;&lt;/EndNote&gt;</w:delInstrText>
        </w:r>
        <w:r w:rsidR="00B41059" w:rsidRPr="007E57F0" w:rsidDel="005C26CF">
          <w:rPr>
            <w:rFonts w:ascii="Times New Roman" w:hAnsi="Times New Roman"/>
            <w:sz w:val="24"/>
            <w:szCs w:val="24"/>
          </w:rPr>
          <w:fldChar w:fldCharType="separate"/>
        </w:r>
        <w:r w:rsidR="00B41059" w:rsidDel="005C26CF">
          <w:rPr>
            <w:rFonts w:ascii="Times New Roman" w:hAnsi="Times New Roman"/>
            <w:noProof/>
            <w:sz w:val="24"/>
            <w:szCs w:val="24"/>
          </w:rPr>
          <w:delText>(Genuer, Poggi, &amp; Tuleau-Malot, 2015)</w:delText>
        </w:r>
        <w:r w:rsidR="00B41059" w:rsidRPr="007E57F0" w:rsidDel="005C26CF">
          <w:rPr>
            <w:rFonts w:ascii="Times New Roman" w:hAnsi="Times New Roman"/>
            <w:sz w:val="24"/>
            <w:szCs w:val="24"/>
          </w:rPr>
          <w:fldChar w:fldCharType="end"/>
        </w:r>
        <w:r w:rsidR="001530AA" w:rsidDel="005C26CF">
          <w:rPr>
            <w:rFonts w:ascii="Times New Roman" w:hAnsi="Times New Roman"/>
            <w:sz w:val="24"/>
            <w:szCs w:val="24"/>
          </w:rPr>
          <w:delText xml:space="preserve"> and </w:delText>
        </w:r>
        <w:r w:rsidR="001530AA" w:rsidRPr="00BE2456" w:rsidDel="005C26CF">
          <w:rPr>
            <w:rFonts w:ascii="Times New Roman" w:hAnsi="Times New Roman"/>
            <w:i/>
            <w:iCs/>
            <w:sz w:val="24"/>
            <w:szCs w:val="24"/>
          </w:rPr>
          <w:delText>rfvimptest</w:delText>
        </w:r>
        <w:r w:rsidR="001530AA" w:rsidDel="005C26CF">
          <w:rPr>
            <w:rFonts w:ascii="Times New Roman" w:hAnsi="Times New Roman"/>
            <w:sz w:val="24"/>
            <w:szCs w:val="24"/>
          </w:rPr>
          <w:delText xml:space="preserve"> (</w:delText>
        </w:r>
        <w:commentRangeStart w:id="278"/>
        <w:r w:rsidR="001471C6" w:rsidRPr="001471C6" w:rsidDel="005C26CF">
          <w:rPr>
            <w:rFonts w:ascii="Times New Roman" w:hAnsi="Times New Roman"/>
            <w:sz w:val="24"/>
            <w:szCs w:val="24"/>
            <w:highlight w:val="yellow"/>
          </w:rPr>
          <w:delText>ref</w:delText>
        </w:r>
        <w:commentRangeEnd w:id="278"/>
        <w:r w:rsidR="001471C6" w:rsidDel="005C26CF">
          <w:rPr>
            <w:rStyle w:val="CommentReference"/>
          </w:rPr>
          <w:commentReference w:id="278"/>
        </w:r>
        <w:r w:rsidR="001471C6" w:rsidDel="005C26CF">
          <w:rPr>
            <w:rFonts w:ascii="Times New Roman" w:hAnsi="Times New Roman"/>
            <w:sz w:val="24"/>
            <w:szCs w:val="24"/>
          </w:rPr>
          <w:delText>)</w:delText>
        </w:r>
        <w:r w:rsidR="00813CAB" w:rsidDel="005C26CF">
          <w:rPr>
            <w:rFonts w:ascii="Times New Roman" w:hAnsi="Times New Roman"/>
            <w:sz w:val="24"/>
            <w:szCs w:val="24"/>
          </w:rPr>
          <w:delText xml:space="preserve">. </w:delText>
        </w:r>
        <w:r w:rsidR="00BE2456" w:rsidDel="005C26CF">
          <w:rPr>
            <w:rFonts w:ascii="Times New Roman" w:hAnsi="Times New Roman"/>
            <w:sz w:val="24"/>
            <w:szCs w:val="24"/>
          </w:rPr>
          <w:delText xml:space="preserve">Methods proposed by </w:delText>
        </w:r>
        <w:r w:rsidR="003957B8" w:rsidRPr="00BE2456" w:rsidDel="005C26CF">
          <w:rPr>
            <w:rFonts w:ascii="Times New Roman" w:hAnsi="Times New Roman"/>
            <w:sz w:val="24"/>
            <w:szCs w:val="24"/>
          </w:rPr>
          <w:delText xml:space="preserve">Svetnik </w:delText>
        </w:r>
        <w:r w:rsidR="003957B8" w:rsidRPr="00BE2456" w:rsidDel="005C26CF">
          <w:rPr>
            <w:rFonts w:ascii="Times New Roman" w:hAnsi="Times New Roman"/>
            <w:sz w:val="24"/>
            <w:szCs w:val="24"/>
          </w:rPr>
          <w:fldChar w:fldCharType="begin"/>
        </w:r>
        <w:r w:rsidR="003957B8" w:rsidRPr="00BE2456" w:rsidDel="005C26CF">
          <w:rPr>
            <w:rFonts w:ascii="Times New Roman" w:hAnsi="Times New Roman"/>
            <w:sz w:val="24"/>
            <w:szCs w:val="24"/>
          </w:rPr>
          <w:delInstrText xml:space="preserve"> ADDIN EN.CITE &lt;EndNote&gt;&lt;Cite ExcludeAuth="1"&gt;&lt;Author&gt;Svetnik&lt;/Author&gt;&lt;Year&gt;2004&lt;/Year&gt;&lt;RecNum&gt;157&lt;/RecNum&gt;&lt;DisplayText&gt;(2004)&lt;/DisplayText&gt;&lt;record&gt;&lt;rec-number&gt;157&lt;/rec-number&gt;&lt;foreign-keys&gt;&lt;key app="EN" db-id="wxawfv2fftdtejettwmvx2dy0wsd2pzzzwft" timestamp="1530114966"&gt;157&lt;/key&gt;&lt;/foreign-keys&gt;&lt;ref-type name="Conference Proceedings"&gt;10&lt;/ref-type&gt;&lt;contributors&gt;&lt;authors&gt;&lt;author&gt;Svetnik, Vladimir&lt;/author&gt;&lt;author&gt;Liaw, Andy&lt;/author&gt;&lt;author&gt;Tong, Christopher&lt;/author&gt;&lt;author&gt;Wang, Ting&lt;/author&gt;&lt;/authors&gt;&lt;/contributors&gt;&lt;titles&gt;&lt;title&gt;Application of Breiman’s random forest to modeling structure-activity relationships of pharmaceutical molecules&lt;/title&gt;&lt;secondary-title&gt;International Workshop on Multiple Classifier Systems&lt;/secondary-title&gt;&lt;/titles&gt;&lt;pages&gt;334-343&lt;/pages&gt;&lt;dates&gt;&lt;year&gt;2004&lt;/year&gt;&lt;/dates&gt;&lt;publisher&gt;Springer&lt;/publisher&gt;&lt;urls&gt;&lt;/urls&gt;&lt;/record&gt;&lt;/Cite&gt;&lt;/EndNote&gt;</w:delInstrText>
        </w:r>
        <w:r w:rsidR="003957B8" w:rsidRPr="00BE2456" w:rsidDel="005C26CF">
          <w:rPr>
            <w:rFonts w:ascii="Times New Roman" w:hAnsi="Times New Roman"/>
            <w:sz w:val="24"/>
            <w:szCs w:val="24"/>
          </w:rPr>
          <w:fldChar w:fldCharType="separate"/>
        </w:r>
        <w:r w:rsidR="003957B8" w:rsidRPr="00BE2456" w:rsidDel="005C26CF">
          <w:rPr>
            <w:rFonts w:ascii="Times New Roman" w:hAnsi="Times New Roman"/>
            <w:noProof/>
            <w:sz w:val="24"/>
            <w:szCs w:val="24"/>
          </w:rPr>
          <w:delText>(2004)</w:delText>
        </w:r>
        <w:r w:rsidR="003957B8" w:rsidRPr="00BE2456" w:rsidDel="005C26CF">
          <w:rPr>
            <w:rFonts w:ascii="Times New Roman" w:hAnsi="Times New Roman"/>
            <w:sz w:val="24"/>
            <w:szCs w:val="24"/>
          </w:rPr>
          <w:fldChar w:fldCharType="end"/>
        </w:r>
        <w:r w:rsidR="00BE2456" w:rsidDel="005C26CF">
          <w:rPr>
            <w:rFonts w:ascii="Times New Roman" w:hAnsi="Times New Roman"/>
            <w:sz w:val="24"/>
            <w:szCs w:val="24"/>
          </w:rPr>
          <w:delText xml:space="preserve"> and</w:delText>
        </w:r>
        <w:commentRangeStart w:id="279"/>
        <w:commentRangeEnd w:id="279"/>
        <w:r w:rsidR="00077DB2" w:rsidDel="005C26CF">
          <w:rPr>
            <w:rStyle w:val="CommentReference"/>
          </w:rPr>
          <w:commentReference w:id="279"/>
        </w:r>
        <w:r w:rsidR="00837A85" w:rsidDel="005C26CF">
          <w:rPr>
            <w:rFonts w:ascii="Times New Roman" w:hAnsi="Times New Roman"/>
            <w:sz w:val="24"/>
            <w:szCs w:val="24"/>
          </w:rPr>
          <w:delText xml:space="preserve"> Jiang </w:delText>
        </w:r>
        <w:r w:rsidR="0065230E" w:rsidDel="005C26CF">
          <w:rPr>
            <w:rFonts w:ascii="Times New Roman" w:hAnsi="Times New Roman"/>
            <w:sz w:val="24"/>
            <w:szCs w:val="24"/>
          </w:rPr>
          <w:fldChar w:fldCharType="begin"/>
        </w:r>
        <w:r w:rsidR="00815DDD" w:rsidDel="005C26CF">
          <w:rPr>
            <w:rFonts w:ascii="Times New Roman" w:hAnsi="Times New Roman"/>
            <w:sz w:val="24"/>
            <w:szCs w:val="24"/>
          </w:rPr>
          <w:delInstrText xml:space="preserve"> ADDIN EN.CITE &lt;EndNote&gt;&lt;Cite ExcludeAuth="1"&gt;&lt;Author&gt;Jiang&lt;/Author&gt;&lt;Year&gt;2004&lt;/Year&gt;&lt;RecNum&gt;158&lt;/RecNum&gt;&lt;DisplayText&gt;(2004)&lt;/DisplayText&gt;&lt;record&gt;&lt;rec-number&gt;158&lt;/rec-number&gt;&lt;foreign-keys&gt;&lt;key app="EN" db-id="wxawfv2fftdtejettwmvx2dy0wsd2pzzzwft" timestamp="1530115024"&gt;158&lt;/key&gt;&lt;/foreign-keys&gt;&lt;ref-type name="Journal Article"&gt;17&lt;/ref-type&gt;&lt;contributors&gt;&lt;authors&gt;&lt;author&gt;Jiang, Hongying&lt;/author&gt;&lt;author&gt;Deng, Youping&lt;/author&gt;&lt;author&gt;Chen, Huann-Sheng&lt;/author&gt;&lt;author&gt;Tao, Lin&lt;/author&gt;&lt;author&gt;Sha, Qiuying&lt;/author&gt;&lt;author&gt;Chen, Jun&lt;/author&gt;&lt;author&gt;Tsai, Chung-Jui&lt;/author&gt;&lt;author&gt;Zhang, Shuanglin&lt;/author&gt;&lt;/authors&gt;&lt;/contributors&gt;&lt;titles&gt;&lt;title&gt;Joint analysis of two microarray gene-expression data sets to select lung adenocarcinoma marker genes&lt;/title&gt;&lt;secondary-title&gt;BMC bioinformatics&lt;/secondary-title&gt;&lt;/titles&gt;&lt;periodical&gt;&lt;full-title&gt;BMC bioinformatics&lt;/full-title&gt;&lt;/periodical&gt;&lt;pages&gt;81&lt;/pages&gt;&lt;volume&gt;5&lt;/volume&gt;&lt;number&gt;1&lt;/number&gt;&lt;dates&gt;&lt;year&gt;2004&lt;/year&gt;&lt;/dates&gt;&lt;isbn&gt;1471-2105&lt;/isbn&gt;&lt;urls&gt;&lt;/urls&gt;&lt;/record&gt;&lt;/Cite&gt;&lt;/EndNote&gt;</w:delInstrText>
        </w:r>
        <w:r w:rsidR="0065230E" w:rsidDel="005C26CF">
          <w:rPr>
            <w:rFonts w:ascii="Times New Roman" w:hAnsi="Times New Roman"/>
            <w:sz w:val="24"/>
            <w:szCs w:val="24"/>
          </w:rPr>
          <w:fldChar w:fldCharType="separate"/>
        </w:r>
        <w:r w:rsidR="00815DDD" w:rsidDel="005C26CF">
          <w:rPr>
            <w:rFonts w:ascii="Times New Roman" w:hAnsi="Times New Roman"/>
            <w:noProof/>
            <w:sz w:val="24"/>
            <w:szCs w:val="24"/>
          </w:rPr>
          <w:delText>(2004)</w:delText>
        </w:r>
        <w:r w:rsidR="0065230E" w:rsidDel="005C26CF">
          <w:rPr>
            <w:rFonts w:ascii="Times New Roman" w:hAnsi="Times New Roman"/>
            <w:sz w:val="24"/>
            <w:szCs w:val="24"/>
          </w:rPr>
          <w:fldChar w:fldCharType="end"/>
        </w:r>
        <w:r w:rsidR="0065230E" w:rsidDel="005C26CF">
          <w:rPr>
            <w:rFonts w:ascii="Times New Roman" w:hAnsi="Times New Roman"/>
            <w:sz w:val="24"/>
            <w:szCs w:val="24"/>
          </w:rPr>
          <w:delText xml:space="preserve"> </w:delText>
        </w:r>
        <w:r w:rsidR="00BE2456" w:rsidDel="005C26CF">
          <w:rPr>
            <w:rFonts w:ascii="Times New Roman" w:hAnsi="Times New Roman"/>
            <w:sz w:val="24"/>
            <w:szCs w:val="24"/>
          </w:rPr>
          <w:delText xml:space="preserve">use the R package </w:delText>
        </w:r>
        <w:r w:rsidR="00BE2456" w:rsidRPr="00BE2456" w:rsidDel="005C26CF">
          <w:rPr>
            <w:rFonts w:ascii="Times New Roman" w:hAnsi="Times New Roman"/>
            <w:i/>
            <w:iCs/>
            <w:sz w:val="24"/>
            <w:szCs w:val="24"/>
          </w:rPr>
          <w:delText>party</w:delText>
        </w:r>
        <w:r w:rsidR="00BE2456" w:rsidDel="005C26CF">
          <w:rPr>
            <w:rFonts w:ascii="Times New Roman" w:hAnsi="Times New Roman"/>
            <w:sz w:val="24"/>
            <w:szCs w:val="24"/>
          </w:rPr>
          <w:delText xml:space="preserve"> (</w:delText>
        </w:r>
        <w:r w:rsidR="00BE2456" w:rsidRPr="00BE2456" w:rsidDel="005C26CF">
          <w:rPr>
            <w:rFonts w:ascii="Times New Roman" w:hAnsi="Times New Roman"/>
            <w:sz w:val="24"/>
            <w:szCs w:val="24"/>
            <w:highlight w:val="yellow"/>
          </w:rPr>
          <w:delText>ref</w:delText>
        </w:r>
        <w:r w:rsidR="00BE2456" w:rsidDel="005C26CF">
          <w:rPr>
            <w:rFonts w:ascii="Times New Roman" w:hAnsi="Times New Roman"/>
            <w:sz w:val="24"/>
            <w:szCs w:val="24"/>
          </w:rPr>
          <w:delText>)</w:delText>
        </w:r>
        <w:r w:rsidR="00837A85" w:rsidDel="005C26CF">
          <w:rPr>
            <w:rFonts w:ascii="Times New Roman" w:hAnsi="Times New Roman"/>
            <w:sz w:val="24"/>
            <w:szCs w:val="24"/>
          </w:rPr>
          <w:delText xml:space="preserve">. </w:delText>
        </w:r>
        <w:r w:rsidR="00DA22D0" w:rsidDel="005C26CF">
          <w:rPr>
            <w:rFonts w:ascii="Times New Roman" w:hAnsi="Times New Roman"/>
            <w:sz w:val="24"/>
            <w:szCs w:val="24"/>
          </w:rPr>
          <w:delText>Some methods are only available for classification problems and do not offer a regression alternative, including</w:delText>
        </w:r>
        <w:r w:rsidR="00093D34" w:rsidDel="005C26CF">
          <w:rPr>
            <w:rFonts w:ascii="Times New Roman" w:hAnsi="Times New Roman"/>
            <w:sz w:val="24"/>
            <w:szCs w:val="24"/>
          </w:rPr>
          <w:delText xml:space="preserve"> Janitza’s method (</w:delText>
        </w:r>
        <w:r w:rsidR="00093D34" w:rsidRPr="00093D34" w:rsidDel="005C26CF">
          <w:rPr>
            <w:rFonts w:ascii="Times New Roman" w:hAnsi="Times New Roman"/>
            <w:sz w:val="24"/>
            <w:szCs w:val="24"/>
            <w:highlight w:val="yellow"/>
          </w:rPr>
          <w:delText>ref</w:delText>
        </w:r>
        <w:r w:rsidR="00093D34" w:rsidDel="005C26CF">
          <w:rPr>
            <w:rFonts w:ascii="Times New Roman" w:hAnsi="Times New Roman"/>
            <w:sz w:val="24"/>
            <w:szCs w:val="24"/>
          </w:rPr>
          <w:delText>),</w:delText>
        </w:r>
        <w:r w:rsidR="00DA22D0" w:rsidDel="005C26CF">
          <w:rPr>
            <w:rFonts w:ascii="Times New Roman" w:hAnsi="Times New Roman"/>
            <w:sz w:val="24"/>
            <w:szCs w:val="24"/>
          </w:rPr>
          <w:delText xml:space="preserve"> </w:delText>
        </w:r>
        <w:r w:rsidR="00DA22D0" w:rsidRPr="000006B3" w:rsidDel="005C26CF">
          <w:rPr>
            <w:rFonts w:ascii="Times New Roman" w:hAnsi="Times New Roman"/>
            <w:i/>
            <w:sz w:val="24"/>
            <w:szCs w:val="24"/>
          </w:rPr>
          <w:delText>varSelRF</w:delText>
        </w:r>
        <w:r w:rsidR="00DA22D0" w:rsidDel="005C26CF">
          <w:rPr>
            <w:rFonts w:ascii="Times New Roman" w:hAnsi="Times New Roman"/>
            <w:i/>
            <w:sz w:val="24"/>
            <w:szCs w:val="24"/>
          </w:rPr>
          <w:delText xml:space="preserve"> </w:delText>
        </w:r>
        <w:r w:rsidR="00DA22D0" w:rsidRPr="007E57F0" w:rsidDel="005C26CF">
          <w:rPr>
            <w:rFonts w:ascii="Times New Roman" w:hAnsi="Times New Roman"/>
            <w:sz w:val="24"/>
            <w:szCs w:val="24"/>
          </w:rPr>
          <w:fldChar w:fldCharType="begin"/>
        </w:r>
        <w:r w:rsidR="00DA22D0" w:rsidDel="005C26CF">
          <w:rPr>
            <w:rFonts w:ascii="Times New Roman" w:hAnsi="Times New Roman"/>
            <w:sz w:val="24"/>
            <w:szCs w:val="24"/>
          </w:rPr>
          <w:delInstrText xml:space="preserve"> ADDIN EN.CITE &lt;EndNote&gt;&lt;Cite&gt;&lt;Author&gt;Díaz-Uriarte&lt;/Author&gt;&lt;Year&gt;2006&lt;/Year&gt;&lt;RecNum&gt;42&lt;/RecNum&gt;&lt;DisplayText&gt;(Díaz-Uriarte &amp;amp; De Andres, 2006)&lt;/DisplayText&gt;&lt;record&gt;&lt;rec-number&gt;42&lt;/rec-number&gt;&lt;foreign-keys&gt;&lt;key app="EN" db-id="wxawfv2fftdtejettwmvx2dy0wsd2pzzzwft" timestamp="1503062655"&gt;42&lt;/key&gt;&lt;/foreign-keys&gt;&lt;ref-type name="Journal Article"&gt;17&lt;/ref-type&gt;&lt;contributors&gt;&lt;authors&gt;&lt;author&gt;Díaz-Uriarte, Ramón&lt;/author&gt;&lt;author&gt;De Andres, Sara Alvarez&lt;/author&gt;&lt;/authors&gt;&lt;/contributors&gt;&lt;titles&gt;&lt;title&gt;Gene selection and classification of microarray data using random forest&lt;/title&gt;&lt;secondary-title&gt;BMC bioinformatics&lt;/secondary-title&gt;&lt;/titles&gt;&lt;periodical&gt;&lt;full-title&gt;BMC bioinformatics&lt;/full-title&gt;&lt;/periodical&gt;&lt;pages&gt;3&lt;/pages&gt;&lt;volume&gt;7&lt;/volume&gt;&lt;number&gt;1&lt;/number&gt;&lt;dates&gt;&lt;year&gt;2006&lt;/year&gt;&lt;/dates&gt;&lt;isbn&gt;1471-2105&lt;/isbn&gt;&lt;urls&gt;&lt;/urls&gt;&lt;/record&gt;&lt;/Cite&gt;&lt;/EndNote&gt;</w:delInstrText>
        </w:r>
        <w:r w:rsidR="00DA22D0" w:rsidRPr="007E57F0" w:rsidDel="005C26CF">
          <w:rPr>
            <w:rFonts w:ascii="Times New Roman" w:hAnsi="Times New Roman"/>
            <w:sz w:val="24"/>
            <w:szCs w:val="24"/>
          </w:rPr>
          <w:fldChar w:fldCharType="separate"/>
        </w:r>
        <w:r w:rsidR="00DA22D0" w:rsidDel="005C26CF">
          <w:rPr>
            <w:rFonts w:ascii="Times New Roman" w:hAnsi="Times New Roman"/>
            <w:noProof/>
            <w:sz w:val="24"/>
            <w:szCs w:val="24"/>
          </w:rPr>
          <w:delText>(Díaz-Uriarte &amp; De Andres, 2006)</w:delText>
        </w:r>
        <w:r w:rsidR="00DA22D0" w:rsidRPr="007E57F0" w:rsidDel="005C26CF">
          <w:rPr>
            <w:rFonts w:ascii="Times New Roman" w:hAnsi="Times New Roman"/>
            <w:sz w:val="24"/>
            <w:szCs w:val="24"/>
          </w:rPr>
          <w:fldChar w:fldCharType="end"/>
        </w:r>
        <w:r w:rsidR="00011EFA" w:rsidDel="005C26CF">
          <w:rPr>
            <w:rFonts w:ascii="Times New Roman" w:hAnsi="Times New Roman"/>
            <w:sz w:val="24"/>
            <w:szCs w:val="24"/>
          </w:rPr>
          <w:delText xml:space="preserve"> and</w:delText>
        </w:r>
        <w:r w:rsidR="006667F1" w:rsidDel="005C26CF">
          <w:rPr>
            <w:rFonts w:ascii="Times New Roman" w:hAnsi="Times New Roman"/>
            <w:sz w:val="24"/>
            <w:szCs w:val="24"/>
          </w:rPr>
          <w:delText xml:space="preserve"> </w:delText>
        </w:r>
        <w:r w:rsidR="006667F1" w:rsidDel="005C26CF">
          <w:rPr>
            <w:rFonts w:ascii="Times New Roman" w:hAnsi="Times New Roman"/>
            <w:i/>
            <w:sz w:val="24"/>
            <w:szCs w:val="24"/>
          </w:rPr>
          <w:delText>AUCRF</w:delText>
        </w:r>
        <w:r w:rsidR="006667F1" w:rsidDel="005C26CF">
          <w:rPr>
            <w:rFonts w:ascii="Times New Roman" w:hAnsi="Times New Roman"/>
            <w:sz w:val="24"/>
            <w:szCs w:val="24"/>
          </w:rPr>
          <w:delText xml:space="preserve"> </w:delText>
        </w:r>
        <w:r w:rsidR="006667F1" w:rsidDel="005C26CF">
          <w:rPr>
            <w:rFonts w:ascii="Times New Roman" w:hAnsi="Times New Roman"/>
            <w:sz w:val="24"/>
            <w:szCs w:val="24"/>
          </w:rPr>
          <w:fldChar w:fldCharType="begin"/>
        </w:r>
        <w:r w:rsidR="006667F1" w:rsidDel="005C26CF">
          <w:rPr>
            <w:rFonts w:ascii="Times New Roman" w:hAnsi="Times New Roman"/>
            <w:sz w:val="24"/>
            <w:szCs w:val="24"/>
          </w:rPr>
          <w:delInstrText xml:space="preserve"> ADDIN EN.CITE &lt;EndNote&gt;&lt;Cite&gt;&lt;Author&gt;Urrea&lt;/Author&gt;&lt;Year&gt;2012&lt;/Year&gt;&lt;RecNum&gt;162&lt;/RecNum&gt;&lt;DisplayText&gt;(V. Urrea &amp;amp; M. L. Calle, 2012)&lt;/DisplayText&gt;&lt;record&gt;&lt;rec-number&gt;162&lt;/rec-number&gt;&lt;foreign-keys&gt;&lt;key app="EN" db-id="wxawfv2fftdtejettwmvx2dy0wsd2pzzzwft" timestamp="1530115451"&gt;162&lt;/key&gt;&lt;/foreign-keys&gt;&lt;ref-type name="Journal Article"&gt;17&lt;/ref-type&gt;&lt;contributors&gt;&lt;authors&gt;&lt;author&gt;Urrea, Victor&lt;/author&gt;&lt;author&gt;Calle, M Luz&lt;/author&gt;&lt;/authors&gt;&lt;/contributors&gt;&lt;titles&gt;&lt;title&gt;AUCRF: Variable Selection with Random Forest and the Area Under the Curve&lt;/title&gt;&lt;secondary-title&gt;R package version 1.1&lt;/secondary-title&gt;&lt;/titles&gt;&lt;periodical&gt;&lt;full-title&gt;R package version 1.1&lt;/full-title&gt;&lt;/periodical&gt;&lt;dates&gt;&lt;year&gt;2012&lt;/year&gt;&lt;/dates&gt;&lt;urls&gt;&lt;/urls&gt;&lt;/record&gt;&lt;/Cite&gt;&lt;/EndNote&gt;</w:delInstrText>
        </w:r>
        <w:r w:rsidR="006667F1" w:rsidDel="005C26CF">
          <w:rPr>
            <w:rFonts w:ascii="Times New Roman" w:hAnsi="Times New Roman"/>
            <w:sz w:val="24"/>
            <w:szCs w:val="24"/>
          </w:rPr>
          <w:fldChar w:fldCharType="separate"/>
        </w:r>
        <w:r w:rsidR="006667F1" w:rsidDel="005C26CF">
          <w:rPr>
            <w:rFonts w:ascii="Times New Roman" w:hAnsi="Times New Roman"/>
            <w:noProof/>
            <w:sz w:val="24"/>
            <w:szCs w:val="24"/>
          </w:rPr>
          <w:delText>(V. Urrea &amp; M. L. Calle, 2012)</w:delText>
        </w:r>
        <w:r w:rsidR="006667F1" w:rsidDel="005C26CF">
          <w:rPr>
            <w:rFonts w:ascii="Times New Roman" w:hAnsi="Times New Roman"/>
            <w:sz w:val="24"/>
            <w:szCs w:val="24"/>
          </w:rPr>
          <w:fldChar w:fldCharType="end"/>
        </w:r>
        <w:r w:rsidR="00455FE9" w:rsidDel="005C26CF">
          <w:rPr>
            <w:rFonts w:ascii="Times New Roman" w:hAnsi="Times New Roman"/>
            <w:sz w:val="24"/>
            <w:szCs w:val="24"/>
          </w:rPr>
          <w:delText xml:space="preserve">, and </w:delText>
        </w:r>
        <w:r w:rsidR="00CD48FE" w:rsidDel="005C26CF">
          <w:rPr>
            <w:rFonts w:ascii="Times New Roman" w:hAnsi="Times New Roman"/>
            <w:sz w:val="24"/>
            <w:szCs w:val="24"/>
          </w:rPr>
          <w:delText>a</w:delText>
        </w:r>
        <w:r w:rsidR="00455FE9" w:rsidDel="005C26CF">
          <w:rPr>
            <w:rFonts w:ascii="Times New Roman" w:hAnsi="Times New Roman"/>
            <w:sz w:val="24"/>
            <w:szCs w:val="24"/>
          </w:rPr>
          <w:delText xml:space="preserve">re therefore omitted from the analysis in this paper. </w:delText>
        </w:r>
      </w:del>
    </w:p>
    <w:p w14:paraId="6A62F7D8" w14:textId="3D506B82" w:rsidR="00B05E36" w:rsidRPr="000B0DE0" w:rsidDel="009C5505" w:rsidRDefault="003D4CA5" w:rsidP="00A9455B">
      <w:pPr>
        <w:spacing w:after="0" w:line="480" w:lineRule="auto"/>
        <w:ind w:firstLine="720"/>
        <w:rPr>
          <w:moveFrom w:id="280" w:author="Byron C Jaeger" w:date="2024-05-01T15:54:00Z"/>
          <w:rFonts w:ascii="Times New Roman" w:hAnsi="Times New Roman"/>
          <w:sz w:val="24"/>
          <w:szCs w:val="24"/>
        </w:rPr>
      </w:pPr>
      <w:moveFromRangeStart w:id="281" w:author="Byron C Jaeger" w:date="2024-05-01T15:54:00Z" w:name="move165471265"/>
      <w:moveFrom w:id="282" w:author="Byron C Jaeger" w:date="2024-05-01T15:54:00Z">
        <w:r w:rsidDel="009C5505">
          <w:rPr>
            <w:rFonts w:ascii="Times New Roman" w:hAnsi="Times New Roman"/>
            <w:sz w:val="24"/>
            <w:szCs w:val="24"/>
          </w:rPr>
          <w:t>While there</w:t>
        </w:r>
        <w:r w:rsidR="00880922" w:rsidDel="009C5505">
          <w:rPr>
            <w:rFonts w:ascii="Times New Roman" w:hAnsi="Times New Roman"/>
            <w:sz w:val="24"/>
            <w:szCs w:val="24"/>
          </w:rPr>
          <w:t xml:space="preserve"> are many methods for random forest variable selection for </w:t>
        </w:r>
        <w:r w:rsidR="0032388B" w:rsidDel="009C5505">
          <w:rPr>
            <w:rFonts w:ascii="Times New Roman" w:hAnsi="Times New Roman"/>
            <w:sz w:val="24"/>
            <w:szCs w:val="24"/>
          </w:rPr>
          <w:t>regression</w:t>
        </w:r>
        <w:r w:rsidR="00880922" w:rsidDel="009C5505">
          <w:rPr>
            <w:rFonts w:ascii="Times New Roman" w:hAnsi="Times New Roman"/>
            <w:sz w:val="24"/>
            <w:szCs w:val="24"/>
          </w:rPr>
          <w:t xml:space="preserve"> problems, </w:t>
        </w:r>
        <w:r w:rsidR="004918B0" w:rsidDel="009C5505">
          <w:rPr>
            <w:rFonts w:ascii="Times New Roman" w:hAnsi="Times New Roman"/>
            <w:sz w:val="24"/>
            <w:szCs w:val="24"/>
          </w:rPr>
          <w:t>the current literature lacks guidance</w:t>
        </w:r>
        <w:r w:rsidR="00880922" w:rsidDel="009C5505">
          <w:rPr>
            <w:rFonts w:ascii="Times New Roman" w:hAnsi="Times New Roman"/>
            <w:sz w:val="24"/>
            <w:szCs w:val="24"/>
          </w:rPr>
          <w:t xml:space="preserve"> about which methods are </w:t>
        </w:r>
        <w:r w:rsidR="00CD10FC" w:rsidDel="009C5505">
          <w:rPr>
            <w:rFonts w:ascii="Times New Roman" w:hAnsi="Times New Roman"/>
            <w:sz w:val="24"/>
            <w:szCs w:val="24"/>
          </w:rPr>
          <w:t>preferable</w:t>
        </w:r>
        <w:r w:rsidR="00880922" w:rsidDel="009C5505">
          <w:rPr>
            <w:rFonts w:ascii="Times New Roman" w:hAnsi="Times New Roman"/>
            <w:sz w:val="24"/>
            <w:szCs w:val="24"/>
          </w:rPr>
          <w:t xml:space="preserve"> in terms of </w:t>
        </w:r>
        <w:r w:rsidR="00547573" w:rsidDel="009C5505">
          <w:rPr>
            <w:rFonts w:ascii="Times New Roman" w:hAnsi="Times New Roman"/>
            <w:sz w:val="24"/>
            <w:szCs w:val="24"/>
          </w:rPr>
          <w:t>model performance, simplicity, and computational efficiency.</w:t>
        </w:r>
        <w:r w:rsidR="00880922" w:rsidDel="009C5505">
          <w:rPr>
            <w:rFonts w:ascii="Times New Roman" w:hAnsi="Times New Roman"/>
            <w:sz w:val="24"/>
            <w:szCs w:val="24"/>
          </w:rPr>
          <w:t xml:space="preserve"> Sanchez-Pinto</w:t>
        </w:r>
        <w:r w:rsidR="007E57F0" w:rsidDel="009C5505">
          <w:rPr>
            <w:rFonts w:ascii="Times New Roman" w:hAnsi="Times New Roman"/>
            <w:sz w:val="24"/>
            <w:szCs w:val="24"/>
          </w:rPr>
          <w:t xml:space="preserve"> </w:t>
        </w:r>
        <w:r w:rsidR="007E57F0" w:rsidDel="009C5505">
          <w:rPr>
            <w:rFonts w:ascii="Times New Roman" w:hAnsi="Times New Roman"/>
            <w:sz w:val="24"/>
            <w:szCs w:val="24"/>
          </w:rPr>
          <w:fldChar w:fldCharType="begin"/>
        </w:r>
        <w:r w:rsidR="00815DDD" w:rsidDel="009C5505">
          <w:rPr>
            <w:rFonts w:ascii="Times New Roman" w:hAnsi="Times New Roman"/>
            <w:sz w:val="24"/>
            <w:szCs w:val="24"/>
          </w:rPr>
          <w:instrText xml:space="preserve"> ADDIN EN.CITE &lt;EndNote&gt;&lt;Cite ExcludeAuth="1"&gt;&lt;Author&gt;Sanchez-Pinto&lt;/Author&gt;&lt;Year&gt;2018&lt;/Year&gt;&lt;RecNum&gt;149&lt;/RecNum&gt;&lt;DisplayText&gt;(2018)&lt;/DisplayText&gt;&lt;record&gt;&lt;rec-number&gt;149&lt;/rec-number&gt;&lt;foreign-keys&gt;&lt;key app="EN" db-id="wxawfv2fftdtejettwmvx2dy0wsd2pzzzwft" timestamp="1530114469"&gt;149&lt;/key&gt;&lt;/foreign-keys&gt;&lt;ref-type name="Journal Article"&gt;17&lt;/ref-type&gt;&lt;contributors&gt;&lt;authors&gt;&lt;author&gt;Sanchez-Pinto, L Nelson&lt;/author&gt;&lt;author&gt;Venable, Laura Ruth&lt;/author&gt;&lt;author&gt;Fahrenbach, John&lt;/author&gt;&lt;author&gt;Churpek, Matthew M&lt;/author&gt;&lt;/authors&gt;&lt;/contributors&gt;&lt;titles&gt;&lt;title&gt;Comparison of variable selection methods for clinical predictive modeling&lt;/title&gt;&lt;secondary-title&gt;International journal of medical informatics&lt;/secondary-title&gt;&lt;/titles&gt;&lt;periodical&gt;&lt;full-title&gt;International journal of medical informatics&lt;/full-title&gt;&lt;/periodical&gt;&lt;pages&gt;10-17&lt;/pages&gt;&lt;volume&gt;116&lt;/volume&gt;&lt;dates&gt;&lt;year&gt;2018&lt;/year&gt;&lt;/dates&gt;&lt;isbn&gt;1386-5056&lt;/isbn&gt;&lt;urls&gt;&lt;/urls&gt;&lt;/record&gt;&lt;/Cite&gt;&lt;/EndNote&gt;</w:instrText>
        </w:r>
        <w:r w:rsidR="007E57F0" w:rsidDel="009C5505">
          <w:rPr>
            <w:rFonts w:ascii="Times New Roman" w:hAnsi="Times New Roman"/>
            <w:sz w:val="24"/>
            <w:szCs w:val="24"/>
          </w:rPr>
          <w:fldChar w:fldCharType="separate"/>
        </w:r>
        <w:r w:rsidR="00815DDD" w:rsidDel="009C5505">
          <w:rPr>
            <w:rFonts w:ascii="Times New Roman" w:hAnsi="Times New Roman"/>
            <w:noProof/>
            <w:sz w:val="24"/>
            <w:szCs w:val="24"/>
          </w:rPr>
          <w:t>(2018)</w:t>
        </w:r>
        <w:r w:rsidR="007E57F0" w:rsidDel="009C5505">
          <w:rPr>
            <w:rFonts w:ascii="Times New Roman" w:hAnsi="Times New Roman"/>
            <w:sz w:val="24"/>
            <w:szCs w:val="24"/>
          </w:rPr>
          <w:fldChar w:fldCharType="end"/>
        </w:r>
        <w:r w:rsidR="00880922" w:rsidDel="009C5505">
          <w:rPr>
            <w:rFonts w:ascii="Times New Roman" w:hAnsi="Times New Roman"/>
            <w:sz w:val="24"/>
            <w:szCs w:val="24"/>
          </w:rPr>
          <w:t>, Degenhardt</w:t>
        </w:r>
        <w:r w:rsidR="0065230E" w:rsidDel="009C5505">
          <w:rPr>
            <w:rFonts w:ascii="Times New Roman" w:hAnsi="Times New Roman"/>
            <w:sz w:val="24"/>
            <w:szCs w:val="24"/>
          </w:rPr>
          <w:t xml:space="preserve"> </w:t>
        </w:r>
        <w:r w:rsidR="0065230E" w:rsidDel="009C5505">
          <w:rPr>
            <w:rFonts w:ascii="Times New Roman" w:hAnsi="Times New Roman"/>
            <w:sz w:val="24"/>
            <w:szCs w:val="24"/>
          </w:rPr>
          <w:fldChar w:fldCharType="begin"/>
        </w:r>
        <w:r w:rsidR="00815DDD" w:rsidDel="009C5505">
          <w:rPr>
            <w:rFonts w:ascii="Times New Roman" w:hAnsi="Times New Roman"/>
            <w:sz w:val="24"/>
            <w:szCs w:val="24"/>
          </w:rPr>
          <w:instrText xml:space="preserve"> ADDIN EN.CITE &lt;EndNote&gt;&lt;Cite ExcludeAuth="1"&gt;&lt;Author&gt;Degenhardt&lt;/Author&gt;&lt;Year&gt;2017&lt;/Year&gt;&lt;RecNum&gt;160&lt;/RecNum&gt;&lt;DisplayText&gt;(2017)&lt;/DisplayText&gt;&lt;record&gt;&lt;rec-number&gt;160&lt;/rec-number&gt;&lt;foreign-keys&gt;&lt;key app="EN" db-id="wxawfv2fftdtejettwmvx2dy0wsd2pzzzwft" timestamp="1530115102"&gt;160&lt;/key&gt;&lt;/foreign-keys&gt;&lt;ref-type name="Journal Article"&gt;17&lt;/ref-type&gt;&lt;contributors&gt;&lt;authors&gt;&lt;author&gt;Degenhardt, Frauke&lt;/author&gt;&lt;author&gt;Seifert, Stephan&lt;/author&gt;&lt;author&gt;Szymczak, Silke&lt;/author&gt;&lt;/authors&gt;&lt;/contributors&gt;&lt;titles&gt;&lt;title&gt;Evaluation of variable selection methods for random forests and omics data sets&lt;/title&gt;&lt;secondary-title&gt;Briefings in bioinformatics&lt;/secondary-title&gt;&lt;/titles&gt;&lt;periodical&gt;&lt;full-title&gt;Briefings in bioinformatics&lt;/full-title&gt;&lt;/periodical&gt;&lt;dates&gt;&lt;year&gt;2017&lt;/year&gt;&lt;/dates&gt;&lt;urls&gt;&lt;/urls&gt;&lt;/record&gt;&lt;/Cite&gt;&lt;/EndNote&gt;</w:instrText>
        </w:r>
        <w:r w:rsidR="0065230E" w:rsidDel="009C5505">
          <w:rPr>
            <w:rFonts w:ascii="Times New Roman" w:hAnsi="Times New Roman"/>
            <w:sz w:val="24"/>
            <w:szCs w:val="24"/>
          </w:rPr>
          <w:fldChar w:fldCharType="separate"/>
        </w:r>
        <w:r w:rsidR="00815DDD" w:rsidDel="009C5505">
          <w:rPr>
            <w:rFonts w:ascii="Times New Roman" w:hAnsi="Times New Roman"/>
            <w:noProof/>
            <w:sz w:val="24"/>
            <w:szCs w:val="24"/>
          </w:rPr>
          <w:t>(2017)</w:t>
        </w:r>
        <w:r w:rsidR="0065230E" w:rsidDel="009C5505">
          <w:rPr>
            <w:rFonts w:ascii="Times New Roman" w:hAnsi="Times New Roman"/>
            <w:sz w:val="24"/>
            <w:szCs w:val="24"/>
          </w:rPr>
          <w:fldChar w:fldCharType="end"/>
        </w:r>
        <w:r w:rsidR="00880922" w:rsidDel="009C5505">
          <w:rPr>
            <w:rFonts w:ascii="Times New Roman" w:hAnsi="Times New Roman"/>
            <w:sz w:val="24"/>
            <w:szCs w:val="24"/>
          </w:rPr>
          <w:t xml:space="preserve">, </w:t>
        </w:r>
        <w:r w:rsidR="00D50E33" w:rsidDel="009C5505">
          <w:rPr>
            <w:rFonts w:ascii="Times New Roman" w:hAnsi="Times New Roman"/>
            <w:sz w:val="24"/>
            <w:szCs w:val="24"/>
          </w:rPr>
          <w:t>Cadenas</w:t>
        </w:r>
        <w:r w:rsidR="0065230E" w:rsidDel="009C5505">
          <w:rPr>
            <w:rFonts w:ascii="Times New Roman" w:hAnsi="Times New Roman"/>
            <w:sz w:val="24"/>
            <w:szCs w:val="24"/>
          </w:rPr>
          <w:t xml:space="preserve"> </w:t>
        </w:r>
        <w:r w:rsidR="0065230E" w:rsidDel="009C5505">
          <w:rPr>
            <w:rFonts w:ascii="Times New Roman" w:hAnsi="Times New Roman"/>
            <w:sz w:val="24"/>
            <w:szCs w:val="24"/>
          </w:rPr>
          <w:fldChar w:fldCharType="begin"/>
        </w:r>
        <w:r w:rsidR="00815DDD" w:rsidDel="009C5505">
          <w:rPr>
            <w:rFonts w:ascii="Times New Roman" w:hAnsi="Times New Roman"/>
            <w:sz w:val="24"/>
            <w:szCs w:val="24"/>
          </w:rPr>
          <w:instrText xml:space="preserve"> ADDIN EN.CITE &lt;EndNote&gt;&lt;Cite ExcludeAuth="1"&gt;&lt;Author&gt;Cadenas&lt;/Author&gt;&lt;Year&gt;2013&lt;/Year&gt;&lt;RecNum&gt;161&lt;/RecNum&gt;&lt;DisplayText&gt;(2013)&lt;/DisplayText&gt;&lt;record&gt;&lt;rec-number&gt;161&lt;/rec-number&gt;&lt;foreign-keys&gt;&lt;key app="EN" db-id="wxawfv2fftdtejettwmvx2dy0wsd2pzzzwft" timestamp="1530115132"&gt;161&lt;/key&gt;&lt;/foreign-keys&gt;&lt;ref-type name="Journal Article"&gt;17&lt;/ref-type&gt;&lt;contributors&gt;&lt;authors&gt;&lt;author&gt;Cadenas, José M&lt;/author&gt;&lt;author&gt;Garrido, M Carmen&lt;/author&gt;&lt;author&gt;MartíNez, Raquel&lt;/author&gt;&lt;/authors&gt;&lt;/contributors&gt;&lt;titles&gt;&lt;title&gt;Feature subset selection filter–wrapper based on low quality data&lt;/title&gt;&lt;secondary-title&gt;Expert systems with applications&lt;/secondary-title&gt;&lt;/titles&gt;&lt;periodical&gt;&lt;full-title&gt;Expert Systems with Applications&lt;/full-title&gt;&lt;/periodical&gt;&lt;pages&gt;6241-6252&lt;/pages&gt;&lt;volume&gt;40&lt;/volume&gt;&lt;number&gt;16&lt;/number&gt;&lt;dates&gt;&lt;year&gt;2013&lt;/year&gt;&lt;/dates&gt;&lt;isbn&gt;0957-4174&lt;/isbn&gt;&lt;urls&gt;&lt;/urls&gt;&lt;/record&gt;&lt;/Cite&gt;&lt;/EndNote&gt;</w:instrText>
        </w:r>
        <w:r w:rsidR="0065230E" w:rsidDel="009C5505">
          <w:rPr>
            <w:rFonts w:ascii="Times New Roman" w:hAnsi="Times New Roman"/>
            <w:sz w:val="24"/>
            <w:szCs w:val="24"/>
          </w:rPr>
          <w:fldChar w:fldCharType="separate"/>
        </w:r>
        <w:r w:rsidR="00815DDD" w:rsidDel="009C5505">
          <w:rPr>
            <w:rFonts w:ascii="Times New Roman" w:hAnsi="Times New Roman"/>
            <w:noProof/>
            <w:sz w:val="24"/>
            <w:szCs w:val="24"/>
          </w:rPr>
          <w:t>(2013)</w:t>
        </w:r>
        <w:r w:rsidR="0065230E" w:rsidDel="009C5505">
          <w:rPr>
            <w:rFonts w:ascii="Times New Roman" w:hAnsi="Times New Roman"/>
            <w:sz w:val="24"/>
            <w:szCs w:val="24"/>
          </w:rPr>
          <w:fldChar w:fldCharType="end"/>
        </w:r>
        <w:r w:rsidR="008D3730" w:rsidDel="009C5505">
          <w:rPr>
            <w:rFonts w:ascii="Times New Roman" w:hAnsi="Times New Roman"/>
            <w:sz w:val="24"/>
            <w:szCs w:val="24"/>
          </w:rPr>
          <w:t xml:space="preserve">, </w:t>
        </w:r>
        <w:r w:rsidR="00D50E33" w:rsidDel="009C5505">
          <w:rPr>
            <w:rFonts w:ascii="Times New Roman" w:hAnsi="Times New Roman"/>
            <w:sz w:val="24"/>
            <w:szCs w:val="24"/>
          </w:rPr>
          <w:t>Hapfelmeier</w:t>
        </w:r>
        <w:r w:rsidR="0065230E" w:rsidDel="009C5505">
          <w:rPr>
            <w:rFonts w:ascii="Times New Roman" w:hAnsi="Times New Roman"/>
            <w:sz w:val="24"/>
            <w:szCs w:val="24"/>
          </w:rPr>
          <w:t xml:space="preserve"> </w:t>
        </w:r>
        <w:r w:rsidR="0065230E" w:rsidDel="009C5505">
          <w:rPr>
            <w:rFonts w:ascii="Times New Roman" w:hAnsi="Times New Roman"/>
            <w:sz w:val="24"/>
            <w:szCs w:val="24"/>
          </w:rPr>
          <w:fldChar w:fldCharType="begin"/>
        </w:r>
        <w:r w:rsidR="00815DDD" w:rsidDel="009C5505">
          <w:rPr>
            <w:rFonts w:ascii="Times New Roman" w:hAnsi="Times New Roman"/>
            <w:sz w:val="24"/>
            <w:szCs w:val="24"/>
          </w:rPr>
          <w:instrText xml:space="preserve"> ADDIN EN.CITE &lt;EndNote&gt;&lt;Cite ExcludeAuth="1"&gt;&lt;Author&gt;Hapfelmeier&lt;/Author&gt;&lt;Year&gt;2013&lt;/Year&gt;&lt;RecNum&gt;156&lt;/RecNum&gt;&lt;DisplayText&gt;(2013)&lt;/DisplayText&gt;&lt;record&gt;&lt;rec-number&gt;156&lt;/rec-number&gt;&lt;foreign-keys&gt;&lt;key app="EN" db-id="wxawfv2fftdtejettwmvx2dy0wsd2pzzzwft" timestamp="1530114782"&gt;156&lt;/key&gt;&lt;/foreign-keys&gt;&lt;ref-type name="Journal Article"&gt;17&lt;/ref-type&gt;&lt;contributors&gt;&lt;authors&gt;&lt;author&gt;Hapfelmeier, Alexander&lt;/author&gt;&lt;author&gt;Ulm, Kurt&lt;/author&gt;&lt;/authors&gt;&lt;/contributors&gt;&lt;titles&gt;&lt;title&gt;A new variable selection approach using random forests&lt;/title&gt;&lt;secondary-title&gt;Computational Statistics &amp;amp; Data Analysis&lt;/secondary-title&gt;&lt;/titles&gt;&lt;periodical&gt;&lt;full-title&gt;Computational Statistics &amp;amp; Data Analysis&lt;/full-title&gt;&lt;/periodical&gt;&lt;pages&gt;50-69&lt;/pages&gt;&lt;volume&gt;60&lt;/volume&gt;&lt;dates&gt;&lt;year&gt;2013&lt;/year&gt;&lt;/dates&gt;&lt;isbn&gt;0167-9473&lt;/isbn&gt;&lt;urls&gt;&lt;/urls&gt;&lt;/record&gt;&lt;/Cite&gt;&lt;/EndNote&gt;</w:instrText>
        </w:r>
        <w:r w:rsidR="0065230E" w:rsidDel="009C5505">
          <w:rPr>
            <w:rFonts w:ascii="Times New Roman" w:hAnsi="Times New Roman"/>
            <w:sz w:val="24"/>
            <w:szCs w:val="24"/>
          </w:rPr>
          <w:fldChar w:fldCharType="separate"/>
        </w:r>
        <w:r w:rsidR="00815DDD" w:rsidDel="009C5505">
          <w:rPr>
            <w:rFonts w:ascii="Times New Roman" w:hAnsi="Times New Roman"/>
            <w:noProof/>
            <w:sz w:val="24"/>
            <w:szCs w:val="24"/>
          </w:rPr>
          <w:t>(2013)</w:t>
        </w:r>
        <w:r w:rsidR="0065230E" w:rsidDel="009C5505">
          <w:rPr>
            <w:rFonts w:ascii="Times New Roman" w:hAnsi="Times New Roman"/>
            <w:sz w:val="24"/>
            <w:szCs w:val="24"/>
          </w:rPr>
          <w:fldChar w:fldCharType="end"/>
        </w:r>
        <w:r w:rsidR="00880922" w:rsidDel="009C5505">
          <w:rPr>
            <w:rFonts w:ascii="Times New Roman" w:hAnsi="Times New Roman"/>
            <w:sz w:val="24"/>
            <w:szCs w:val="24"/>
          </w:rPr>
          <w:t xml:space="preserve"> </w:t>
        </w:r>
        <w:r w:rsidR="008D3730" w:rsidDel="009C5505">
          <w:rPr>
            <w:rFonts w:ascii="Times New Roman" w:hAnsi="Times New Roman"/>
            <w:sz w:val="24"/>
            <w:szCs w:val="24"/>
          </w:rPr>
          <w:t xml:space="preserve">and Speiser (ref) </w:t>
        </w:r>
        <w:r w:rsidR="00CD10FC" w:rsidDel="009C5505">
          <w:rPr>
            <w:rFonts w:ascii="Times New Roman" w:hAnsi="Times New Roman"/>
            <w:sz w:val="24"/>
            <w:szCs w:val="24"/>
          </w:rPr>
          <w:t>assess</w:t>
        </w:r>
        <w:r w:rsidR="00880922" w:rsidDel="009C5505">
          <w:rPr>
            <w:rFonts w:ascii="Times New Roman" w:hAnsi="Times New Roman"/>
            <w:sz w:val="24"/>
            <w:szCs w:val="24"/>
          </w:rPr>
          <w:t xml:space="preserve"> variable selection methods for random forest classification, but </w:t>
        </w:r>
        <w:r w:rsidR="00B05E36" w:rsidDel="009C5505">
          <w:rPr>
            <w:rFonts w:ascii="Times New Roman" w:hAnsi="Times New Roman"/>
            <w:sz w:val="24"/>
            <w:szCs w:val="24"/>
          </w:rPr>
          <w:t>these results may not hold for regression or continuous outcomes</w:t>
        </w:r>
        <w:r w:rsidR="00880922" w:rsidDel="009C5505">
          <w:rPr>
            <w:rFonts w:ascii="Times New Roman" w:hAnsi="Times New Roman"/>
            <w:sz w:val="24"/>
            <w:szCs w:val="24"/>
          </w:rPr>
          <w:t>.</w:t>
        </w:r>
        <w:r w:rsidR="00D50E33" w:rsidDel="009C5505">
          <w:rPr>
            <w:rFonts w:ascii="Times New Roman" w:hAnsi="Times New Roman"/>
            <w:sz w:val="24"/>
            <w:szCs w:val="24"/>
          </w:rPr>
          <w:t xml:space="preserve"> </w:t>
        </w:r>
        <w:r w:rsidR="004C50C7" w:rsidDel="009C5505">
          <w:rPr>
            <w:rFonts w:ascii="Times New Roman" w:hAnsi="Times New Roman"/>
            <w:sz w:val="24"/>
            <w:szCs w:val="24"/>
          </w:rPr>
          <w:t xml:space="preserve">Our previous benchmarking study (ref) demonstrated that </w:t>
        </w:r>
        <w:r w:rsidR="006B46BE" w:rsidDel="009C5505">
          <w:rPr>
            <w:rFonts w:ascii="Times New Roman" w:hAnsi="Times New Roman"/>
            <w:sz w:val="24"/>
            <w:szCs w:val="24"/>
          </w:rPr>
          <w:t xml:space="preserve">preferable methods may be </w:t>
        </w:r>
        <w:r w:rsidR="006B46BE" w:rsidRPr="006B46BE" w:rsidDel="009C5505">
          <w:rPr>
            <w:rFonts w:ascii="Times New Roman" w:hAnsi="Times New Roman"/>
            <w:i/>
            <w:iCs/>
            <w:sz w:val="24"/>
            <w:szCs w:val="24"/>
          </w:rPr>
          <w:t>VSURF</w:t>
        </w:r>
        <w:r w:rsidR="006B46BE" w:rsidDel="009C5505">
          <w:rPr>
            <w:rFonts w:ascii="Times New Roman" w:hAnsi="Times New Roman"/>
            <w:sz w:val="24"/>
            <w:szCs w:val="24"/>
          </w:rPr>
          <w:t xml:space="preserve">, Jiang’s method, </w:t>
        </w:r>
        <w:r w:rsidR="006B46BE" w:rsidRPr="006B46BE" w:rsidDel="009C5505">
          <w:rPr>
            <w:rFonts w:ascii="Times New Roman" w:hAnsi="Times New Roman"/>
            <w:i/>
            <w:iCs/>
            <w:sz w:val="24"/>
            <w:szCs w:val="24"/>
          </w:rPr>
          <w:t>varS</w:t>
        </w:r>
        <w:r w:rsidR="006B46BE" w:rsidDel="009C5505">
          <w:rPr>
            <w:rFonts w:ascii="Times New Roman" w:hAnsi="Times New Roman"/>
            <w:i/>
            <w:iCs/>
            <w:sz w:val="24"/>
            <w:szCs w:val="24"/>
          </w:rPr>
          <w:t>e</w:t>
        </w:r>
        <w:r w:rsidR="006B46BE" w:rsidRPr="006B46BE" w:rsidDel="009C5505">
          <w:rPr>
            <w:rFonts w:ascii="Times New Roman" w:hAnsi="Times New Roman"/>
            <w:i/>
            <w:iCs/>
            <w:sz w:val="24"/>
            <w:szCs w:val="24"/>
          </w:rPr>
          <w:t>lRF</w:t>
        </w:r>
        <w:r w:rsidR="006B46BE" w:rsidDel="009C5505">
          <w:rPr>
            <w:rFonts w:ascii="Times New Roman" w:hAnsi="Times New Roman"/>
            <w:sz w:val="24"/>
            <w:szCs w:val="24"/>
          </w:rPr>
          <w:t xml:space="preserve"> and </w:t>
        </w:r>
        <w:r w:rsidR="006B46BE" w:rsidRPr="006B46BE" w:rsidDel="009C5505">
          <w:rPr>
            <w:rFonts w:ascii="Times New Roman" w:hAnsi="Times New Roman"/>
            <w:i/>
            <w:iCs/>
            <w:sz w:val="24"/>
            <w:szCs w:val="24"/>
          </w:rPr>
          <w:t>Boruta</w:t>
        </w:r>
        <w:r w:rsidR="006B46BE" w:rsidDel="009C5505">
          <w:rPr>
            <w:rFonts w:ascii="Times New Roman" w:hAnsi="Times New Roman"/>
            <w:sz w:val="24"/>
            <w:szCs w:val="24"/>
          </w:rPr>
          <w:t xml:space="preserve">; however, </w:t>
        </w:r>
        <w:r w:rsidR="000B0DE0" w:rsidRPr="006B46BE" w:rsidDel="009C5505">
          <w:rPr>
            <w:rFonts w:ascii="Times New Roman" w:hAnsi="Times New Roman"/>
            <w:i/>
            <w:iCs/>
            <w:sz w:val="24"/>
            <w:szCs w:val="24"/>
          </w:rPr>
          <w:t>varS</w:t>
        </w:r>
        <w:r w:rsidR="000B0DE0" w:rsidDel="009C5505">
          <w:rPr>
            <w:rFonts w:ascii="Times New Roman" w:hAnsi="Times New Roman"/>
            <w:i/>
            <w:iCs/>
            <w:sz w:val="24"/>
            <w:szCs w:val="24"/>
          </w:rPr>
          <w:t>e</w:t>
        </w:r>
        <w:r w:rsidR="000B0DE0" w:rsidRPr="006B46BE" w:rsidDel="009C5505">
          <w:rPr>
            <w:rFonts w:ascii="Times New Roman" w:hAnsi="Times New Roman"/>
            <w:i/>
            <w:iCs/>
            <w:sz w:val="24"/>
            <w:szCs w:val="24"/>
          </w:rPr>
          <w:t>lRF</w:t>
        </w:r>
        <w:r w:rsidR="000B0DE0" w:rsidDel="009C5505">
          <w:rPr>
            <w:rFonts w:ascii="Times New Roman" w:hAnsi="Times New Roman"/>
            <w:i/>
            <w:iCs/>
            <w:sz w:val="24"/>
            <w:szCs w:val="24"/>
          </w:rPr>
          <w:t xml:space="preserve"> </w:t>
        </w:r>
        <w:r w:rsidR="000B0DE0" w:rsidDel="009C5505">
          <w:rPr>
            <w:rFonts w:ascii="Times New Roman" w:hAnsi="Times New Roman"/>
            <w:sz w:val="24"/>
            <w:szCs w:val="24"/>
          </w:rPr>
          <w:t xml:space="preserve">cannot be used for continuous outcomes and </w:t>
        </w:r>
        <w:r w:rsidR="000B0DE0" w:rsidRPr="00C516F9" w:rsidDel="009C5505">
          <w:rPr>
            <w:rFonts w:ascii="Times New Roman" w:hAnsi="Times New Roman"/>
            <w:sz w:val="24"/>
            <w:szCs w:val="24"/>
          </w:rPr>
          <w:t xml:space="preserve">the relative performance of the other methods in regression applications is unknown. </w:t>
        </w:r>
        <w:r w:rsidR="00A2487A" w:rsidRPr="00C516F9" w:rsidDel="009C5505">
          <w:rPr>
            <w:rFonts w:ascii="Times New Roman" w:hAnsi="Times New Roman"/>
            <w:sz w:val="24"/>
            <w:szCs w:val="24"/>
          </w:rPr>
          <w:t>A reason that preferable methods may differ for categorical versus continuous outcomes is that different performance statistics are used to select variables</w:t>
        </w:r>
        <w:r w:rsidR="004D16E2" w:rsidRPr="00C516F9" w:rsidDel="009C5505">
          <w:rPr>
            <w:rFonts w:ascii="Times New Roman" w:hAnsi="Times New Roman"/>
            <w:sz w:val="24"/>
            <w:szCs w:val="24"/>
          </w:rPr>
          <w:t xml:space="preserve">. </w:t>
        </w:r>
        <w:r w:rsidR="009D51EE" w:rsidRPr="00C516F9" w:rsidDel="009C5505">
          <w:rPr>
            <w:rFonts w:ascii="Times New Roman" w:hAnsi="Times New Roman"/>
            <w:sz w:val="24"/>
            <w:szCs w:val="24"/>
          </w:rPr>
          <w:t xml:space="preserve">For categorical outcomes, metrics such as prediction accuracy (percent of correct predictions) may be used to add or eliminate variables, whereas for continuous outcomes root mean square error is used. </w:t>
        </w:r>
        <w:r w:rsidR="00E07C30" w:rsidDel="009C5505">
          <w:rPr>
            <w:rFonts w:ascii="Times New Roman" w:hAnsi="Times New Roman"/>
            <w:sz w:val="24"/>
            <w:szCs w:val="24"/>
          </w:rPr>
          <w:t>It is unclear if p</w:t>
        </w:r>
        <w:r w:rsidR="009D51EE" w:rsidRPr="00C516F9" w:rsidDel="009C5505">
          <w:rPr>
            <w:rFonts w:ascii="Times New Roman" w:hAnsi="Times New Roman"/>
            <w:sz w:val="24"/>
            <w:szCs w:val="24"/>
          </w:rPr>
          <w:t xml:space="preserve">erformance metrics may behave in different ways within the variable selection methods for continuous outcomes. Additionally, there may be outliers for continuous outcomes, and it is unknown how these may impact variable </w:t>
        </w:r>
        <w:commentRangeStart w:id="283"/>
        <w:r w:rsidR="009D51EE" w:rsidRPr="00C516F9" w:rsidDel="009C5505">
          <w:rPr>
            <w:rFonts w:ascii="Times New Roman" w:hAnsi="Times New Roman"/>
            <w:sz w:val="24"/>
            <w:szCs w:val="24"/>
          </w:rPr>
          <w:t xml:space="preserve">selection. </w:t>
        </w:r>
        <w:commentRangeEnd w:id="283"/>
        <w:r w:rsidR="00260BBA" w:rsidDel="009C5505">
          <w:rPr>
            <w:rStyle w:val="CommentReference"/>
          </w:rPr>
          <w:commentReference w:id="283"/>
        </w:r>
        <w:r w:rsidR="009D51EE" w:rsidRPr="00C516F9" w:rsidDel="009C5505">
          <w:rPr>
            <w:rFonts w:ascii="Times New Roman" w:hAnsi="Times New Roman"/>
            <w:sz w:val="24"/>
            <w:szCs w:val="24"/>
          </w:rPr>
          <w:t>There is a need to conduct a benchmarking study to assess random forest variable selection methods for continuous outcomes to provide data-driven recommendations in this setting.</w:t>
        </w:r>
      </w:moveFrom>
    </w:p>
    <w:moveFromRangeEnd w:id="281"/>
    <w:p w14:paraId="73159C2A" w14:textId="372B3545" w:rsidR="00C34280" w:rsidRDefault="000470F7" w:rsidP="00DE0927">
      <w:pPr>
        <w:spacing w:after="0" w:line="480" w:lineRule="auto"/>
        <w:ind w:firstLine="720"/>
        <w:rPr>
          <w:rFonts w:ascii="Times New Roman" w:hAnsi="Times New Roman"/>
          <w:sz w:val="24"/>
          <w:szCs w:val="24"/>
        </w:rPr>
      </w:pPr>
      <w:commentRangeStart w:id="284"/>
      <w:commentRangeStart w:id="285"/>
      <w:r>
        <w:rPr>
          <w:rFonts w:ascii="Times New Roman" w:hAnsi="Times New Roman"/>
          <w:sz w:val="24"/>
          <w:szCs w:val="24"/>
        </w:rPr>
        <w:t>The remainder of this paper is structured in the following manner. Section 2 summarizes methods and implementation for random forest variable selectio</w:t>
      </w:r>
      <w:r w:rsidR="00F0172B">
        <w:rPr>
          <w:rFonts w:ascii="Times New Roman" w:hAnsi="Times New Roman"/>
          <w:sz w:val="24"/>
          <w:szCs w:val="24"/>
        </w:rPr>
        <w:t xml:space="preserve">n for </w:t>
      </w:r>
      <w:r w:rsidR="00DE551A">
        <w:rPr>
          <w:rFonts w:ascii="Times New Roman" w:hAnsi="Times New Roman"/>
          <w:sz w:val="24"/>
          <w:szCs w:val="24"/>
        </w:rPr>
        <w:t>regression</w:t>
      </w:r>
      <w:r w:rsidR="00CD10FC">
        <w:rPr>
          <w:rFonts w:ascii="Times New Roman" w:hAnsi="Times New Roman"/>
          <w:sz w:val="24"/>
          <w:szCs w:val="24"/>
        </w:rPr>
        <w:t xml:space="preserve"> in the current literature</w:t>
      </w:r>
      <w:r w:rsidR="00F0172B">
        <w:rPr>
          <w:rFonts w:ascii="Times New Roman" w:hAnsi="Times New Roman"/>
          <w:sz w:val="24"/>
          <w:szCs w:val="24"/>
        </w:rPr>
        <w:t xml:space="preserve">. The design of the current study is presented in Section 3, including the datasets used and </w:t>
      </w:r>
      <w:r w:rsidR="00816E75">
        <w:rPr>
          <w:rFonts w:ascii="Times New Roman" w:hAnsi="Times New Roman"/>
          <w:sz w:val="24"/>
          <w:szCs w:val="24"/>
        </w:rPr>
        <w:t>evaluation metrics for the</w:t>
      </w:r>
      <w:r w:rsidR="00F0172B">
        <w:rPr>
          <w:rFonts w:ascii="Times New Roman" w:hAnsi="Times New Roman"/>
          <w:sz w:val="24"/>
          <w:szCs w:val="24"/>
        </w:rPr>
        <w:t xml:space="preserve"> variable selection procedures. Section 4 provides a summary of results comparing </w:t>
      </w:r>
      <w:r w:rsidR="00B51966">
        <w:rPr>
          <w:rFonts w:ascii="Times New Roman" w:hAnsi="Times New Roman"/>
          <w:sz w:val="24"/>
          <w:szCs w:val="24"/>
        </w:rPr>
        <w:t>performance</w:t>
      </w:r>
      <w:r w:rsidR="00F0172B">
        <w:rPr>
          <w:rFonts w:ascii="Times New Roman" w:hAnsi="Times New Roman"/>
          <w:sz w:val="24"/>
          <w:szCs w:val="24"/>
        </w:rPr>
        <w:t xml:space="preserve">, </w:t>
      </w:r>
      <w:proofErr w:type="gramStart"/>
      <w:r w:rsidR="00F0172B">
        <w:rPr>
          <w:rFonts w:ascii="Times New Roman" w:hAnsi="Times New Roman"/>
          <w:sz w:val="24"/>
          <w:szCs w:val="24"/>
        </w:rPr>
        <w:t>parsimony</w:t>
      </w:r>
      <w:proofErr w:type="gramEnd"/>
      <w:r w:rsidR="00F0172B">
        <w:rPr>
          <w:rFonts w:ascii="Times New Roman" w:hAnsi="Times New Roman"/>
          <w:sz w:val="24"/>
          <w:szCs w:val="24"/>
        </w:rPr>
        <w:t xml:space="preserve"> and computation time for the variable selection procedures. Discussion and conclusions are presented in Section 5. </w:t>
      </w:r>
      <w:commentRangeEnd w:id="284"/>
      <w:r w:rsidR="001142AE">
        <w:rPr>
          <w:rStyle w:val="CommentReference"/>
        </w:rPr>
        <w:commentReference w:id="284"/>
      </w:r>
      <w:commentRangeEnd w:id="285"/>
      <w:r w:rsidR="009C5505">
        <w:rPr>
          <w:rStyle w:val="CommentReference"/>
        </w:rPr>
        <w:commentReference w:id="285"/>
      </w:r>
    </w:p>
    <w:p w14:paraId="1F14DED0" w14:textId="77777777" w:rsidR="00DE0927" w:rsidRDefault="00DE0927" w:rsidP="00DE0927">
      <w:pPr>
        <w:spacing w:after="0" w:line="480" w:lineRule="auto"/>
        <w:rPr>
          <w:rFonts w:ascii="Times New Roman" w:hAnsi="Times New Roman"/>
          <w:sz w:val="24"/>
          <w:szCs w:val="24"/>
        </w:rPr>
      </w:pPr>
    </w:p>
    <w:p w14:paraId="7EB4863C" w14:textId="19065CAA" w:rsidR="00C34280" w:rsidRDefault="00073BE7" w:rsidP="00DE0927">
      <w:pPr>
        <w:spacing w:after="0" w:line="480" w:lineRule="auto"/>
        <w:rPr>
          <w:rFonts w:ascii="Times New Roman" w:hAnsi="Times New Roman"/>
          <w:b/>
          <w:sz w:val="24"/>
          <w:szCs w:val="24"/>
        </w:rPr>
      </w:pPr>
      <w:r>
        <w:rPr>
          <w:rFonts w:ascii="Times New Roman" w:hAnsi="Times New Roman"/>
          <w:b/>
          <w:sz w:val="24"/>
          <w:szCs w:val="24"/>
        </w:rPr>
        <w:t xml:space="preserve">2 </w:t>
      </w:r>
      <w:r w:rsidR="00C34280">
        <w:rPr>
          <w:rFonts w:ascii="Times New Roman" w:hAnsi="Times New Roman"/>
          <w:b/>
          <w:sz w:val="24"/>
          <w:szCs w:val="24"/>
        </w:rPr>
        <w:t xml:space="preserve">Methods for </w:t>
      </w:r>
      <w:r w:rsidR="00705F1E">
        <w:rPr>
          <w:rFonts w:ascii="Times New Roman" w:hAnsi="Times New Roman"/>
          <w:b/>
          <w:sz w:val="24"/>
          <w:szCs w:val="24"/>
        </w:rPr>
        <w:t>Random Forest</w:t>
      </w:r>
      <w:r w:rsidR="00C34280">
        <w:rPr>
          <w:rFonts w:ascii="Times New Roman" w:hAnsi="Times New Roman"/>
          <w:b/>
          <w:sz w:val="24"/>
          <w:szCs w:val="24"/>
        </w:rPr>
        <w:t xml:space="preserve"> Variable Selection for </w:t>
      </w:r>
      <w:r w:rsidR="003D49D8">
        <w:rPr>
          <w:rFonts w:ascii="Times New Roman" w:hAnsi="Times New Roman"/>
          <w:b/>
          <w:sz w:val="24"/>
          <w:szCs w:val="24"/>
        </w:rPr>
        <w:t>Regression</w:t>
      </w:r>
    </w:p>
    <w:p w14:paraId="54399907" w14:textId="16785C16" w:rsidR="005C26CF" w:rsidRDefault="005C26CF" w:rsidP="00FB2D24">
      <w:pPr>
        <w:spacing w:after="0" w:line="480" w:lineRule="auto"/>
        <w:ind w:firstLine="720"/>
        <w:rPr>
          <w:ins w:id="286" w:author="Byron C Jaeger" w:date="2024-05-01T16:17:00Z"/>
          <w:rFonts w:ascii="Times New Roman" w:hAnsi="Times New Roman"/>
          <w:sz w:val="24"/>
          <w:szCs w:val="24"/>
        </w:rPr>
      </w:pPr>
      <w:ins w:id="287" w:author="Byron C Jaeger" w:date="2024-05-01T16:17:00Z">
        <w:r>
          <w:rPr>
            <w:rFonts w:ascii="Times New Roman" w:hAnsi="Times New Roman"/>
            <w:sz w:val="24"/>
            <w:szCs w:val="24"/>
          </w:rPr>
          <w:t xml:space="preserve">We included a total of 13 RF VS methods in the current analysis </w:t>
        </w:r>
        <w:r>
          <w:rPr>
            <w:rFonts w:ascii="Times New Roman" w:hAnsi="Times New Roman"/>
            <w:sz w:val="24"/>
            <w:szCs w:val="24"/>
          </w:rPr>
          <w:fldChar w:fldCharType="begin">
            <w:fldData xml:space="preserve">PEVuZE5vdGU+PENpdGU+PEF1dGhvcj5DYWRlbmFzPC9BdXRob3I+PFllYXI+MjAxMzwvWWVhcj48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</w:fldData>
          </w:fldChar>
        </w:r>
        <w:r>
          <w:rPr>
            <w:rFonts w:ascii="Times New Roman" w:hAnsi="Times New Roman"/>
            <w:sz w:val="24"/>
            <w:szCs w:val="24"/>
          </w:rPr>
          <w:instrText xml:space="preserve"> ADDIN EN.CITE </w:instrText>
        </w:r>
        <w:r>
          <w:rPr>
            <w:rFonts w:ascii="Times New Roman" w:hAnsi="Times New Roman"/>
            <w:sz w:val="24"/>
            <w:szCs w:val="24"/>
          </w:rPr>
          <w:fldChar w:fldCharType="begin">
            <w:fldData xml:space="preserve">PEVuZE5vdGU+PENpdGU+PEF1dGhvcj5DYWRlbmFzPC9BdXRob3I+PFllYXI+MjAxMzwvWWVhcj48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</w:fldData>
          </w:fldChar>
        </w:r>
        <w:r>
          <w:rPr>
            <w:rFonts w:ascii="Times New Roman" w:hAnsi="Times New Roman"/>
            <w:sz w:val="24"/>
            <w:szCs w:val="24"/>
          </w:rPr>
          <w:instrText xml:space="preserve"> ADDIN EN.CITE.DATA </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(Cadenas, et al., 2013; Cano, et al., 2017; Degenhardt, et al., 2017; Hapfelmeier &amp; Ulm, 2013; Sanchez-Pinto, et al., 2018)</w:t>
        </w:r>
        <w:r>
          <w:rPr>
            <w:rFonts w:ascii="Times New Roman" w:hAnsi="Times New Roman"/>
            <w:sz w:val="24"/>
            <w:szCs w:val="24"/>
          </w:rPr>
          <w:fldChar w:fldCharType="end"/>
        </w:r>
      </w:ins>
      <w:ins w:id="288" w:author="Byron C Jaeger" w:date="2024-05-01T19:13:00Z">
        <w:r w:rsidR="005928E0">
          <w:rPr>
            <w:rFonts w:ascii="Times New Roman" w:hAnsi="Times New Roman"/>
            <w:sz w:val="24"/>
            <w:szCs w:val="24"/>
          </w:rPr>
          <w:t>.</w:t>
        </w:r>
      </w:ins>
      <w:ins w:id="289" w:author="Byron C Jaeger" w:date="2024-05-01T16:17:00Z">
        <w:r>
          <w:rPr>
            <w:rFonts w:ascii="Times New Roman" w:hAnsi="Times New Roman"/>
            <w:sz w:val="24"/>
            <w:szCs w:val="24"/>
          </w:rPr>
          <w:t xml:space="preserve"> </w:t>
        </w:r>
      </w:ins>
      <w:ins w:id="290" w:author="Byron C Jaeger" w:date="2024-05-01T19:10:00Z">
        <w:r w:rsidR="005928E0">
          <w:rPr>
            <w:rFonts w:ascii="Times New Roman" w:hAnsi="Times New Roman"/>
            <w:sz w:val="24"/>
            <w:szCs w:val="24"/>
          </w:rPr>
          <w:t>Each method is described in detail by its corresponding paper</w:t>
        </w:r>
      </w:ins>
      <w:ins w:id="291" w:author="Byron C Jaeger" w:date="2024-05-01T19:29:00Z">
        <w:r w:rsidR="007A052F">
          <w:rPr>
            <w:rFonts w:ascii="Times New Roman" w:hAnsi="Times New Roman"/>
            <w:sz w:val="24"/>
            <w:szCs w:val="24"/>
          </w:rPr>
          <w:t xml:space="preserve">, which is presented alongside </w:t>
        </w:r>
      </w:ins>
      <w:ins w:id="292" w:author="Byron C Jaeger" w:date="2024-05-01T19:16:00Z">
        <w:r w:rsidR="00E530E9">
          <w:rPr>
            <w:rFonts w:ascii="Times New Roman" w:hAnsi="Times New Roman"/>
            <w:sz w:val="24"/>
            <w:szCs w:val="24"/>
          </w:rPr>
          <w:t>a</w:t>
        </w:r>
      </w:ins>
      <w:ins w:id="293" w:author="Byron C Jaeger" w:date="2024-05-01T19:14:00Z">
        <w:r w:rsidR="005928E0">
          <w:rPr>
            <w:rFonts w:ascii="Times New Roman" w:hAnsi="Times New Roman"/>
            <w:sz w:val="24"/>
            <w:szCs w:val="24"/>
          </w:rPr>
          <w:t xml:space="preserve"> </w:t>
        </w:r>
      </w:ins>
      <w:ins w:id="294" w:author="Byron C Jaeger" w:date="2024-05-01T19:15:00Z">
        <w:r w:rsidR="005928E0">
          <w:rPr>
            <w:rFonts w:ascii="Times New Roman" w:hAnsi="Times New Roman"/>
            <w:sz w:val="24"/>
            <w:szCs w:val="24"/>
          </w:rPr>
          <w:t xml:space="preserve">brief description of </w:t>
        </w:r>
      </w:ins>
      <w:ins w:id="295" w:author="Byron C Jaeger" w:date="2024-05-01T19:30:00Z">
        <w:r w:rsidR="007A052F">
          <w:rPr>
            <w:rFonts w:ascii="Times New Roman" w:hAnsi="Times New Roman"/>
            <w:sz w:val="24"/>
            <w:szCs w:val="24"/>
          </w:rPr>
          <w:t xml:space="preserve">the </w:t>
        </w:r>
      </w:ins>
      <w:ins w:id="296" w:author="Byron C Jaeger" w:date="2024-05-01T19:15:00Z">
        <w:r w:rsidR="005928E0">
          <w:rPr>
            <w:rFonts w:ascii="Times New Roman" w:hAnsi="Times New Roman"/>
            <w:sz w:val="24"/>
            <w:szCs w:val="24"/>
          </w:rPr>
          <w:t>method in Table 1.</w:t>
        </w:r>
      </w:ins>
      <w:ins w:id="297" w:author="Byron C Jaeger" w:date="2024-05-01T19:10:00Z">
        <w:r w:rsidR="005928E0">
          <w:rPr>
            <w:rFonts w:ascii="Times New Roman" w:hAnsi="Times New Roman"/>
            <w:sz w:val="24"/>
            <w:szCs w:val="24"/>
          </w:rPr>
          <w:t xml:space="preserve"> </w:t>
        </w:r>
      </w:ins>
      <w:commentRangeStart w:id="298"/>
      <w:ins w:id="299" w:author="Byron C Jaeger" w:date="2024-05-01T19:14:00Z">
        <w:r w:rsidR="005928E0">
          <w:rPr>
            <w:rFonts w:ascii="Times New Roman" w:hAnsi="Times New Roman"/>
            <w:sz w:val="24"/>
            <w:szCs w:val="24"/>
          </w:rPr>
          <w:t xml:space="preserve">In brief, </w:t>
        </w:r>
      </w:ins>
      <w:proofErr w:type="spellStart"/>
      <w:ins w:id="300" w:author="Byron C Jaeger" w:date="2024-05-01T19:31:00Z">
        <w:r w:rsidR="007A052F">
          <w:rPr>
            <w:rFonts w:ascii="Times New Roman" w:hAnsi="Times New Roman"/>
            <w:sz w:val="24"/>
            <w:szCs w:val="24"/>
          </w:rPr>
          <w:t>Svetnik</w:t>
        </w:r>
        <w:proofErr w:type="spellEnd"/>
        <w:r w:rsidR="007A052F">
          <w:rPr>
            <w:rFonts w:ascii="Times New Roman" w:hAnsi="Times New Roman"/>
            <w:sz w:val="24"/>
            <w:szCs w:val="24"/>
          </w:rPr>
          <w:t xml:space="preserve">, Jiang, Caret, Menze, </w:t>
        </w:r>
      </w:ins>
      <w:ins w:id="301" w:author="Byron C Jaeger" w:date="2024-05-01T19:32:00Z">
        <w:r w:rsidR="007A052F">
          <w:rPr>
            <w:rFonts w:ascii="Times New Roman" w:hAnsi="Times New Roman"/>
            <w:sz w:val="24"/>
            <w:szCs w:val="24"/>
          </w:rPr>
          <w:t>Negation, and Permutation – Oblique each use a specific form of recursive feature elimination</w:t>
        </w:r>
      </w:ins>
      <w:ins w:id="302" w:author="Byron C Jaeger" w:date="2024-05-01T19:33:00Z">
        <w:r w:rsidR="007A052F">
          <w:rPr>
            <w:rFonts w:ascii="Times New Roman" w:hAnsi="Times New Roman"/>
            <w:sz w:val="24"/>
            <w:szCs w:val="24"/>
          </w:rPr>
          <w:t xml:space="preserve">, </w:t>
        </w:r>
        <w:r w:rsidR="007A052F" w:rsidRPr="007A052F">
          <w:rPr>
            <w:rFonts w:ascii="Times New Roman" w:hAnsi="Times New Roman"/>
            <w:sz w:val="24"/>
            <w:szCs w:val="24"/>
          </w:rPr>
          <w:t xml:space="preserve">a stepwise procedure where a single predictor is dropped at each step until a stopping criterion is met. </w:t>
        </w:r>
        <w:r w:rsidR="007A052F">
          <w:rPr>
            <w:rFonts w:ascii="Times New Roman" w:hAnsi="Times New Roman"/>
            <w:sz w:val="24"/>
            <w:szCs w:val="24"/>
          </w:rPr>
          <w:t xml:space="preserve">Altmann, Boruta, </w:t>
        </w:r>
      </w:ins>
      <w:ins w:id="303" w:author="Byron C Jaeger" w:date="2024-05-01T19:34:00Z">
        <w:r w:rsidR="007A052F">
          <w:rPr>
            <w:rFonts w:ascii="Times New Roman" w:hAnsi="Times New Roman"/>
            <w:sz w:val="24"/>
            <w:szCs w:val="24"/>
          </w:rPr>
          <w:t xml:space="preserve">and </w:t>
        </w:r>
        <w:proofErr w:type="spellStart"/>
        <w:r w:rsidR="007A052F">
          <w:rPr>
            <w:rFonts w:ascii="Times New Roman" w:hAnsi="Times New Roman"/>
            <w:sz w:val="24"/>
            <w:szCs w:val="24"/>
          </w:rPr>
          <w:t>Hapfelmeier</w:t>
        </w:r>
        <w:proofErr w:type="spellEnd"/>
        <w:r w:rsidR="007A052F">
          <w:rPr>
            <w:rFonts w:ascii="Times New Roman" w:hAnsi="Times New Roman"/>
            <w:sz w:val="24"/>
            <w:szCs w:val="24"/>
          </w:rPr>
          <w:t xml:space="preserve"> use permutation tests to identify significant predictors</w:t>
        </w:r>
      </w:ins>
      <w:ins w:id="304" w:author="Byron C Jaeger" w:date="2024-05-01T19:35:00Z">
        <w:r w:rsidR="007A052F">
          <w:rPr>
            <w:rFonts w:ascii="Times New Roman" w:hAnsi="Times New Roman"/>
            <w:sz w:val="24"/>
            <w:szCs w:val="24"/>
          </w:rPr>
          <w:t xml:space="preserve">. </w:t>
        </w:r>
        <w:r w:rsidR="00CB29FA">
          <w:rPr>
            <w:rFonts w:ascii="Times New Roman" w:hAnsi="Times New Roman"/>
            <w:sz w:val="24"/>
            <w:szCs w:val="24"/>
          </w:rPr>
          <w:t xml:space="preserve">RRF uses forward selection based on regularization, SRC </w:t>
        </w:r>
      </w:ins>
      <w:ins w:id="305" w:author="Byron C Jaeger" w:date="2024-05-01T19:36:00Z">
        <w:r w:rsidR="00CB29FA">
          <w:rPr>
            <w:rFonts w:ascii="Times New Roman" w:hAnsi="Times New Roman"/>
            <w:sz w:val="24"/>
            <w:szCs w:val="24"/>
          </w:rPr>
          <w:t xml:space="preserve">uses minimal depth of maximal subtrees, </w:t>
        </w:r>
      </w:ins>
      <w:ins w:id="306" w:author="Byron C Jaeger" w:date="2024-05-01T19:37:00Z">
        <w:r w:rsidR="00CB29FA">
          <w:rPr>
            <w:rFonts w:ascii="Times New Roman" w:hAnsi="Times New Roman"/>
            <w:sz w:val="24"/>
            <w:szCs w:val="24"/>
          </w:rPr>
          <w:t xml:space="preserve">and </w:t>
        </w:r>
      </w:ins>
      <w:ins w:id="307" w:author="Byron C Jaeger" w:date="2024-05-01T19:36:00Z">
        <w:r w:rsidR="00CB29FA">
          <w:rPr>
            <w:rFonts w:ascii="Times New Roman" w:hAnsi="Times New Roman"/>
            <w:sz w:val="24"/>
            <w:szCs w:val="24"/>
          </w:rPr>
          <w:t>VSURF applies a three step (threshold, interpret, and predict) selection procedure,</w:t>
        </w:r>
      </w:ins>
      <w:commentRangeEnd w:id="298"/>
      <w:ins w:id="308" w:author="Byron C Jaeger" w:date="2024-05-01T19:38:00Z">
        <w:r w:rsidR="00CB29FA">
          <w:rPr>
            <w:rStyle w:val="CommentReference"/>
          </w:rPr>
          <w:commentReference w:id="298"/>
        </w:r>
      </w:ins>
    </w:p>
    <w:p w14:paraId="2A545265" w14:textId="34B600D6" w:rsidR="005C26CF" w:rsidRDefault="00453BE9" w:rsidP="00FB2D24">
      <w:pPr>
        <w:spacing w:after="0" w:line="480" w:lineRule="auto"/>
        <w:ind w:firstLine="720"/>
        <w:rPr>
          <w:ins w:id="309" w:author="Byron C Jaeger" w:date="2024-05-01T16:15:00Z"/>
          <w:rFonts w:ascii="Times New Roman" w:hAnsi="Times New Roman"/>
          <w:sz w:val="24"/>
          <w:szCs w:val="24"/>
        </w:rPr>
      </w:pPr>
      <w:del w:id="310" w:author="Byron C Jaeger" w:date="2024-05-01T16:13:00Z">
        <w:r w:rsidDel="005C26CF">
          <w:rPr>
            <w:rFonts w:ascii="Times New Roman" w:hAnsi="Times New Roman"/>
            <w:sz w:val="24"/>
            <w:szCs w:val="24"/>
          </w:rPr>
          <w:delText>Random forest v</w:delText>
        </w:r>
        <w:r w:rsidR="00705F1E" w:rsidDel="005C26CF">
          <w:rPr>
            <w:rFonts w:ascii="Times New Roman" w:hAnsi="Times New Roman"/>
            <w:sz w:val="24"/>
            <w:szCs w:val="24"/>
          </w:rPr>
          <w:delText xml:space="preserve">ariable selection </w:delText>
        </w:r>
      </w:del>
      <w:del w:id="311" w:author="Byron C Jaeger" w:date="2024-05-01T16:15:00Z">
        <w:r w:rsidR="00705F1E" w:rsidDel="005C26CF">
          <w:rPr>
            <w:rFonts w:ascii="Times New Roman" w:hAnsi="Times New Roman"/>
            <w:sz w:val="24"/>
            <w:szCs w:val="24"/>
          </w:rPr>
          <w:delText xml:space="preserve">methods are </w:delText>
        </w:r>
      </w:del>
      <w:del w:id="312" w:author="Byron C Jaeger" w:date="2024-05-01T16:14:00Z">
        <w:r w:rsidR="00705F1E" w:rsidDel="005C26CF">
          <w:rPr>
            <w:rFonts w:ascii="Times New Roman" w:hAnsi="Times New Roman"/>
            <w:sz w:val="24"/>
            <w:szCs w:val="24"/>
          </w:rPr>
          <w:delText xml:space="preserve">thoroughly </w:delText>
        </w:r>
      </w:del>
      <w:del w:id="313" w:author="Byron C Jaeger" w:date="2024-05-01T16:15:00Z">
        <w:r w:rsidR="00705F1E" w:rsidDel="005C26CF">
          <w:rPr>
            <w:rFonts w:ascii="Times New Roman" w:hAnsi="Times New Roman"/>
            <w:sz w:val="24"/>
            <w:szCs w:val="24"/>
          </w:rPr>
          <w:delText xml:space="preserve">described in </w:delText>
        </w:r>
      </w:del>
      <w:del w:id="314" w:author="Byron C Jaeger" w:date="2024-05-01T16:14:00Z">
        <w:r w:rsidR="00705F1E" w:rsidDel="005C26CF">
          <w:rPr>
            <w:rFonts w:ascii="Times New Roman" w:hAnsi="Times New Roman"/>
            <w:sz w:val="24"/>
            <w:szCs w:val="24"/>
          </w:rPr>
          <w:delText>the literature (e.g.</w:delText>
        </w:r>
        <w:r w:rsidR="00260BBA" w:rsidDel="005C26CF">
          <w:rPr>
            <w:rFonts w:ascii="Times New Roman" w:hAnsi="Times New Roman"/>
            <w:sz w:val="24"/>
            <w:szCs w:val="24"/>
          </w:rPr>
          <w:delText>,</w:delText>
        </w:r>
        <w:r w:rsidR="00705F1E" w:rsidDel="005C26CF">
          <w:rPr>
            <w:rFonts w:ascii="Times New Roman" w:hAnsi="Times New Roman"/>
            <w:sz w:val="24"/>
            <w:szCs w:val="24"/>
          </w:rPr>
          <w:delText xml:space="preserve"> </w:delText>
        </w:r>
      </w:del>
      <w:del w:id="315" w:author="Byron C Jaeger" w:date="2024-05-01T16:15:00Z">
        <w:r w:rsidR="00705F1E" w:rsidDel="005C26CF">
          <w:rPr>
            <w:rFonts w:ascii="Times New Roman" w:hAnsi="Times New Roman"/>
            <w:sz w:val="24"/>
            <w:szCs w:val="24"/>
          </w:rPr>
          <w:fldChar w:fldCharType="begin">
            <w:fldData xml:space="preserve">PEVuZE5vdGU+PENpdGU+PEF1dGhvcj5DYWRlbmFzPC9BdXRob3I+PFllYXI+MjAxMzwvWWVhcj48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</w:fldData>
          </w:fldChar>
        </w:r>
        <w:r w:rsidR="00815DDD" w:rsidDel="005C26CF">
          <w:rPr>
            <w:rFonts w:ascii="Times New Roman" w:hAnsi="Times New Roman"/>
            <w:sz w:val="24"/>
            <w:szCs w:val="24"/>
          </w:rPr>
          <w:delInstrText xml:space="preserve"> ADDIN EN.CITE </w:delInstrText>
        </w:r>
        <w:r w:rsidR="00815DDD" w:rsidDel="005C26CF">
          <w:rPr>
            <w:rFonts w:ascii="Times New Roman" w:hAnsi="Times New Roman"/>
            <w:sz w:val="24"/>
            <w:szCs w:val="24"/>
          </w:rPr>
          <w:fldChar w:fldCharType="begin">
            <w:fldData xml:space="preserve">PEVuZE5vdGU+PENpdGU+PEF1dGhvcj5DYWRlbmFzPC9BdXRob3I+PFllYXI+MjAxMzwvWWVhcj48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</w:fldData>
          </w:fldChar>
        </w:r>
        <w:r w:rsidR="00815DDD" w:rsidDel="005C26CF">
          <w:rPr>
            <w:rFonts w:ascii="Times New Roman" w:hAnsi="Times New Roman"/>
            <w:sz w:val="24"/>
            <w:szCs w:val="24"/>
          </w:rPr>
          <w:delInstrText xml:space="preserve"> ADDIN EN.CITE.DATA </w:delInstrText>
        </w:r>
        <w:r w:rsidR="00815DDD" w:rsidDel="005C26CF">
          <w:rPr>
            <w:rFonts w:ascii="Times New Roman" w:hAnsi="Times New Roman"/>
            <w:sz w:val="24"/>
            <w:szCs w:val="24"/>
          </w:rPr>
        </w:r>
        <w:r w:rsidR="00815DDD" w:rsidDel="005C26CF">
          <w:rPr>
            <w:rFonts w:ascii="Times New Roman" w:hAnsi="Times New Roman"/>
            <w:sz w:val="24"/>
            <w:szCs w:val="24"/>
          </w:rPr>
          <w:fldChar w:fldCharType="end"/>
        </w:r>
        <w:r w:rsidR="00705F1E" w:rsidDel="005C26CF">
          <w:rPr>
            <w:rFonts w:ascii="Times New Roman" w:hAnsi="Times New Roman"/>
            <w:sz w:val="24"/>
            <w:szCs w:val="24"/>
          </w:rPr>
        </w:r>
        <w:r w:rsidR="00705F1E" w:rsidDel="005C26CF">
          <w:rPr>
            <w:rFonts w:ascii="Times New Roman" w:hAnsi="Times New Roman"/>
            <w:sz w:val="24"/>
            <w:szCs w:val="24"/>
          </w:rPr>
          <w:fldChar w:fldCharType="separate"/>
        </w:r>
        <w:r w:rsidR="00815DDD" w:rsidDel="005C26CF">
          <w:rPr>
            <w:rFonts w:ascii="Times New Roman" w:hAnsi="Times New Roman"/>
            <w:noProof/>
            <w:sz w:val="24"/>
            <w:szCs w:val="24"/>
          </w:rPr>
          <w:delText>(Cadenas, et al., 2013; Cano, et al., 2017; Degenhardt, et al., 2017; Hapfelmeier &amp; Ulm, 2013; Sanchez-Pinto, et al., 2018)</w:delText>
        </w:r>
        <w:r w:rsidR="00705F1E" w:rsidDel="005C26CF">
          <w:rPr>
            <w:rFonts w:ascii="Times New Roman" w:hAnsi="Times New Roman"/>
            <w:sz w:val="24"/>
            <w:szCs w:val="24"/>
          </w:rPr>
          <w:fldChar w:fldCharType="end"/>
        </w:r>
      </w:del>
      <w:del w:id="316" w:author="Byron C Jaeger" w:date="2024-05-01T16:14:00Z">
        <w:r w:rsidR="00ED20C9" w:rsidDel="005C26CF">
          <w:rPr>
            <w:rFonts w:ascii="Times New Roman" w:hAnsi="Times New Roman"/>
            <w:sz w:val="24"/>
            <w:szCs w:val="24"/>
          </w:rPr>
          <w:delText>)</w:delText>
        </w:r>
      </w:del>
      <w:del w:id="317" w:author="Byron C Jaeger" w:date="2024-05-01T16:15:00Z">
        <w:r w:rsidR="00ED20C9" w:rsidDel="005C26CF">
          <w:rPr>
            <w:rFonts w:ascii="Times New Roman" w:hAnsi="Times New Roman"/>
            <w:sz w:val="24"/>
            <w:szCs w:val="24"/>
          </w:rPr>
          <w:delText xml:space="preserve">; thus, </w:delText>
        </w:r>
        <w:r w:rsidR="00705F1E" w:rsidDel="005C26CF">
          <w:rPr>
            <w:rFonts w:ascii="Times New Roman" w:hAnsi="Times New Roman"/>
            <w:sz w:val="24"/>
            <w:szCs w:val="24"/>
          </w:rPr>
          <w:delText xml:space="preserve">we summarize </w:delText>
        </w:r>
        <w:r w:rsidR="00ED20C9" w:rsidDel="005C26CF">
          <w:rPr>
            <w:rFonts w:ascii="Times New Roman" w:hAnsi="Times New Roman"/>
            <w:sz w:val="24"/>
            <w:szCs w:val="24"/>
          </w:rPr>
          <w:delText xml:space="preserve">only </w:delText>
        </w:r>
        <w:r w:rsidR="00683CD9" w:rsidDel="005C26CF">
          <w:rPr>
            <w:rFonts w:ascii="Times New Roman" w:hAnsi="Times New Roman"/>
            <w:sz w:val="24"/>
            <w:szCs w:val="24"/>
          </w:rPr>
          <w:delText>high level information about each</w:delText>
        </w:r>
        <w:r w:rsidR="00705F1E" w:rsidDel="005C26CF">
          <w:rPr>
            <w:rFonts w:ascii="Times New Roman" w:hAnsi="Times New Roman"/>
            <w:sz w:val="24"/>
            <w:szCs w:val="24"/>
          </w:rPr>
          <w:delText xml:space="preserve"> method. </w:delText>
        </w:r>
      </w:del>
      <w:del w:id="318" w:author="Byron C Jaeger" w:date="2024-05-01T19:06:00Z">
        <w:r w:rsidR="007E0161" w:rsidDel="005928E0">
          <w:rPr>
            <w:rFonts w:ascii="Times New Roman" w:hAnsi="Times New Roman"/>
            <w:sz w:val="24"/>
            <w:szCs w:val="24"/>
          </w:rPr>
          <w:delText xml:space="preserve">In </w:delText>
        </w:r>
        <w:r w:rsidR="00856991" w:rsidDel="005928E0">
          <w:rPr>
            <w:rFonts w:ascii="Times New Roman" w:hAnsi="Times New Roman"/>
            <w:sz w:val="24"/>
            <w:szCs w:val="24"/>
          </w:rPr>
          <w:delText>chronological</w:delText>
        </w:r>
        <w:r w:rsidR="007E0161" w:rsidDel="005928E0">
          <w:rPr>
            <w:rFonts w:ascii="Times New Roman" w:hAnsi="Times New Roman"/>
            <w:sz w:val="24"/>
            <w:szCs w:val="24"/>
          </w:rPr>
          <w:delText xml:space="preserve"> order</w:delText>
        </w:r>
        <w:r w:rsidR="00856991" w:rsidDel="005928E0">
          <w:rPr>
            <w:rFonts w:ascii="Times New Roman" w:hAnsi="Times New Roman"/>
            <w:sz w:val="24"/>
            <w:szCs w:val="24"/>
          </w:rPr>
          <w:delText xml:space="preserve"> </w:delText>
        </w:r>
        <w:r w:rsidR="00500594" w:rsidDel="005928E0">
          <w:rPr>
            <w:rFonts w:ascii="Times New Roman" w:hAnsi="Times New Roman"/>
            <w:sz w:val="24"/>
            <w:szCs w:val="24"/>
          </w:rPr>
          <w:delText>by</w:delText>
        </w:r>
        <w:r w:rsidR="00856991" w:rsidDel="005928E0">
          <w:rPr>
            <w:rFonts w:ascii="Times New Roman" w:hAnsi="Times New Roman"/>
            <w:sz w:val="24"/>
            <w:szCs w:val="24"/>
          </w:rPr>
          <w:delText xml:space="preserve"> </w:delText>
        </w:r>
        <w:r w:rsidR="004622D4" w:rsidDel="005928E0">
          <w:rPr>
            <w:rFonts w:ascii="Times New Roman" w:hAnsi="Times New Roman"/>
            <w:sz w:val="24"/>
            <w:szCs w:val="24"/>
          </w:rPr>
          <w:delText xml:space="preserve">year of </w:delText>
        </w:r>
        <w:r w:rsidR="00856991" w:rsidDel="005928E0">
          <w:rPr>
            <w:rFonts w:ascii="Times New Roman" w:hAnsi="Times New Roman"/>
            <w:sz w:val="24"/>
            <w:szCs w:val="24"/>
          </w:rPr>
          <w:delText>publication</w:delText>
        </w:r>
        <w:r w:rsidR="007E0161" w:rsidDel="005928E0">
          <w:rPr>
            <w:rFonts w:ascii="Times New Roman" w:hAnsi="Times New Roman"/>
            <w:sz w:val="24"/>
            <w:szCs w:val="24"/>
          </w:rPr>
          <w:delText>, t</w:delText>
        </w:r>
        <w:r w:rsidR="00705F1E" w:rsidDel="005928E0">
          <w:rPr>
            <w:rFonts w:ascii="Times New Roman" w:hAnsi="Times New Roman"/>
            <w:sz w:val="24"/>
            <w:szCs w:val="24"/>
          </w:rPr>
          <w:delText>he methods we compare</w:delText>
        </w:r>
        <w:r w:rsidR="001D207E" w:rsidDel="005928E0">
          <w:rPr>
            <w:rFonts w:ascii="Times New Roman" w:hAnsi="Times New Roman"/>
            <w:sz w:val="24"/>
            <w:szCs w:val="24"/>
          </w:rPr>
          <w:delText>d</w:delText>
        </w:r>
        <w:r w:rsidR="00705F1E" w:rsidDel="005928E0">
          <w:rPr>
            <w:rFonts w:ascii="Times New Roman" w:hAnsi="Times New Roman"/>
            <w:sz w:val="24"/>
            <w:szCs w:val="24"/>
          </w:rPr>
          <w:delText xml:space="preserve"> </w:delText>
        </w:r>
        <w:r w:rsidR="00AB32AE" w:rsidDel="005928E0">
          <w:rPr>
            <w:rFonts w:ascii="Times New Roman" w:hAnsi="Times New Roman"/>
            <w:sz w:val="24"/>
            <w:szCs w:val="24"/>
          </w:rPr>
          <w:delText xml:space="preserve">in this benchmarking study </w:delText>
        </w:r>
        <w:r w:rsidR="00705F1E" w:rsidDel="005928E0">
          <w:rPr>
            <w:rFonts w:ascii="Times New Roman" w:hAnsi="Times New Roman"/>
            <w:sz w:val="24"/>
            <w:szCs w:val="24"/>
          </w:rPr>
          <w:delText>are presented in Table 1</w:delText>
        </w:r>
        <w:r w:rsidR="00AA62CF" w:rsidDel="005928E0">
          <w:rPr>
            <w:rFonts w:ascii="Times New Roman" w:hAnsi="Times New Roman"/>
            <w:sz w:val="24"/>
            <w:szCs w:val="24"/>
          </w:rPr>
          <w:delText xml:space="preserve"> (adapted from </w:delText>
        </w:r>
        <w:r w:rsidR="00AA62CF" w:rsidRPr="00AA62CF" w:rsidDel="005928E0">
          <w:rPr>
            <w:rFonts w:ascii="Times New Roman" w:hAnsi="Times New Roman"/>
            <w:sz w:val="24"/>
            <w:szCs w:val="24"/>
            <w:highlight w:val="yellow"/>
          </w:rPr>
          <w:delText>Speiser ref</w:delText>
        </w:r>
        <w:r w:rsidR="00AA62CF" w:rsidDel="005928E0">
          <w:rPr>
            <w:rFonts w:ascii="Times New Roman" w:hAnsi="Times New Roman"/>
            <w:sz w:val="24"/>
            <w:szCs w:val="24"/>
          </w:rPr>
          <w:delText>)</w:delText>
        </w:r>
        <w:r w:rsidR="00BA47F4" w:rsidDel="005928E0">
          <w:rPr>
            <w:rFonts w:ascii="Times New Roman" w:hAnsi="Times New Roman"/>
            <w:sz w:val="24"/>
            <w:szCs w:val="24"/>
          </w:rPr>
          <w:delText>, including information on the type of approach (performance</w:delText>
        </w:r>
        <w:r w:rsidR="00CB6C01" w:rsidDel="005928E0">
          <w:rPr>
            <w:rFonts w:ascii="Times New Roman" w:hAnsi="Times New Roman"/>
            <w:sz w:val="24"/>
            <w:szCs w:val="24"/>
          </w:rPr>
          <w:delText xml:space="preserve"> versus test</w:delText>
        </w:r>
        <w:r w:rsidR="00BF65C6" w:rsidDel="005928E0">
          <w:rPr>
            <w:rFonts w:ascii="Times New Roman" w:hAnsi="Times New Roman"/>
            <w:sz w:val="24"/>
            <w:szCs w:val="24"/>
          </w:rPr>
          <w:delText xml:space="preserve"> </w:delText>
        </w:r>
        <w:r w:rsidR="00CB6C01" w:rsidDel="005928E0">
          <w:rPr>
            <w:rFonts w:ascii="Times New Roman" w:hAnsi="Times New Roman"/>
            <w:sz w:val="24"/>
            <w:szCs w:val="24"/>
          </w:rPr>
          <w:delText>based), the random forest model (</w:delText>
        </w:r>
        <w:r w:rsidR="00AF3DB4" w:rsidDel="005928E0">
          <w:rPr>
            <w:rFonts w:ascii="Times New Roman" w:hAnsi="Times New Roman"/>
            <w:sz w:val="24"/>
            <w:szCs w:val="24"/>
          </w:rPr>
          <w:delText>axis-based</w:delText>
        </w:r>
        <w:r w:rsidR="00CB6C01" w:rsidDel="005928E0">
          <w:rPr>
            <w:rFonts w:ascii="Times New Roman" w:hAnsi="Times New Roman"/>
            <w:sz w:val="24"/>
            <w:szCs w:val="24"/>
          </w:rPr>
          <w:delText>, oblique, or conditional), and default parameters</w:delText>
        </w:r>
      </w:del>
      <w:del w:id="319" w:author="Byron C Jaeger" w:date="2024-05-01T16:15:00Z">
        <w:r w:rsidR="00CB6C01" w:rsidDel="005C26CF">
          <w:rPr>
            <w:rFonts w:ascii="Times New Roman" w:hAnsi="Times New Roman"/>
            <w:sz w:val="24"/>
            <w:szCs w:val="24"/>
          </w:rPr>
          <w:delText xml:space="preserve"> used in our study</w:delText>
        </w:r>
      </w:del>
      <w:del w:id="320" w:author="Byron C Jaeger" w:date="2024-05-01T19:06:00Z">
        <w:r w:rsidR="00705F1E" w:rsidDel="005928E0">
          <w:rPr>
            <w:rFonts w:ascii="Times New Roman" w:hAnsi="Times New Roman"/>
            <w:sz w:val="24"/>
            <w:szCs w:val="24"/>
          </w:rPr>
          <w:delText>.</w:delText>
        </w:r>
      </w:del>
      <w:r w:rsidR="00705F1E">
        <w:rPr>
          <w:rFonts w:ascii="Times New Roman" w:hAnsi="Times New Roman"/>
          <w:sz w:val="24"/>
          <w:szCs w:val="24"/>
        </w:rPr>
        <w:t xml:space="preserve"> </w:t>
      </w:r>
    </w:p>
    <w:p w14:paraId="7B705CD1" w14:textId="30D3042F" w:rsidR="00FB2D24" w:rsidRDefault="00153F78" w:rsidP="00FB2D24">
      <w:pPr>
        <w:spacing w:after="0" w:line="480" w:lineRule="auto"/>
        <w:ind w:firstLine="720"/>
        <w:rPr>
          <w:rFonts w:ascii="Times New Roman" w:hAnsi="Times New Roman"/>
          <w:sz w:val="24"/>
          <w:szCs w:val="24"/>
        </w:rPr>
      </w:pPr>
      <w:commentRangeStart w:id="321"/>
      <w:r>
        <w:rPr>
          <w:rFonts w:ascii="Times New Roman" w:hAnsi="Times New Roman"/>
          <w:sz w:val="24"/>
          <w:szCs w:val="24"/>
        </w:rPr>
        <w:lastRenderedPageBreak/>
        <w:t xml:space="preserve">Methods </w:t>
      </w:r>
      <w:commentRangeEnd w:id="321"/>
      <w:r w:rsidR="00CB29FA">
        <w:rPr>
          <w:rStyle w:val="CommentReference"/>
        </w:rPr>
        <w:commentReference w:id="321"/>
      </w:r>
      <w:r w:rsidR="004C7D47">
        <w:rPr>
          <w:rFonts w:ascii="Times New Roman" w:hAnsi="Times New Roman"/>
          <w:sz w:val="24"/>
          <w:szCs w:val="24"/>
        </w:rPr>
        <w:t>that</w:t>
      </w:r>
      <w:r>
        <w:rPr>
          <w:rFonts w:ascii="Times New Roman" w:hAnsi="Times New Roman"/>
          <w:sz w:val="24"/>
          <w:szCs w:val="24"/>
        </w:rPr>
        <w:t xml:space="preserve"> use a backward elimination approach with conditional inference forest include </w:t>
      </w:r>
      <w:proofErr w:type="spellStart"/>
      <w:r>
        <w:rPr>
          <w:rFonts w:ascii="Times New Roman" w:hAnsi="Times New Roman"/>
          <w:sz w:val="24"/>
          <w:szCs w:val="24"/>
        </w:rPr>
        <w:t>Svetnik’s</w:t>
      </w:r>
      <w:proofErr w:type="spellEnd"/>
      <w:r>
        <w:rPr>
          <w:rFonts w:ascii="Times New Roman" w:hAnsi="Times New Roman"/>
          <w:sz w:val="24"/>
          <w:szCs w:val="24"/>
        </w:rPr>
        <w:t xml:space="preserve"> method </w:t>
      </w:r>
      <w:r>
        <w:rPr>
          <w:rFonts w:ascii="Times New Roman" w:hAnsi="Times New Roman"/>
          <w:sz w:val="24"/>
          <w:szCs w:val="24"/>
        </w:rPr>
        <w:fldChar w:fldCharType="begin"/>
      </w:r>
      <w:r>
        <w:rPr>
          <w:rFonts w:ascii="Times New Roman" w:hAnsi="Times New Roman"/>
          <w:sz w:val="24"/>
          <w:szCs w:val="24"/>
        </w:rPr>
        <w:instrText xml:space="preserve"> ADDIN EN.CITE &lt;EndNote&gt;&lt;Cite ExcludeAuth="1"&gt;&lt;Author&gt;Svetnik&lt;/Author&gt;&lt;Year&gt;2004&lt;/Year&gt;&lt;RecNum&gt;157&lt;/RecNum&gt;&lt;DisplayText&gt;(2004)&lt;/DisplayText&gt;&lt;record&gt;&lt;rec-number&gt;157&lt;/rec-number&gt;&lt;foreign-keys&gt;&lt;key app="EN" db-id="wxawfv2fftdtejettwmvx2dy0wsd2pzzzwft" timestamp="1530114966"&gt;157&lt;/key&gt;&lt;/foreign-keys&gt;&lt;ref-type name="Conference Proceedings"&gt;10&lt;/ref-type&gt;&lt;contributors&gt;&lt;authors&gt;&lt;author&gt;Svetnik, Vladimir&lt;/author&gt;&lt;author&gt;Liaw, Andy&lt;/author&gt;&lt;author&gt;Tong, Christopher&lt;/author&gt;&lt;author&gt;Wang, Ting&lt;/author&gt;&lt;/authors&gt;&lt;/contributors&gt;&lt;titles&gt;&lt;title&gt;Application of Breiman’s random forest to modeling structure-activity relationships of pharmaceutical molecules&lt;/title&gt;&lt;secondary-title&gt;International Workshop on Multiple Classifier Systems&lt;/secondary-title&gt;&lt;/titles&gt;&lt;pages&gt;334-343&lt;/pages&gt;&lt;dates&gt;&lt;year&gt;2004&lt;/year&gt;&lt;/dates&gt;&lt;publisher&gt;Springer&lt;/publisher&gt;&lt;urls&gt;&lt;/urls&gt;&lt;/record&gt;&lt;/Cite&gt;&lt;/EndNote&gt;</w:instrText>
      </w:r>
      <w:r>
        <w:rPr>
          <w:rFonts w:ascii="Times New Roman" w:hAnsi="Times New Roman"/>
          <w:sz w:val="24"/>
          <w:szCs w:val="24"/>
        </w:rPr>
        <w:fldChar w:fldCharType="separate"/>
      </w:r>
      <w:r>
        <w:rPr>
          <w:rFonts w:ascii="Times New Roman" w:hAnsi="Times New Roman"/>
          <w:noProof/>
          <w:sz w:val="24"/>
          <w:szCs w:val="24"/>
        </w:rPr>
        <w:t>(2004)</w:t>
      </w:r>
      <w:r>
        <w:rPr>
          <w:rFonts w:ascii="Times New Roman" w:hAnsi="Times New Roman"/>
          <w:sz w:val="24"/>
          <w:szCs w:val="24"/>
        </w:rPr>
        <w:fldChar w:fldCharType="end"/>
      </w:r>
      <w:r w:rsidR="00E63739">
        <w:rPr>
          <w:rFonts w:ascii="Times New Roman" w:hAnsi="Times New Roman"/>
          <w:sz w:val="24"/>
          <w:szCs w:val="24"/>
        </w:rPr>
        <w:t xml:space="preserve"> and</w:t>
      </w:r>
      <w:r>
        <w:rPr>
          <w:rFonts w:ascii="Times New Roman" w:hAnsi="Times New Roman"/>
          <w:sz w:val="24"/>
          <w:szCs w:val="24"/>
        </w:rPr>
        <w:t xml:space="preserve"> Jiang’s method </w:t>
      </w:r>
      <w:r>
        <w:rPr>
          <w:rFonts w:ascii="Times New Roman" w:hAnsi="Times New Roman"/>
          <w:sz w:val="24"/>
          <w:szCs w:val="24"/>
        </w:rPr>
        <w:fldChar w:fldCharType="begin"/>
      </w:r>
      <w:r>
        <w:rPr>
          <w:rFonts w:ascii="Times New Roman" w:hAnsi="Times New Roman"/>
          <w:sz w:val="24"/>
          <w:szCs w:val="24"/>
        </w:rPr>
        <w:instrText xml:space="preserve"> ADDIN EN.CITE &lt;EndNote&gt;&lt;Cite ExcludeAuth="1"&gt;&lt;Author&gt;Jiang&lt;/Author&gt;&lt;Year&gt;2004&lt;/Year&gt;&lt;RecNum&gt;158&lt;/RecNum&gt;&lt;DisplayText&gt;(2004)&lt;/DisplayText&gt;&lt;record&gt;&lt;rec-number&gt;158&lt;/rec-number&gt;&lt;foreign-keys&gt;&lt;key app="EN" db-id="wxawfv2fftdtejettwmvx2dy0wsd2pzzzwft" timestamp="1530115024"&gt;158&lt;/key&gt;&lt;/foreign-keys&gt;&lt;ref-type name="Journal Article"&gt;17&lt;/ref-type&gt;&lt;contributors&gt;&lt;authors&gt;&lt;author&gt;Jiang, Hongying&lt;/author&gt;&lt;author&gt;Deng, Youping&lt;/author&gt;&lt;author&gt;Chen, Huann-Sheng&lt;/author&gt;&lt;author&gt;Tao, Lin&lt;/author&gt;&lt;author&gt;Sha, Qiuying&lt;/author&gt;&lt;author&gt;Chen, Jun&lt;/author&gt;&lt;author&gt;Tsai, Chung-Jui&lt;/author&gt;&lt;author&gt;Zhang, Shuanglin&lt;/author&gt;&lt;/authors&gt;&lt;/contributors&gt;&lt;titles&gt;&lt;title&gt;Joint analysis of two microarray gene-expression data sets to select lung adenocarcinoma marker genes&lt;/title&gt;&lt;secondary-title&gt;BMC bioinformatics&lt;/secondary-title&gt;&lt;/titles&gt;&lt;periodical&gt;&lt;full-title&gt;BMC bioinformatics&lt;/full-title&gt;&lt;/periodical&gt;&lt;pages&gt;81&lt;/pages&gt;&lt;volume&gt;5&lt;/volume&gt;&lt;number&gt;1&lt;/number&gt;&lt;dates&gt;&lt;year&gt;2004&lt;/year&gt;&lt;/dates&gt;&lt;isbn&gt;1471-2105&lt;/isbn&gt;&lt;urls&gt;&lt;/urls&gt;&lt;/record&gt;&lt;/Cite&gt;&lt;/EndNote&gt;</w:instrText>
      </w:r>
      <w:r>
        <w:rPr>
          <w:rFonts w:ascii="Times New Roman" w:hAnsi="Times New Roman"/>
          <w:sz w:val="24"/>
          <w:szCs w:val="24"/>
        </w:rPr>
        <w:fldChar w:fldCharType="separate"/>
      </w:r>
      <w:r>
        <w:rPr>
          <w:rFonts w:ascii="Times New Roman" w:hAnsi="Times New Roman"/>
          <w:noProof/>
          <w:sz w:val="24"/>
          <w:szCs w:val="24"/>
        </w:rPr>
        <w:t>(2004)</w:t>
      </w:r>
      <w:r>
        <w:rPr>
          <w:rFonts w:ascii="Times New Roman" w:hAnsi="Times New Roman"/>
          <w:sz w:val="24"/>
          <w:szCs w:val="24"/>
        </w:rPr>
        <w:fldChar w:fldCharType="end"/>
      </w:r>
      <w:r w:rsidR="00E63739">
        <w:rPr>
          <w:rFonts w:ascii="Times New Roman" w:hAnsi="Times New Roman"/>
          <w:sz w:val="24"/>
          <w:szCs w:val="24"/>
        </w:rPr>
        <w:t xml:space="preserve">. </w:t>
      </w:r>
      <w:proofErr w:type="spellStart"/>
      <w:r w:rsidR="00E63739">
        <w:rPr>
          <w:rFonts w:ascii="Times New Roman" w:hAnsi="Times New Roman"/>
          <w:sz w:val="24"/>
          <w:szCs w:val="24"/>
        </w:rPr>
        <w:t>Hapfelmeier</w:t>
      </w:r>
      <w:proofErr w:type="spellEnd"/>
      <w:r w:rsidR="00E63739">
        <w:rPr>
          <w:rFonts w:ascii="Times New Roman" w:hAnsi="Times New Roman"/>
          <w:sz w:val="24"/>
          <w:szCs w:val="24"/>
        </w:rPr>
        <w:t xml:space="preserve"> </w:t>
      </w:r>
      <w:r w:rsidR="004C7D47">
        <w:rPr>
          <w:rFonts w:ascii="Times New Roman" w:hAnsi="Times New Roman"/>
          <w:sz w:val="24"/>
          <w:szCs w:val="24"/>
        </w:rPr>
        <w:t>employs</w:t>
      </w:r>
      <w:r w:rsidR="00E63739">
        <w:rPr>
          <w:rFonts w:ascii="Times New Roman" w:hAnsi="Times New Roman"/>
          <w:sz w:val="24"/>
          <w:szCs w:val="24"/>
        </w:rPr>
        <w:t xml:space="preserve"> a permutation test based approach based on conditional inference forests </w:t>
      </w:r>
      <w:r w:rsidR="00E63739">
        <w:rPr>
          <w:rFonts w:ascii="Times New Roman" w:hAnsi="Times New Roman"/>
          <w:sz w:val="24"/>
          <w:szCs w:val="24"/>
        </w:rPr>
        <w:fldChar w:fldCharType="begin"/>
      </w:r>
      <w:r w:rsidR="00E63739">
        <w:rPr>
          <w:rFonts w:ascii="Times New Roman" w:hAnsi="Times New Roman"/>
          <w:sz w:val="24"/>
          <w:szCs w:val="24"/>
        </w:rPr>
        <w:instrText xml:space="preserve"> ADDIN EN.CITE &lt;EndNote&gt;&lt;Cite ExcludeAuth="1"&gt;&lt;Author&gt;Hapfelmeier&lt;/Author&gt;&lt;Year&gt;2013&lt;/Year&gt;&lt;RecNum&gt;156&lt;/RecNum&gt;&lt;DisplayText&gt;(2013)&lt;/DisplayText&gt;&lt;record&gt;&lt;rec-number&gt;156&lt;/rec-number&gt;&lt;foreign-keys&gt;&lt;key app="EN" db-id="wxawfv2fftdtejettwmvx2dy0wsd2pzzzwft" timestamp="1530114782"&gt;156&lt;/key&gt;&lt;/foreign-keys&gt;&lt;ref-type name="Journal Article"&gt;17&lt;/ref-type&gt;&lt;contributors&gt;&lt;authors&gt;&lt;author&gt;Hapfelmeier, Alexander&lt;/author&gt;&lt;author&gt;Ulm, Kurt&lt;/author&gt;&lt;/authors&gt;&lt;/contributors&gt;&lt;titles&gt;&lt;title&gt;A new variable selection approach using random forests&lt;/title&gt;&lt;secondary-title&gt;Computational Statistics &amp;amp; Data Analysis&lt;/secondary-title&gt;&lt;/titles&gt;&lt;periodical&gt;&lt;full-title&gt;Computational Statistics &amp;amp; Data Analysis&lt;/full-title&gt;&lt;/periodical&gt;&lt;pages&gt;50-69&lt;/pages&gt;&lt;volume&gt;60&lt;/volume&gt;&lt;dates&gt;&lt;year&gt;2013&lt;/year&gt;&lt;/dates&gt;&lt;isbn&gt;0167-9473&lt;/isbn&gt;&lt;urls&gt;&lt;/urls&gt;&lt;/record&gt;&lt;/Cite&gt;&lt;/EndNote&gt;</w:instrText>
      </w:r>
      <w:r w:rsidR="00E63739">
        <w:rPr>
          <w:rFonts w:ascii="Times New Roman" w:hAnsi="Times New Roman"/>
          <w:sz w:val="24"/>
          <w:szCs w:val="24"/>
        </w:rPr>
        <w:fldChar w:fldCharType="separate"/>
      </w:r>
      <w:r w:rsidR="00E63739">
        <w:rPr>
          <w:rFonts w:ascii="Times New Roman" w:hAnsi="Times New Roman"/>
          <w:noProof/>
          <w:sz w:val="24"/>
          <w:szCs w:val="24"/>
        </w:rPr>
        <w:t>(2013, 2023)</w:t>
      </w:r>
      <w:r w:rsidR="00E63739">
        <w:rPr>
          <w:rFonts w:ascii="Times New Roman" w:hAnsi="Times New Roman"/>
          <w:sz w:val="24"/>
          <w:szCs w:val="24"/>
        </w:rPr>
        <w:fldChar w:fldCharType="end"/>
      </w:r>
      <w:r>
        <w:rPr>
          <w:rFonts w:ascii="Times New Roman" w:hAnsi="Times New Roman"/>
          <w:sz w:val="24"/>
          <w:szCs w:val="24"/>
        </w:rPr>
        <w:t xml:space="preserve"> </w:t>
      </w:r>
      <w:commentRangeStart w:id="322"/>
      <w:commentRangeEnd w:id="322"/>
      <w:r w:rsidR="00E63739">
        <w:rPr>
          <w:rStyle w:val="CommentReference"/>
        </w:rPr>
        <w:commentReference w:id="322"/>
      </w:r>
      <w:r w:rsidR="00A9205A">
        <w:rPr>
          <w:rFonts w:ascii="Times New Roman" w:hAnsi="Times New Roman"/>
          <w:sz w:val="24"/>
          <w:szCs w:val="24"/>
        </w:rPr>
        <w:t xml:space="preserve">. </w:t>
      </w:r>
      <w:commentRangeStart w:id="323"/>
      <w:r w:rsidR="00077DA4">
        <w:rPr>
          <w:rFonts w:ascii="Times New Roman" w:hAnsi="Times New Roman"/>
          <w:sz w:val="24"/>
          <w:szCs w:val="24"/>
        </w:rPr>
        <w:t xml:space="preserve">Menze (2011) </w:t>
      </w:r>
      <w:r w:rsidR="00E63739">
        <w:rPr>
          <w:rFonts w:ascii="Times New Roman" w:hAnsi="Times New Roman"/>
          <w:sz w:val="24"/>
          <w:szCs w:val="24"/>
        </w:rPr>
        <w:t>and Jaeger (2023)</w:t>
      </w:r>
      <w:commentRangeStart w:id="324"/>
      <w:r w:rsidR="00077DA4">
        <w:rPr>
          <w:rFonts w:ascii="Times New Roman" w:hAnsi="Times New Roman"/>
          <w:sz w:val="24"/>
          <w:szCs w:val="24"/>
        </w:rPr>
        <w:t xml:space="preserve"> </w:t>
      </w:r>
      <w:commentRangeEnd w:id="323"/>
      <w:r w:rsidR="00077DA4">
        <w:rPr>
          <w:rStyle w:val="CommentReference"/>
        </w:rPr>
        <w:commentReference w:id="323"/>
      </w:r>
      <w:r w:rsidR="00077DA4">
        <w:rPr>
          <w:rFonts w:ascii="Times New Roman" w:hAnsi="Times New Roman"/>
          <w:sz w:val="24"/>
          <w:szCs w:val="24"/>
        </w:rPr>
        <w:t xml:space="preserve"> </w:t>
      </w:r>
      <w:commentRangeEnd w:id="324"/>
      <w:r w:rsidR="00077DA4">
        <w:rPr>
          <w:rStyle w:val="CommentReference"/>
        </w:rPr>
        <w:commentReference w:id="324"/>
      </w:r>
      <w:r w:rsidR="00077DA4">
        <w:rPr>
          <w:rFonts w:ascii="Times New Roman" w:hAnsi="Times New Roman"/>
          <w:sz w:val="24"/>
          <w:szCs w:val="24"/>
        </w:rPr>
        <w:t>use backward selections procedure</w:t>
      </w:r>
      <w:r w:rsidR="00E63739">
        <w:rPr>
          <w:rFonts w:ascii="Times New Roman" w:hAnsi="Times New Roman"/>
          <w:sz w:val="24"/>
          <w:szCs w:val="24"/>
        </w:rPr>
        <w:t>s</w:t>
      </w:r>
      <w:r w:rsidR="00077DA4">
        <w:rPr>
          <w:rFonts w:ascii="Times New Roman" w:hAnsi="Times New Roman"/>
          <w:sz w:val="24"/>
          <w:szCs w:val="24"/>
        </w:rPr>
        <w:t xml:space="preserve"> </w:t>
      </w:r>
      <w:r w:rsidR="00E63739">
        <w:rPr>
          <w:rFonts w:ascii="Times New Roman" w:hAnsi="Times New Roman"/>
          <w:sz w:val="24"/>
          <w:szCs w:val="24"/>
        </w:rPr>
        <w:t xml:space="preserve">for </w:t>
      </w:r>
      <w:r w:rsidR="006E0597">
        <w:rPr>
          <w:rFonts w:ascii="Times New Roman" w:hAnsi="Times New Roman"/>
          <w:sz w:val="24"/>
          <w:szCs w:val="24"/>
        </w:rPr>
        <w:t>oblique</w:t>
      </w:r>
      <w:r w:rsidR="00E63739">
        <w:rPr>
          <w:rFonts w:ascii="Times New Roman" w:hAnsi="Times New Roman"/>
          <w:sz w:val="24"/>
          <w:szCs w:val="24"/>
        </w:rPr>
        <w:t xml:space="preserve"> random forests</w:t>
      </w:r>
      <w:r w:rsidR="00077DA4">
        <w:rPr>
          <w:rFonts w:ascii="Times New Roman" w:hAnsi="Times New Roman"/>
          <w:sz w:val="24"/>
          <w:szCs w:val="24"/>
        </w:rPr>
        <w:t xml:space="preserve">. </w:t>
      </w:r>
      <w:r>
        <w:rPr>
          <w:rFonts w:ascii="Times New Roman" w:hAnsi="Times New Roman"/>
          <w:sz w:val="24"/>
          <w:szCs w:val="24"/>
        </w:rPr>
        <w:t>Some</w:t>
      </w:r>
      <w:r w:rsidR="007E08BF">
        <w:rPr>
          <w:rFonts w:ascii="Times New Roman" w:hAnsi="Times New Roman"/>
          <w:sz w:val="24"/>
          <w:szCs w:val="24"/>
        </w:rPr>
        <w:t xml:space="preserve"> </w:t>
      </w:r>
      <w:r>
        <w:rPr>
          <w:rFonts w:ascii="Times New Roman" w:hAnsi="Times New Roman"/>
          <w:sz w:val="24"/>
          <w:szCs w:val="24"/>
        </w:rPr>
        <w:t xml:space="preserve">methods use a backward elimination procedure with standard implementation of random forest, including </w:t>
      </w:r>
      <w:r w:rsidRPr="00614D97">
        <w:rPr>
          <w:rFonts w:ascii="Times New Roman" w:hAnsi="Times New Roman"/>
          <w:i/>
          <w:sz w:val="24"/>
          <w:szCs w:val="24"/>
        </w:rPr>
        <w:t>caret</w:t>
      </w:r>
      <w:r w:rsidR="00614D97">
        <w:rPr>
          <w:rFonts w:ascii="Times New Roman" w:hAnsi="Times New Roman"/>
          <w:sz w:val="24"/>
          <w:szCs w:val="24"/>
        </w:rPr>
        <w:t xml:space="preserve"> </w:t>
      </w:r>
      <w:r w:rsidR="00614D97" w:rsidRPr="007E57F0">
        <w:rPr>
          <w:rFonts w:ascii="Times New Roman" w:hAnsi="Times New Roman"/>
          <w:sz w:val="24"/>
          <w:szCs w:val="24"/>
        </w:rPr>
        <w:fldChar w:fldCharType="begin"/>
      </w:r>
      <w:r w:rsidR="00614D97">
        <w:rPr>
          <w:rFonts w:ascii="Times New Roman" w:hAnsi="Times New Roman"/>
          <w:sz w:val="24"/>
          <w:szCs w:val="24"/>
        </w:rPr>
        <w:instrText xml:space="preserve"> ADDIN EN.CITE &lt;EndNote&gt;&lt;Cite&gt;&lt;Author&gt;Kuhn&lt;/Author&gt;&lt;Year&gt;2008&lt;/Year&gt;&lt;RecNum&gt;152&lt;/RecNum&gt;&lt;DisplayText&gt;(Kuhn, 2008)&lt;/DisplayText&gt;&lt;record&gt;&lt;rec-number&gt;152&lt;/rec-number&gt;&lt;foreign-keys&gt;&lt;key app="EN" db-id="wxawfv2fftdtejettwmvx2dy0wsd2pzzzwft" timestamp="1530114634"&gt;152&lt;/key&gt;&lt;/foreign-keys&gt;&lt;ref-type name="Journal Article"&gt;17&lt;/ref-type&gt;&lt;contributors&gt;&lt;authors&gt;&lt;author&gt;Kuhn, Max&lt;/author&gt;&lt;/authors&gt;&lt;/contributors&gt;&lt;titles&gt;&lt;title&gt;Caret package&lt;/title&gt;&lt;secondary-title&gt;Journal of statistical software&lt;/secondary-title&gt;&lt;/titles&gt;&lt;periodical&gt;&lt;full-title&gt;Journal of statistical software&lt;/full-title&gt;&lt;/periodical&gt;&lt;pages&gt;1-26&lt;/pages&gt;&lt;volume&gt;28&lt;/volume&gt;&lt;number&gt;5&lt;/number&gt;&lt;dates&gt;&lt;year&gt;2008&lt;/year&gt;&lt;/dates&gt;&lt;urls&gt;&lt;/urls&gt;&lt;/record&gt;&lt;/Cite&gt;&lt;/EndNote&gt;</w:instrText>
      </w:r>
      <w:r w:rsidR="00614D97" w:rsidRPr="007E57F0">
        <w:rPr>
          <w:rFonts w:ascii="Times New Roman" w:hAnsi="Times New Roman"/>
          <w:sz w:val="24"/>
          <w:szCs w:val="24"/>
        </w:rPr>
        <w:fldChar w:fldCharType="separate"/>
      </w:r>
      <w:r w:rsidR="00614D97">
        <w:rPr>
          <w:rFonts w:ascii="Times New Roman" w:hAnsi="Times New Roman"/>
          <w:noProof/>
          <w:sz w:val="24"/>
          <w:szCs w:val="24"/>
        </w:rPr>
        <w:t>(Kuhn, 2008)</w:t>
      </w:r>
      <w:r w:rsidR="00614D97" w:rsidRPr="007E57F0">
        <w:rPr>
          <w:rFonts w:ascii="Times New Roman" w:hAnsi="Times New Roman"/>
          <w:sz w:val="24"/>
          <w:szCs w:val="24"/>
        </w:rPr>
        <w:fldChar w:fldCharType="end"/>
      </w:r>
      <w:r w:rsidR="00614D97">
        <w:rPr>
          <w:rFonts w:ascii="Times New Roman" w:hAnsi="Times New Roman"/>
          <w:sz w:val="24"/>
          <w:szCs w:val="24"/>
        </w:rPr>
        <w:t xml:space="preserve"> and </w:t>
      </w:r>
      <w:proofErr w:type="spellStart"/>
      <w:r w:rsidR="00614D97" w:rsidRPr="00614D97">
        <w:rPr>
          <w:rFonts w:ascii="Times New Roman" w:hAnsi="Times New Roman"/>
          <w:i/>
          <w:sz w:val="24"/>
          <w:szCs w:val="24"/>
        </w:rPr>
        <w:t>randomForestSRC</w:t>
      </w:r>
      <w:proofErr w:type="spellEnd"/>
      <w:r w:rsidR="00614D97">
        <w:rPr>
          <w:rFonts w:ascii="Times New Roman" w:hAnsi="Times New Roman"/>
          <w:i/>
          <w:sz w:val="24"/>
          <w:szCs w:val="24"/>
        </w:rPr>
        <w:t xml:space="preserve"> </w:t>
      </w:r>
      <w:r w:rsidR="00614D97" w:rsidRPr="007E57F0">
        <w:rPr>
          <w:rFonts w:ascii="Times New Roman" w:hAnsi="Times New Roman"/>
          <w:sz w:val="24"/>
          <w:szCs w:val="24"/>
        </w:rPr>
        <w:fldChar w:fldCharType="begin"/>
      </w:r>
      <w:r w:rsidR="00614D97">
        <w:rPr>
          <w:rFonts w:ascii="Times New Roman" w:hAnsi="Times New Roman"/>
          <w:sz w:val="24"/>
          <w:szCs w:val="24"/>
        </w:rPr>
        <w:instrText xml:space="preserve"> ADDIN EN.CITE &lt;EndNote&gt;&lt;Cite&gt;&lt;Author&gt;Ishwaran&lt;/Author&gt;&lt;Year&gt;2014&lt;/Year&gt;&lt;RecNum&gt;153&lt;/RecNum&gt;&lt;DisplayText&gt;(Ishwaran &amp;amp; Kogalur, 2014)&lt;/DisplayText&gt;&lt;record&gt;&lt;rec-number&gt;153&lt;/rec-number&gt;&lt;foreign-keys&gt;&lt;key app="EN" db-id="wxawfv2fftdtejettwmvx2dy0wsd2pzzzwft" timestamp="1530114670"&gt;153&lt;/key&gt;&lt;/foreign-keys&gt;&lt;ref-type name="Journal Article"&gt;17&lt;/ref-type&gt;&lt;contributors&gt;&lt;authors&gt;&lt;author&gt;Ishwaran, H&lt;/author&gt;&lt;author&gt;Kogalur, UB&lt;/author&gt;&lt;/authors&gt;&lt;/contributors&gt;&lt;titles&gt;&lt;title&gt;Random Forests for Survival, Regression and Classification (RF-SRC), R package version 1.6&lt;/title&gt;&lt;secondary-title&gt;URL http://CRAN. R-project. org/package= randomForestSRC&lt;/secondary-title&gt;&lt;/titles&gt;&lt;periodical&gt;&lt;full-title&gt;URL http://CRAN. R-project. org/package= randomForestSRC&lt;/full-title&gt;&lt;/periodical&gt;&lt;dates&gt;&lt;year&gt;2014&lt;/year&gt;&lt;/dates&gt;&lt;urls&gt;&lt;/urls&gt;&lt;/record&gt;&lt;/Cite&gt;&lt;/EndNote&gt;</w:instrText>
      </w:r>
      <w:r w:rsidR="00614D97" w:rsidRPr="007E57F0">
        <w:rPr>
          <w:rFonts w:ascii="Times New Roman" w:hAnsi="Times New Roman"/>
          <w:sz w:val="24"/>
          <w:szCs w:val="24"/>
        </w:rPr>
        <w:fldChar w:fldCharType="separate"/>
      </w:r>
      <w:r w:rsidR="00614D97">
        <w:rPr>
          <w:rFonts w:ascii="Times New Roman" w:hAnsi="Times New Roman"/>
          <w:noProof/>
          <w:sz w:val="24"/>
          <w:szCs w:val="24"/>
        </w:rPr>
        <w:t>(Ishwaran &amp; Kogalur, 2014)</w:t>
      </w:r>
      <w:r w:rsidR="00614D97" w:rsidRPr="007E57F0">
        <w:rPr>
          <w:rFonts w:ascii="Times New Roman" w:hAnsi="Times New Roman"/>
          <w:sz w:val="24"/>
          <w:szCs w:val="24"/>
        </w:rPr>
        <w:fldChar w:fldCharType="end"/>
      </w:r>
      <w:r w:rsidR="00614D97">
        <w:rPr>
          <w:rFonts w:ascii="Times New Roman" w:hAnsi="Times New Roman"/>
          <w:sz w:val="24"/>
          <w:szCs w:val="24"/>
        </w:rPr>
        <w:t xml:space="preserve">. A stepwise selection procedure is implemented in </w:t>
      </w:r>
      <w:r w:rsidR="00614D97" w:rsidRPr="00614D97">
        <w:rPr>
          <w:rFonts w:ascii="Times New Roman" w:hAnsi="Times New Roman"/>
          <w:i/>
          <w:sz w:val="24"/>
          <w:szCs w:val="24"/>
        </w:rPr>
        <w:t>VSURF</w:t>
      </w:r>
      <w:r w:rsidR="00614D97">
        <w:rPr>
          <w:rFonts w:ascii="Times New Roman" w:hAnsi="Times New Roman"/>
          <w:sz w:val="24"/>
          <w:szCs w:val="24"/>
        </w:rPr>
        <w:t xml:space="preserve"> </w:t>
      </w:r>
      <w:r w:rsidR="00614D97" w:rsidRPr="007E57F0">
        <w:rPr>
          <w:rFonts w:ascii="Times New Roman" w:hAnsi="Times New Roman"/>
          <w:sz w:val="24"/>
          <w:szCs w:val="24"/>
        </w:rPr>
        <w:fldChar w:fldCharType="begin"/>
      </w:r>
      <w:r w:rsidR="00614D97">
        <w:rPr>
          <w:rFonts w:ascii="Times New Roman" w:hAnsi="Times New Roman"/>
          <w:sz w:val="24"/>
          <w:szCs w:val="24"/>
        </w:rPr>
        <w:instrText xml:space="preserve"> ADDIN EN.CITE &lt;EndNote&gt;&lt;Cite&gt;&lt;Author&gt;Genuer&lt;/Author&gt;&lt;Year&gt;2015&lt;/Year&gt;&lt;RecNum&gt;151&lt;/RecNum&gt;&lt;DisplayText&gt;(Genuer, et al., 2015)&lt;/DisplayText&gt;&lt;record&gt;&lt;rec-number&gt;151&lt;/rec-number&gt;&lt;foreign-keys&gt;&lt;key app="EN" db-id="wxawfv2fftdtejettwmvx2dy0wsd2pzzzwft" timestamp="1530114586"&gt;151&lt;/key&gt;&lt;/foreign-keys&gt;&lt;ref-type name="Journal Article"&gt;17&lt;/ref-type&gt;&lt;contributors&gt;&lt;authors&gt;&lt;author&gt;Genuer, Robin&lt;/author&gt;&lt;author&gt;Poggi, Jean-Michel&lt;/author&gt;&lt;author&gt;Tuleau-Malot, Christine&lt;/author&gt;&lt;/authors&gt;&lt;/contributors&gt;&lt;titles&gt;&lt;title&gt;VSURF: an R package for variable selection using random forests&lt;/title&gt;&lt;secondary-title&gt;The R Journal&lt;/secondary-title&gt;&lt;/titles&gt;&lt;periodical&gt;&lt;full-title&gt;The R Journal&lt;/full-title&gt;&lt;/periodical&gt;&lt;pages&gt;19-33&lt;/pages&gt;&lt;volume&gt;7&lt;/volume&gt;&lt;number&gt;2&lt;/number&gt;&lt;dates&gt;&lt;year&gt;2015&lt;/year&gt;&lt;/dates&gt;&lt;urls&gt;&lt;/urls&gt;&lt;/record&gt;&lt;/Cite&gt;&lt;/EndNote&gt;</w:instrText>
      </w:r>
      <w:r w:rsidR="00614D97" w:rsidRPr="007E57F0">
        <w:rPr>
          <w:rFonts w:ascii="Times New Roman" w:hAnsi="Times New Roman"/>
          <w:sz w:val="24"/>
          <w:szCs w:val="24"/>
        </w:rPr>
        <w:fldChar w:fldCharType="separate"/>
      </w:r>
      <w:r w:rsidR="00614D97">
        <w:rPr>
          <w:rFonts w:ascii="Times New Roman" w:hAnsi="Times New Roman"/>
          <w:noProof/>
          <w:sz w:val="24"/>
          <w:szCs w:val="24"/>
        </w:rPr>
        <w:t>(Genuer, et al., 2015)</w:t>
      </w:r>
      <w:r w:rsidR="00614D97" w:rsidRPr="007E57F0">
        <w:rPr>
          <w:rFonts w:ascii="Times New Roman" w:hAnsi="Times New Roman"/>
          <w:sz w:val="24"/>
          <w:szCs w:val="24"/>
        </w:rPr>
        <w:fldChar w:fldCharType="end"/>
      </w:r>
      <w:r w:rsidR="00C52165">
        <w:rPr>
          <w:rFonts w:ascii="Times New Roman" w:hAnsi="Times New Roman"/>
          <w:sz w:val="24"/>
          <w:szCs w:val="24"/>
        </w:rPr>
        <w:t>, whereas</w:t>
      </w:r>
      <w:r w:rsidR="00614D97">
        <w:rPr>
          <w:rFonts w:ascii="Times New Roman" w:hAnsi="Times New Roman"/>
          <w:sz w:val="24"/>
          <w:szCs w:val="24"/>
        </w:rPr>
        <w:t xml:space="preserve"> </w:t>
      </w:r>
      <w:r w:rsidR="00C52165" w:rsidRPr="000006B3">
        <w:rPr>
          <w:rFonts w:ascii="Times New Roman" w:hAnsi="Times New Roman"/>
          <w:i/>
          <w:sz w:val="24"/>
          <w:szCs w:val="24"/>
        </w:rPr>
        <w:t>RRF</w:t>
      </w:r>
      <w:r w:rsidR="00C52165">
        <w:rPr>
          <w:rFonts w:ascii="Times New Roman" w:hAnsi="Times New Roman"/>
          <w:sz w:val="24"/>
          <w:szCs w:val="24"/>
        </w:rPr>
        <w:t xml:space="preserve"> </w:t>
      </w:r>
      <w:r w:rsidR="00C52165">
        <w:rPr>
          <w:rFonts w:ascii="Times New Roman" w:hAnsi="Times New Roman"/>
          <w:sz w:val="24"/>
          <w:szCs w:val="24"/>
        </w:rPr>
        <w:fldChar w:fldCharType="begin"/>
      </w:r>
      <w:r w:rsidR="00C52165">
        <w:rPr>
          <w:rFonts w:ascii="Times New Roman" w:hAnsi="Times New Roman"/>
          <w:sz w:val="24"/>
          <w:szCs w:val="24"/>
        </w:rPr>
        <w:instrText xml:space="preserve"> ADDIN EN.CITE &lt;EndNote&gt;&lt;Cite&gt;&lt;Author&gt;Deng&lt;/Author&gt;&lt;Year&gt;2013&lt;/Year&gt;&lt;RecNum&gt;154&lt;/RecNum&gt;&lt;DisplayText&gt;(Deng &amp;amp; Runger, 2013)&lt;/DisplayText&gt;&lt;record&gt;&lt;rec-number&gt;154&lt;/rec-number&gt;&lt;foreign-keys&gt;&lt;key app="EN" db-id="wxawfv2fftdtejettwmvx2dy0wsd2pzzzwft" timestamp="1530114699"&gt;154&lt;/key&gt;&lt;/foreign-keys&gt;&lt;ref-type name="Journal Article"&gt;17&lt;/ref-type&gt;&lt;contributors&gt;&lt;authors&gt;&lt;author&gt;Deng, Houtao&lt;/author&gt;&lt;author&gt;Runger, George&lt;/author&gt;&lt;/authors&gt;&lt;/contributors&gt;&lt;titles&gt;&lt;title&gt;Gene selection with guided regularized random forest&lt;/title&gt;&lt;secondary-title&gt;Pattern Recognition&lt;/secondary-title&gt;&lt;/titles&gt;&lt;periodical&gt;&lt;full-title&gt;Pattern Recognition&lt;/full-title&gt;&lt;/periodical&gt;&lt;pages&gt;3483-3489&lt;/pages&gt;&lt;volume&gt;46&lt;/volume&gt;&lt;number&gt;12&lt;/number&gt;&lt;dates&gt;&lt;year&gt;2013&lt;/year&gt;&lt;/dates&gt;&lt;isbn&gt;0031-3203&lt;/isbn&gt;&lt;urls&gt;&lt;/urls&gt;&lt;/record&gt;&lt;/Cite&gt;&lt;/EndNote&gt;</w:instrText>
      </w:r>
      <w:r w:rsidR="00C52165">
        <w:rPr>
          <w:rFonts w:ascii="Times New Roman" w:hAnsi="Times New Roman"/>
          <w:sz w:val="24"/>
          <w:szCs w:val="24"/>
        </w:rPr>
        <w:fldChar w:fldCharType="separate"/>
      </w:r>
      <w:r w:rsidR="00C52165">
        <w:rPr>
          <w:rFonts w:ascii="Times New Roman" w:hAnsi="Times New Roman"/>
          <w:noProof/>
          <w:sz w:val="24"/>
          <w:szCs w:val="24"/>
        </w:rPr>
        <w:t>(Deng &amp; Runger, 2013)</w:t>
      </w:r>
      <w:r w:rsidR="00C52165">
        <w:rPr>
          <w:rFonts w:ascii="Times New Roman" w:hAnsi="Times New Roman"/>
          <w:sz w:val="24"/>
          <w:szCs w:val="24"/>
        </w:rPr>
        <w:fldChar w:fldCharType="end"/>
      </w:r>
      <w:r w:rsidR="00C52165">
        <w:rPr>
          <w:rFonts w:ascii="Times New Roman" w:hAnsi="Times New Roman"/>
          <w:sz w:val="24"/>
          <w:szCs w:val="24"/>
        </w:rPr>
        <w:t xml:space="preserve"> uses a regularized random forest procedure and a forward selection approach. </w:t>
      </w:r>
      <w:r w:rsidR="00614D97">
        <w:rPr>
          <w:rFonts w:ascii="Times New Roman" w:hAnsi="Times New Roman"/>
          <w:sz w:val="24"/>
          <w:szCs w:val="24"/>
        </w:rPr>
        <w:t xml:space="preserve">Altmann’s method </w:t>
      </w:r>
      <w:r w:rsidR="00614D97">
        <w:rPr>
          <w:rFonts w:ascii="Times New Roman" w:hAnsi="Times New Roman"/>
          <w:sz w:val="24"/>
          <w:szCs w:val="24"/>
        </w:rPr>
        <w:fldChar w:fldCharType="begin"/>
      </w:r>
      <w:r w:rsidR="00614D97">
        <w:rPr>
          <w:rFonts w:ascii="Times New Roman" w:hAnsi="Times New Roman"/>
          <w:sz w:val="24"/>
          <w:szCs w:val="24"/>
        </w:rPr>
        <w:instrText xml:space="preserve"> ADDIN EN.CITE &lt;EndNote&gt;&lt;Cite ExcludeAuth="1"&gt;&lt;Author&gt;Altmann&lt;/Author&gt;&lt;Year&gt;2010&lt;/Year&gt;&lt;RecNum&gt;159&lt;/RecNum&gt;&lt;DisplayText&gt;(2010)&lt;/DisplayText&gt;&lt;record&gt;&lt;rec-number&gt;159&lt;/rec-number&gt;&lt;foreign-keys&gt;&lt;key app="EN" db-id="wxawfv2fftdtejettwmvx2dy0wsd2pzzzwft" timestamp="1530115073"&gt;159&lt;/key&gt;&lt;/foreign-keys&gt;&lt;ref-type name="Journal Article"&gt;17&lt;/ref-type&gt;&lt;contributors&gt;&lt;authors&gt;&lt;author&gt;Altmann, André&lt;/author&gt;&lt;author&gt;Toloşi, Laura&lt;/author&gt;&lt;author&gt;Sander, Oliver&lt;/author&gt;&lt;author&gt;Lengauer, Thomas&lt;/author&gt;&lt;/authors&gt;&lt;/contributors&gt;&lt;titles&gt;&lt;title&gt;Permutation importance: a corrected feature importance measure&lt;/title&gt;&lt;secondary-title&gt;Bioinformatics&lt;/secondary-title&gt;&lt;/titles&gt;&lt;periodical&gt;&lt;full-title&gt;Bioinformatics&lt;/full-title&gt;&lt;/periodical&gt;&lt;pages&gt;1340-1347&lt;/pages&gt;&lt;volume&gt;26&lt;/volume&gt;&lt;number&gt;10&lt;/number&gt;&lt;dates&gt;&lt;year&gt;2010&lt;/year&gt;&lt;/dates&gt;&lt;isbn&gt;1460-2059&lt;/isbn&gt;&lt;urls&gt;&lt;/urls&gt;&lt;/record&gt;&lt;/Cite&gt;&lt;/EndNote&gt;</w:instrText>
      </w:r>
      <w:r w:rsidR="00614D97">
        <w:rPr>
          <w:rFonts w:ascii="Times New Roman" w:hAnsi="Times New Roman"/>
          <w:sz w:val="24"/>
          <w:szCs w:val="24"/>
        </w:rPr>
        <w:fldChar w:fldCharType="separate"/>
      </w:r>
      <w:r w:rsidR="00614D97">
        <w:rPr>
          <w:rFonts w:ascii="Times New Roman" w:hAnsi="Times New Roman"/>
          <w:noProof/>
          <w:sz w:val="24"/>
          <w:szCs w:val="24"/>
        </w:rPr>
        <w:t>(2010)</w:t>
      </w:r>
      <w:r w:rsidR="00614D97">
        <w:rPr>
          <w:rFonts w:ascii="Times New Roman" w:hAnsi="Times New Roman"/>
          <w:sz w:val="24"/>
          <w:szCs w:val="24"/>
        </w:rPr>
        <w:fldChar w:fldCharType="end"/>
      </w:r>
      <w:r w:rsidR="00614386">
        <w:rPr>
          <w:rFonts w:ascii="Times New Roman" w:hAnsi="Times New Roman"/>
          <w:sz w:val="24"/>
          <w:szCs w:val="24"/>
        </w:rPr>
        <w:t xml:space="preserve"> and</w:t>
      </w:r>
      <w:r w:rsidR="00614D97">
        <w:rPr>
          <w:rFonts w:ascii="Times New Roman" w:hAnsi="Times New Roman"/>
          <w:sz w:val="24"/>
          <w:szCs w:val="24"/>
        </w:rPr>
        <w:t xml:space="preserve"> </w:t>
      </w:r>
      <w:r w:rsidR="00614D97" w:rsidRPr="00614D97">
        <w:rPr>
          <w:rFonts w:ascii="Times New Roman" w:hAnsi="Times New Roman"/>
          <w:i/>
          <w:sz w:val="24"/>
          <w:szCs w:val="24"/>
        </w:rPr>
        <w:t>Boruta</w:t>
      </w:r>
      <w:r w:rsidR="00614D97">
        <w:rPr>
          <w:rFonts w:ascii="Times New Roman" w:hAnsi="Times New Roman"/>
          <w:sz w:val="24"/>
          <w:szCs w:val="24"/>
        </w:rPr>
        <w:t xml:space="preserve"> </w:t>
      </w:r>
      <w:r w:rsidR="00614D97" w:rsidRPr="007E57F0">
        <w:rPr>
          <w:rFonts w:ascii="Times New Roman" w:hAnsi="Times New Roman"/>
          <w:sz w:val="24"/>
          <w:szCs w:val="24"/>
        </w:rPr>
        <w:fldChar w:fldCharType="begin"/>
      </w:r>
      <w:r w:rsidR="00614D97">
        <w:rPr>
          <w:rFonts w:ascii="Times New Roman" w:hAnsi="Times New Roman"/>
          <w:sz w:val="24"/>
          <w:szCs w:val="24"/>
        </w:rPr>
        <w:instrText xml:space="preserve"> ADDIN EN.CITE &lt;EndNote&gt;&lt;Cite&gt;&lt;Author&gt;Kursa&lt;/Author&gt;&lt;Year&gt;2010&lt;/Year&gt;&lt;RecNum&gt;150&lt;/RecNum&gt;&lt;DisplayText&gt;(Kursa &amp;amp; Rudnicki, 2010)&lt;/DisplayText&gt;&lt;record&gt;&lt;rec-number&gt;150&lt;/rec-number&gt;&lt;foreign-keys&gt;&lt;key app="EN" db-id="wxawfv2fftdtejettwmvx2dy0wsd2pzzzwft" timestamp="1530114537"&gt;150&lt;/key&gt;&lt;/foreign-keys&gt;&lt;ref-type name="Journal Article"&gt;17&lt;/ref-type&gt;&lt;contributors&gt;&lt;authors&gt;&lt;author&gt;Kursa, Miron B&lt;/author&gt;&lt;author&gt;Rudnicki, Witold R&lt;/author&gt;&lt;/authors&gt;&lt;/contributors&gt;&lt;titles&gt;&lt;title&gt;Feature selection with the Boruta package&lt;/title&gt;&lt;secondary-title&gt;J Stat Softw&lt;/secondary-title&gt;&lt;/titles&gt;&lt;periodical&gt;&lt;full-title&gt;J Stat Softw&lt;/full-title&gt;&lt;/periodical&gt;&lt;pages&gt;1-13&lt;/pages&gt;&lt;volume&gt;36&lt;/volume&gt;&lt;number&gt;11&lt;/number&gt;&lt;dates&gt;&lt;year&gt;2010&lt;/year&gt;&lt;/dates&gt;&lt;urls&gt;&lt;/urls&gt;&lt;/record&gt;&lt;/Cite&gt;&lt;/EndNote&gt;</w:instrText>
      </w:r>
      <w:r w:rsidR="00614D97" w:rsidRPr="007E57F0">
        <w:rPr>
          <w:rFonts w:ascii="Times New Roman" w:hAnsi="Times New Roman"/>
          <w:sz w:val="24"/>
          <w:szCs w:val="24"/>
        </w:rPr>
        <w:fldChar w:fldCharType="separate"/>
      </w:r>
      <w:r w:rsidR="00614D97">
        <w:rPr>
          <w:rFonts w:ascii="Times New Roman" w:hAnsi="Times New Roman"/>
          <w:noProof/>
          <w:sz w:val="24"/>
          <w:szCs w:val="24"/>
        </w:rPr>
        <w:t>(Kursa &amp; Rudnicki, 2010)</w:t>
      </w:r>
      <w:r w:rsidR="00614D97" w:rsidRPr="007E57F0">
        <w:rPr>
          <w:rFonts w:ascii="Times New Roman" w:hAnsi="Times New Roman"/>
          <w:sz w:val="24"/>
          <w:szCs w:val="24"/>
        </w:rPr>
        <w:fldChar w:fldCharType="end"/>
      </w:r>
      <w:r w:rsidR="001908F6">
        <w:rPr>
          <w:rFonts w:ascii="Times New Roman" w:hAnsi="Times New Roman"/>
          <w:sz w:val="24"/>
          <w:szCs w:val="24"/>
        </w:rPr>
        <w:t xml:space="preserve"> </w:t>
      </w:r>
      <w:r w:rsidR="00614D97" w:rsidRPr="00B46218">
        <w:rPr>
          <w:rFonts w:ascii="Times New Roman" w:hAnsi="Times New Roman"/>
          <w:sz w:val="24"/>
          <w:szCs w:val="24"/>
        </w:rPr>
        <w:t>use random forest importance measures to perform variable selection.</w:t>
      </w:r>
      <w:r w:rsidR="00024D50">
        <w:rPr>
          <w:rFonts w:ascii="Times New Roman" w:hAnsi="Times New Roman"/>
          <w:sz w:val="24"/>
          <w:szCs w:val="24"/>
        </w:rPr>
        <w:t xml:space="preserve"> We additionally use permutation variable importance values greater than zero to select variables for axis</w:t>
      </w:r>
      <w:r w:rsidR="00977616">
        <w:rPr>
          <w:rFonts w:ascii="Times New Roman" w:hAnsi="Times New Roman"/>
          <w:sz w:val="24"/>
          <w:szCs w:val="24"/>
        </w:rPr>
        <w:t xml:space="preserve">-based and oblique random forest methods. </w:t>
      </w:r>
    </w:p>
    <w:p w14:paraId="5AE22A82" w14:textId="5D407F1D" w:rsidR="0007425F" w:rsidRDefault="0007425F" w:rsidP="0007425F">
      <w:pPr>
        <w:spacing w:after="0" w:line="480" w:lineRule="auto"/>
        <w:rPr>
          <w:rFonts w:ascii="Times New Roman" w:hAnsi="Times New Roman"/>
          <w:sz w:val="24"/>
          <w:szCs w:val="24"/>
        </w:rPr>
      </w:pPr>
      <w:r w:rsidRPr="00C71431">
        <w:rPr>
          <w:rFonts w:ascii="Times New Roman" w:hAnsi="Times New Roman"/>
          <w:b/>
          <w:sz w:val="24"/>
          <w:szCs w:val="24"/>
        </w:rPr>
        <w:t>Table 1</w:t>
      </w:r>
      <w:r>
        <w:rPr>
          <w:rFonts w:ascii="Times New Roman" w:hAnsi="Times New Roman"/>
          <w:sz w:val="24"/>
          <w:szCs w:val="24"/>
        </w:rPr>
        <w:t>: Summary of variable selection methods for random forest regression</w:t>
      </w:r>
    </w:p>
    <w:p w14:paraId="70A60220" w14:textId="28E91204" w:rsidR="00705F1E" w:rsidRDefault="00B46218" w:rsidP="00120CBE">
      <w:pPr>
        <w:spacing w:after="0" w:line="480" w:lineRule="auto"/>
        <w:ind w:firstLine="720"/>
        <w:rPr>
          <w:rFonts w:ascii="Times New Roman" w:hAnsi="Times New Roman"/>
          <w:sz w:val="24"/>
          <w:szCs w:val="24"/>
        </w:rPr>
      </w:pPr>
      <w:r w:rsidRPr="00B46218">
        <w:rPr>
          <w:rFonts w:ascii="Times New Roman" w:hAnsi="Times New Roman"/>
          <w:sz w:val="24"/>
          <w:szCs w:val="24"/>
        </w:rPr>
        <w:t xml:space="preserve">Similar to </w:t>
      </w:r>
      <w:proofErr w:type="spellStart"/>
      <w:r w:rsidRPr="00B46218">
        <w:rPr>
          <w:rFonts w:ascii="Times New Roman" w:hAnsi="Times New Roman"/>
          <w:sz w:val="24"/>
          <w:szCs w:val="24"/>
        </w:rPr>
        <w:t>Hapfelmeier’s</w:t>
      </w:r>
      <w:proofErr w:type="spellEnd"/>
      <w:r w:rsidRPr="00B46218">
        <w:rPr>
          <w:rFonts w:ascii="Times New Roman" w:hAnsi="Times New Roman"/>
          <w:sz w:val="24"/>
          <w:szCs w:val="24"/>
        </w:rPr>
        <w:t xml:space="preserve"> categorization</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ADDIN EN.CITE &lt;EndNote&gt;&lt;Cite ExcludeAuth="1"&gt;&lt;Author&gt;Hapfelmeier&lt;/Author&gt;&lt;Year&gt;2013&lt;/Year&gt;&lt;RecNum&gt;156&lt;/RecNum&gt;&lt;DisplayText&gt;(2013)&lt;/DisplayText&gt;&lt;record&gt;&lt;rec-number&gt;156&lt;/rec-number&gt;&lt;foreign-keys&gt;&lt;key app="EN" db-id="wxawfv2fftdtejettwmvx2dy0wsd2pzzzwft" timestamp="1530114782"&gt;156&lt;/key&gt;&lt;/foreign-keys&gt;&lt;ref-type name="Journal Article"&gt;17&lt;/ref-type&gt;&lt;contributors&gt;&lt;authors&gt;&lt;author&gt;Hapfelmeier, Alexander&lt;/author&gt;&lt;author&gt;Ulm, Kurt&lt;/author&gt;&lt;/authors&gt;&lt;/contributors&gt;&lt;titles&gt;&lt;title&gt;A new variable selection approach using random forests&lt;/title&gt;&lt;secondary-title&gt;Computational Statistics &amp;amp; Data Analysis&lt;/secondary-title&gt;&lt;/titles&gt;&lt;periodical&gt;&lt;full-title&gt;Computational Statistics &amp;amp; Data Analysis&lt;/full-title&gt;&lt;/periodical&gt;&lt;pages&gt;50-69&lt;/pages&gt;&lt;volume&gt;60&lt;/volume&gt;&lt;dates&gt;&lt;year&gt;2013&lt;/year&gt;&lt;/dates&gt;&lt;isbn&gt;0167-9473&lt;/isbn&gt;&lt;urls&gt;&lt;/urls&gt;&lt;/record&gt;&lt;/Cite&gt;&lt;/EndNote&gt;</w:instrText>
      </w:r>
      <w:r>
        <w:rPr>
          <w:rFonts w:ascii="Times New Roman" w:hAnsi="Times New Roman"/>
          <w:sz w:val="24"/>
          <w:szCs w:val="24"/>
        </w:rPr>
        <w:fldChar w:fldCharType="separate"/>
      </w:r>
      <w:r>
        <w:rPr>
          <w:rFonts w:ascii="Times New Roman" w:hAnsi="Times New Roman"/>
          <w:noProof/>
          <w:sz w:val="24"/>
          <w:szCs w:val="24"/>
        </w:rPr>
        <w:t>(2013)</w:t>
      </w:r>
      <w:r>
        <w:rPr>
          <w:rFonts w:ascii="Times New Roman" w:hAnsi="Times New Roman"/>
          <w:sz w:val="24"/>
          <w:szCs w:val="24"/>
        </w:rPr>
        <w:fldChar w:fldCharType="end"/>
      </w:r>
      <w:r w:rsidR="003B0BB2">
        <w:rPr>
          <w:rFonts w:ascii="Times New Roman" w:hAnsi="Times New Roman"/>
          <w:sz w:val="24"/>
          <w:szCs w:val="24"/>
        </w:rPr>
        <w:t xml:space="preserve"> and our previous study (</w:t>
      </w:r>
      <w:r w:rsidR="003B0BB2" w:rsidRPr="003B0BB2">
        <w:rPr>
          <w:rFonts w:ascii="Times New Roman" w:hAnsi="Times New Roman"/>
          <w:sz w:val="24"/>
          <w:szCs w:val="24"/>
          <w:highlight w:val="yellow"/>
        </w:rPr>
        <w:t>ref</w:t>
      </w:r>
      <w:r w:rsidR="003B0BB2">
        <w:rPr>
          <w:rFonts w:ascii="Times New Roman" w:hAnsi="Times New Roman"/>
          <w:sz w:val="24"/>
          <w:szCs w:val="24"/>
        </w:rPr>
        <w:t>)</w:t>
      </w:r>
      <w:r w:rsidRPr="00B46218">
        <w:rPr>
          <w:rFonts w:ascii="Times New Roman" w:hAnsi="Times New Roman"/>
          <w:sz w:val="24"/>
          <w:szCs w:val="24"/>
        </w:rPr>
        <w:t>, we define variable selection methods as being test</w:t>
      </w:r>
      <w:r w:rsidR="00BF65C6">
        <w:rPr>
          <w:rFonts w:ascii="Times New Roman" w:hAnsi="Times New Roman"/>
          <w:sz w:val="24"/>
          <w:szCs w:val="24"/>
        </w:rPr>
        <w:t xml:space="preserve"> </w:t>
      </w:r>
      <w:r w:rsidRPr="00B46218">
        <w:rPr>
          <w:rFonts w:ascii="Times New Roman" w:hAnsi="Times New Roman"/>
          <w:sz w:val="24"/>
          <w:szCs w:val="24"/>
        </w:rPr>
        <w:t>based or performance</w:t>
      </w:r>
      <w:r w:rsidR="00BF65C6">
        <w:rPr>
          <w:rFonts w:ascii="Times New Roman" w:hAnsi="Times New Roman"/>
          <w:sz w:val="24"/>
          <w:szCs w:val="24"/>
        </w:rPr>
        <w:t xml:space="preserve"> </w:t>
      </w:r>
      <w:r w:rsidRPr="00B46218">
        <w:rPr>
          <w:rFonts w:ascii="Times New Roman" w:hAnsi="Times New Roman"/>
          <w:sz w:val="24"/>
          <w:szCs w:val="24"/>
        </w:rPr>
        <w:t>based. Performance based approaches select variables based on changes in the prediction accuracy</w:t>
      </w:r>
      <w:r w:rsidR="00443B2C">
        <w:rPr>
          <w:rFonts w:ascii="Times New Roman" w:hAnsi="Times New Roman"/>
          <w:sz w:val="24"/>
          <w:szCs w:val="24"/>
        </w:rPr>
        <w:t xml:space="preserve"> of the continuous outcome</w:t>
      </w:r>
      <w:r w:rsidRPr="00B46218">
        <w:rPr>
          <w:rFonts w:ascii="Times New Roman" w:hAnsi="Times New Roman"/>
          <w:sz w:val="24"/>
          <w:szCs w:val="24"/>
        </w:rPr>
        <w:t xml:space="preserve"> when variables are added or deleted from models, and include methods by </w:t>
      </w:r>
      <w:proofErr w:type="spellStart"/>
      <w:r w:rsidRPr="00B46218">
        <w:rPr>
          <w:rFonts w:ascii="Times New Roman" w:hAnsi="Times New Roman"/>
          <w:sz w:val="24"/>
          <w:szCs w:val="24"/>
        </w:rPr>
        <w:t>Svetnik</w:t>
      </w:r>
      <w:proofErr w:type="spellEnd"/>
      <w:r w:rsidR="00867EDC">
        <w:rPr>
          <w:rFonts w:ascii="Times New Roman" w:hAnsi="Times New Roman"/>
          <w:sz w:val="24"/>
          <w:szCs w:val="24"/>
        </w:rPr>
        <w:t xml:space="preserve">, </w:t>
      </w:r>
      <w:r w:rsidRPr="00B46218">
        <w:rPr>
          <w:rFonts w:ascii="Times New Roman" w:hAnsi="Times New Roman"/>
          <w:sz w:val="24"/>
          <w:szCs w:val="24"/>
        </w:rPr>
        <w:t>Jiang</w:t>
      </w:r>
      <w:r w:rsidR="00867EDC">
        <w:rPr>
          <w:rFonts w:ascii="Times New Roman" w:hAnsi="Times New Roman"/>
          <w:sz w:val="24"/>
          <w:szCs w:val="24"/>
        </w:rPr>
        <w:t xml:space="preserve"> and Menze</w:t>
      </w:r>
      <w:r w:rsidRPr="00B46218">
        <w:rPr>
          <w:rFonts w:ascii="Times New Roman" w:hAnsi="Times New Roman"/>
          <w:sz w:val="24"/>
          <w:szCs w:val="24"/>
        </w:rPr>
        <w:t xml:space="preserve">, </w:t>
      </w:r>
      <w:r w:rsidR="00867EDC">
        <w:rPr>
          <w:rFonts w:ascii="Times New Roman" w:hAnsi="Times New Roman"/>
          <w:sz w:val="24"/>
          <w:szCs w:val="24"/>
        </w:rPr>
        <w:t xml:space="preserve">and the R packages </w:t>
      </w:r>
      <w:r w:rsidRPr="00120CBE">
        <w:rPr>
          <w:rFonts w:ascii="Times New Roman" w:hAnsi="Times New Roman"/>
          <w:i/>
          <w:iCs/>
          <w:sz w:val="24"/>
          <w:szCs w:val="24"/>
        </w:rPr>
        <w:t xml:space="preserve">caret, RRF, </w:t>
      </w:r>
      <w:proofErr w:type="spellStart"/>
      <w:r w:rsidR="00DC357D">
        <w:rPr>
          <w:rFonts w:ascii="Times New Roman" w:hAnsi="Times New Roman"/>
          <w:i/>
          <w:iCs/>
          <w:sz w:val="24"/>
          <w:szCs w:val="24"/>
        </w:rPr>
        <w:t>randomForest</w:t>
      </w:r>
      <w:r w:rsidRPr="00120CBE">
        <w:rPr>
          <w:rFonts w:ascii="Times New Roman" w:hAnsi="Times New Roman"/>
          <w:i/>
          <w:iCs/>
          <w:sz w:val="24"/>
          <w:szCs w:val="24"/>
        </w:rPr>
        <w:t>SRC</w:t>
      </w:r>
      <w:proofErr w:type="spellEnd"/>
      <w:r w:rsidR="00984E1F">
        <w:rPr>
          <w:rFonts w:ascii="Times New Roman" w:hAnsi="Times New Roman"/>
          <w:i/>
          <w:iCs/>
          <w:sz w:val="24"/>
          <w:szCs w:val="24"/>
        </w:rPr>
        <w:t>,</w:t>
      </w:r>
      <w:r w:rsidR="00740CBC">
        <w:rPr>
          <w:rFonts w:ascii="Times New Roman" w:hAnsi="Times New Roman"/>
          <w:i/>
          <w:iCs/>
          <w:sz w:val="24"/>
          <w:szCs w:val="24"/>
        </w:rPr>
        <w:t xml:space="preserve"> </w:t>
      </w:r>
      <w:r w:rsidR="00740CBC" w:rsidRPr="00740CBC">
        <w:rPr>
          <w:rFonts w:ascii="Times New Roman" w:hAnsi="Times New Roman"/>
          <w:sz w:val="24"/>
          <w:szCs w:val="24"/>
        </w:rPr>
        <w:t>and</w:t>
      </w:r>
      <w:r w:rsidR="00984E1F">
        <w:rPr>
          <w:rFonts w:ascii="Times New Roman" w:hAnsi="Times New Roman"/>
          <w:i/>
          <w:iCs/>
          <w:sz w:val="24"/>
          <w:szCs w:val="24"/>
        </w:rPr>
        <w:t xml:space="preserve"> </w:t>
      </w:r>
      <w:r w:rsidRPr="00120CBE">
        <w:rPr>
          <w:rFonts w:ascii="Times New Roman" w:hAnsi="Times New Roman"/>
          <w:i/>
          <w:iCs/>
          <w:sz w:val="24"/>
          <w:szCs w:val="24"/>
        </w:rPr>
        <w:t>VSURF</w:t>
      </w:r>
      <w:r w:rsidRPr="00B46218">
        <w:rPr>
          <w:rFonts w:ascii="Times New Roman" w:hAnsi="Times New Roman"/>
          <w:sz w:val="24"/>
          <w:szCs w:val="24"/>
        </w:rPr>
        <w:t>. Test based approaches select variables based on statistical or permutation tests</w:t>
      </w:r>
      <w:r w:rsidR="005025B0">
        <w:rPr>
          <w:rFonts w:ascii="Times New Roman" w:hAnsi="Times New Roman"/>
          <w:sz w:val="24"/>
          <w:szCs w:val="24"/>
        </w:rPr>
        <w:t xml:space="preserve"> on the variables themselves</w:t>
      </w:r>
      <w:r w:rsidRPr="00B46218">
        <w:rPr>
          <w:rFonts w:ascii="Times New Roman" w:hAnsi="Times New Roman"/>
          <w:sz w:val="24"/>
          <w:szCs w:val="24"/>
        </w:rPr>
        <w:t>, and include methods by Altmann</w:t>
      </w:r>
      <w:r w:rsidR="00276559">
        <w:rPr>
          <w:rFonts w:ascii="Times New Roman" w:hAnsi="Times New Roman"/>
          <w:sz w:val="24"/>
          <w:szCs w:val="24"/>
        </w:rPr>
        <w:t xml:space="preserve"> </w:t>
      </w:r>
      <w:r w:rsidR="00276559" w:rsidRPr="00B46218">
        <w:rPr>
          <w:rFonts w:ascii="Times New Roman" w:hAnsi="Times New Roman"/>
          <w:sz w:val="24"/>
          <w:szCs w:val="24"/>
        </w:rPr>
        <w:t xml:space="preserve">and </w:t>
      </w:r>
      <w:commentRangeStart w:id="325"/>
      <w:proofErr w:type="spellStart"/>
      <w:r w:rsidR="00276559">
        <w:rPr>
          <w:rFonts w:ascii="Times New Roman" w:hAnsi="Times New Roman"/>
          <w:sz w:val="24"/>
          <w:szCs w:val="24"/>
        </w:rPr>
        <w:t>Hapfelmeier</w:t>
      </w:r>
      <w:commentRangeEnd w:id="325"/>
      <w:proofErr w:type="spellEnd"/>
      <w:r w:rsidR="00276559">
        <w:rPr>
          <w:rStyle w:val="CommentReference"/>
        </w:rPr>
        <w:commentReference w:id="325"/>
      </w:r>
      <w:r w:rsidRPr="00B46218">
        <w:rPr>
          <w:rFonts w:ascii="Times New Roman" w:hAnsi="Times New Roman"/>
          <w:sz w:val="24"/>
          <w:szCs w:val="24"/>
        </w:rPr>
        <w:t xml:space="preserve">, </w:t>
      </w:r>
      <w:r w:rsidR="00276559">
        <w:rPr>
          <w:rFonts w:ascii="Times New Roman" w:hAnsi="Times New Roman"/>
          <w:sz w:val="24"/>
          <w:szCs w:val="24"/>
        </w:rPr>
        <w:t xml:space="preserve">and the R packages </w:t>
      </w:r>
      <w:r w:rsidR="005D72FE" w:rsidRPr="005D72FE">
        <w:rPr>
          <w:rFonts w:ascii="Times New Roman" w:hAnsi="Times New Roman"/>
          <w:i/>
          <w:iCs/>
          <w:sz w:val="24"/>
          <w:szCs w:val="24"/>
        </w:rPr>
        <w:t>Boruta</w:t>
      </w:r>
      <w:r w:rsidR="005D72FE">
        <w:rPr>
          <w:rFonts w:ascii="Times New Roman" w:hAnsi="Times New Roman"/>
          <w:sz w:val="24"/>
          <w:szCs w:val="24"/>
        </w:rPr>
        <w:t xml:space="preserve">, </w:t>
      </w:r>
      <w:proofErr w:type="spellStart"/>
      <w:r w:rsidR="0012797A">
        <w:rPr>
          <w:rFonts w:ascii="Times New Roman" w:hAnsi="Times New Roman"/>
          <w:i/>
          <w:iCs/>
          <w:sz w:val="24"/>
          <w:szCs w:val="24"/>
        </w:rPr>
        <w:t>aorsf</w:t>
      </w:r>
      <w:proofErr w:type="spellEnd"/>
      <w:r w:rsidR="00A32778">
        <w:rPr>
          <w:rFonts w:ascii="Times New Roman" w:hAnsi="Times New Roman"/>
          <w:i/>
          <w:iCs/>
          <w:sz w:val="24"/>
          <w:szCs w:val="24"/>
        </w:rPr>
        <w:t xml:space="preserve"> </w:t>
      </w:r>
      <w:r w:rsidR="00A32778">
        <w:rPr>
          <w:rFonts w:ascii="Times New Roman" w:hAnsi="Times New Roman"/>
          <w:sz w:val="24"/>
          <w:szCs w:val="24"/>
        </w:rPr>
        <w:t>(</w:t>
      </w:r>
      <w:r w:rsidR="005D72FE">
        <w:rPr>
          <w:rFonts w:ascii="Times New Roman" w:hAnsi="Times New Roman"/>
          <w:sz w:val="24"/>
          <w:szCs w:val="24"/>
        </w:rPr>
        <w:t>permutation method</w:t>
      </w:r>
      <w:r w:rsidR="00A32778">
        <w:rPr>
          <w:rFonts w:ascii="Times New Roman" w:hAnsi="Times New Roman"/>
          <w:sz w:val="24"/>
          <w:szCs w:val="24"/>
        </w:rPr>
        <w:t>)</w:t>
      </w:r>
      <w:r w:rsidR="0012797A">
        <w:rPr>
          <w:rFonts w:ascii="Times New Roman" w:hAnsi="Times New Roman"/>
          <w:i/>
          <w:iCs/>
          <w:sz w:val="24"/>
          <w:szCs w:val="24"/>
        </w:rPr>
        <w:t xml:space="preserve">, </w:t>
      </w:r>
      <w:r w:rsidR="0044523E">
        <w:rPr>
          <w:rFonts w:ascii="Times New Roman" w:hAnsi="Times New Roman"/>
          <w:i/>
          <w:iCs/>
          <w:sz w:val="24"/>
          <w:szCs w:val="24"/>
        </w:rPr>
        <w:t xml:space="preserve">ranger </w:t>
      </w:r>
      <w:r w:rsidR="0044523E">
        <w:rPr>
          <w:rFonts w:ascii="Times New Roman" w:hAnsi="Times New Roman"/>
          <w:sz w:val="24"/>
          <w:szCs w:val="24"/>
        </w:rPr>
        <w:t>(permutation method)</w:t>
      </w:r>
      <w:r w:rsidRPr="00B46218">
        <w:rPr>
          <w:rFonts w:ascii="Times New Roman" w:hAnsi="Times New Roman"/>
          <w:sz w:val="24"/>
          <w:szCs w:val="24"/>
        </w:rPr>
        <w:t>.</w:t>
      </w:r>
      <w:r w:rsidR="001C218E">
        <w:rPr>
          <w:rFonts w:ascii="Times New Roman" w:hAnsi="Times New Roman"/>
          <w:sz w:val="24"/>
          <w:szCs w:val="24"/>
        </w:rPr>
        <w:t xml:space="preserve"> Our goal was to be as inclusive as possible in terms of using all available variable selection methods for random forest regression with available R code to thoroughly evaluate and compare methods. </w:t>
      </w:r>
    </w:p>
    <w:p w14:paraId="10191B7F" w14:textId="77777777" w:rsidR="00705F1E" w:rsidRPr="00705F1E" w:rsidRDefault="00705F1E" w:rsidP="00DE0927">
      <w:pPr>
        <w:spacing w:after="0" w:line="480" w:lineRule="auto"/>
        <w:rPr>
          <w:rFonts w:ascii="Times New Roman" w:hAnsi="Times New Roman"/>
          <w:sz w:val="24"/>
          <w:szCs w:val="24"/>
        </w:rPr>
      </w:pPr>
    </w:p>
    <w:p w14:paraId="7DDE9185" w14:textId="77777777" w:rsidR="00D93406" w:rsidRDefault="00073BE7" w:rsidP="00DE0927">
      <w:pPr>
        <w:spacing w:after="0" w:line="480" w:lineRule="auto"/>
        <w:rPr>
          <w:rFonts w:ascii="Times New Roman" w:hAnsi="Times New Roman"/>
          <w:b/>
          <w:sz w:val="24"/>
          <w:szCs w:val="24"/>
        </w:rPr>
      </w:pPr>
      <w:r>
        <w:rPr>
          <w:rFonts w:ascii="Times New Roman" w:hAnsi="Times New Roman"/>
          <w:b/>
          <w:sz w:val="24"/>
          <w:szCs w:val="24"/>
        </w:rPr>
        <w:lastRenderedPageBreak/>
        <w:t xml:space="preserve">3 </w:t>
      </w:r>
      <w:r w:rsidR="00D93406">
        <w:rPr>
          <w:rFonts w:ascii="Times New Roman" w:hAnsi="Times New Roman"/>
          <w:b/>
          <w:sz w:val="24"/>
          <w:szCs w:val="24"/>
        </w:rPr>
        <w:t>Design of Study</w:t>
      </w:r>
    </w:p>
    <w:p w14:paraId="5E81A961" w14:textId="740BD748" w:rsidR="001321E5" w:rsidRDefault="00EE3A15" w:rsidP="00DE0927">
      <w:pPr>
        <w:spacing w:after="0" w:line="480" w:lineRule="auto"/>
        <w:ind w:firstLine="720"/>
        <w:rPr>
          <w:rFonts w:ascii="Times New Roman" w:hAnsi="Times New Roman"/>
          <w:sz w:val="24"/>
          <w:szCs w:val="24"/>
        </w:rPr>
      </w:pPr>
      <w:r>
        <w:rPr>
          <w:rFonts w:ascii="Times New Roman" w:hAnsi="Times New Roman"/>
          <w:sz w:val="24"/>
          <w:szCs w:val="24"/>
        </w:rPr>
        <w:t>All datasets analyzed were pulled from and are freely available with the</w:t>
      </w:r>
      <w:r w:rsidR="00A0166A">
        <w:rPr>
          <w:rFonts w:ascii="Times New Roman" w:hAnsi="Times New Roman"/>
          <w:sz w:val="24"/>
          <w:szCs w:val="24"/>
        </w:rPr>
        <w:t xml:space="preserve"> </w:t>
      </w:r>
      <w:proofErr w:type="spellStart"/>
      <w:r w:rsidR="00A0166A" w:rsidRPr="00A0166A">
        <w:rPr>
          <w:rFonts w:ascii="Times New Roman" w:hAnsi="Times New Roman"/>
          <w:i/>
          <w:sz w:val="24"/>
          <w:szCs w:val="24"/>
        </w:rPr>
        <w:t>OpenML</w:t>
      </w:r>
      <w:proofErr w:type="spellEnd"/>
      <w:r w:rsidR="00D961F9">
        <w:rPr>
          <w:rFonts w:ascii="Times New Roman" w:hAnsi="Times New Roman"/>
          <w:sz w:val="24"/>
          <w:szCs w:val="24"/>
        </w:rPr>
        <w:t xml:space="preserve"> </w:t>
      </w:r>
      <w:r w:rsidR="007E0308">
        <w:rPr>
          <w:rFonts w:ascii="Times New Roman" w:hAnsi="Times New Roman"/>
          <w:sz w:val="24"/>
          <w:szCs w:val="24"/>
        </w:rPr>
        <w:t xml:space="preserve">(website: </w:t>
      </w:r>
      <w:r w:rsidR="007E0308" w:rsidRPr="0097223D">
        <w:rPr>
          <w:rFonts w:ascii="Times New Roman" w:hAnsi="Times New Roman"/>
          <w:sz w:val="24"/>
          <w:szCs w:val="24"/>
        </w:rPr>
        <w:t>https://www.openml.org/home</w:t>
      </w:r>
      <w:r w:rsidR="007E0308">
        <w:rPr>
          <w:rFonts w:ascii="Times New Roman" w:hAnsi="Times New Roman"/>
          <w:sz w:val="24"/>
          <w:szCs w:val="24"/>
        </w:rPr>
        <w:t xml:space="preserve">) </w:t>
      </w:r>
      <w:r w:rsidR="00D961F9">
        <w:rPr>
          <w:rFonts w:ascii="Times New Roman" w:hAnsi="Times New Roman"/>
          <w:sz w:val="24"/>
          <w:szCs w:val="24"/>
        </w:rPr>
        <w:t xml:space="preserve">and </w:t>
      </w:r>
      <w:commentRangeStart w:id="326"/>
      <w:commentRangeStart w:id="327"/>
      <w:proofErr w:type="spellStart"/>
      <w:r w:rsidR="00D961F9">
        <w:rPr>
          <w:rFonts w:ascii="Times New Roman" w:hAnsi="Times New Roman"/>
          <w:i/>
          <w:sz w:val="24"/>
          <w:szCs w:val="24"/>
        </w:rPr>
        <w:t>modeldata</w:t>
      </w:r>
      <w:proofErr w:type="spellEnd"/>
      <w:r w:rsidR="00D961F9">
        <w:rPr>
          <w:rFonts w:ascii="Times New Roman" w:hAnsi="Times New Roman"/>
          <w:i/>
          <w:sz w:val="24"/>
          <w:szCs w:val="24"/>
        </w:rPr>
        <w:t xml:space="preserve"> </w:t>
      </w:r>
      <w:r w:rsidR="00A0166A">
        <w:rPr>
          <w:rFonts w:ascii="Times New Roman" w:hAnsi="Times New Roman"/>
          <w:sz w:val="24"/>
          <w:szCs w:val="24"/>
        </w:rPr>
        <w:t xml:space="preserve"> </w:t>
      </w:r>
      <w:commentRangeEnd w:id="326"/>
      <w:r w:rsidR="00562599">
        <w:rPr>
          <w:rStyle w:val="CommentReference"/>
        </w:rPr>
        <w:commentReference w:id="326"/>
      </w:r>
      <w:commentRangeEnd w:id="327"/>
      <w:r w:rsidR="00CB29FA">
        <w:rPr>
          <w:rStyle w:val="CommentReference"/>
        </w:rPr>
        <w:commentReference w:id="327"/>
      </w:r>
      <w:r w:rsidR="00A0166A">
        <w:rPr>
          <w:rFonts w:ascii="Times New Roman" w:hAnsi="Times New Roman"/>
          <w:sz w:val="24"/>
          <w:szCs w:val="24"/>
        </w:rPr>
        <w:t>R package</w:t>
      </w:r>
      <w:r w:rsidR="00D961F9">
        <w:rPr>
          <w:rFonts w:ascii="Times New Roman" w:hAnsi="Times New Roman"/>
          <w:sz w:val="24"/>
          <w:szCs w:val="24"/>
        </w:rPr>
        <w:t>s</w:t>
      </w:r>
      <w:r w:rsidR="005D1A8F">
        <w:rPr>
          <w:rFonts w:ascii="Times New Roman" w:hAnsi="Times New Roman"/>
          <w:sz w:val="24"/>
          <w:szCs w:val="24"/>
        </w:rPr>
        <w:t xml:space="preserve"> </w:t>
      </w:r>
      <w:r w:rsidR="005D1A8F" w:rsidRPr="007E0308">
        <w:rPr>
          <w:rFonts w:ascii="Times New Roman" w:hAnsi="Times New Roman"/>
          <w:sz w:val="24"/>
          <w:szCs w:val="24"/>
          <w:highlight w:val="yellow"/>
        </w:rPr>
        <w:fldChar w:fldCharType="begin"/>
      </w:r>
      <w:r w:rsidR="00815DDD" w:rsidRPr="007E0308">
        <w:rPr>
          <w:rFonts w:ascii="Times New Roman" w:hAnsi="Times New Roman"/>
          <w:sz w:val="24"/>
          <w:szCs w:val="24"/>
          <w:highlight w:val="yellow"/>
        </w:rPr>
        <w:instrText xml:space="preserve"> ADDIN EN.CITE &lt;EndNote&gt;&lt;Cite&gt;&lt;Author&gt;Casalicchio&lt;/Author&gt;&lt;Year&gt;2017&lt;/Year&gt;&lt;RecNum&gt;168&lt;/RecNum&gt;&lt;DisplayText&gt;(Casalicchio, et al., 2017)&lt;/DisplayText&gt;&lt;record&gt;&lt;rec-number&gt;168&lt;/rec-number&gt;&lt;foreign-keys&gt;&lt;key app="EN" db-id="wxawfv2fftdtejettwmvx2dy0wsd2pzzzwft" timestamp="1530545566"&gt;168&lt;/key&gt;&lt;/foreign-keys&gt;&lt;ref-type name="Journal Article"&gt;17&lt;/ref-type&gt;&lt;contributors&gt;&lt;authors&gt;&lt;author&gt;Casalicchio, Giuseppe&lt;/author&gt;&lt;author&gt;Bossek, Jakob&lt;/author&gt;&lt;author&gt;Lang, Michel&lt;/author&gt;&lt;author&gt;Kirchhoff, Dominik&lt;/author&gt;&lt;author&gt;Kerschke, Pascal&lt;/author&gt;&lt;author&gt;Hofner, Benjamin&lt;/author&gt;&lt;author&gt;Seibold, Heidi&lt;/author&gt;&lt;author&gt;Vanschoren, Joaquin&lt;/author&gt;&lt;author&gt;Bischl, Bernd&lt;/author&gt;&lt;/authors&gt;&lt;/contributors&gt;&lt;titles&gt;&lt;title&gt;OpenML: An R package to connect to the machine learning platform OpenML&lt;/title&gt;&lt;secondary-title&gt;Computational Statistics&lt;/secondary-title&gt;&lt;/titles&gt;&lt;periodical&gt;&lt;full-title&gt;Computational Statistics&lt;/full-title&gt;&lt;/periodical&gt;&lt;pages&gt;1-15&lt;/pages&gt;&lt;dates&gt;&lt;year&gt;2017&lt;/year&gt;&lt;/dates&gt;&lt;isbn&gt;0943-4062&lt;/isbn&gt;&lt;urls&gt;&lt;/urls&gt;&lt;/record&gt;&lt;/Cite&gt;&lt;/EndNote&gt;</w:instrText>
      </w:r>
      <w:r w:rsidR="005D1A8F" w:rsidRPr="007E0308">
        <w:rPr>
          <w:rFonts w:ascii="Times New Roman" w:hAnsi="Times New Roman"/>
          <w:sz w:val="24"/>
          <w:szCs w:val="24"/>
          <w:highlight w:val="yellow"/>
        </w:rPr>
        <w:fldChar w:fldCharType="separate"/>
      </w:r>
      <w:r w:rsidR="00815DDD" w:rsidRPr="007E0308">
        <w:rPr>
          <w:rFonts w:ascii="Times New Roman" w:hAnsi="Times New Roman"/>
          <w:noProof/>
          <w:sz w:val="24"/>
          <w:szCs w:val="24"/>
          <w:highlight w:val="yellow"/>
        </w:rPr>
        <w:t>(Casalicchio, et al., 2017)</w:t>
      </w:r>
      <w:r w:rsidR="005D1A8F" w:rsidRPr="007E0308">
        <w:rPr>
          <w:rFonts w:ascii="Times New Roman" w:hAnsi="Times New Roman"/>
          <w:sz w:val="24"/>
          <w:szCs w:val="24"/>
          <w:highlight w:val="yellow"/>
        </w:rPr>
        <w:fldChar w:fldCharType="end"/>
      </w:r>
      <w:r w:rsidR="00A0166A">
        <w:rPr>
          <w:rFonts w:ascii="Times New Roman" w:hAnsi="Times New Roman"/>
          <w:sz w:val="24"/>
          <w:szCs w:val="24"/>
        </w:rPr>
        <w:t xml:space="preserve">. </w:t>
      </w:r>
      <w:del w:id="328" w:author="Byron C Jaeger" w:date="2024-05-01T19:41:00Z">
        <w:r w:rsidDel="00CB29FA">
          <w:rPr>
            <w:rFonts w:ascii="Times New Roman" w:hAnsi="Times New Roman"/>
            <w:sz w:val="24"/>
            <w:szCs w:val="24"/>
          </w:rPr>
          <w:delText>The following parameters were defined for dataset selection</w:delText>
        </w:r>
        <w:r w:rsidR="008F526B" w:rsidDel="00CB29FA">
          <w:rPr>
            <w:rFonts w:ascii="Times New Roman" w:hAnsi="Times New Roman"/>
            <w:sz w:val="24"/>
            <w:szCs w:val="24"/>
          </w:rPr>
          <w:delText>: the</w:delText>
        </w:r>
      </w:del>
      <w:ins w:id="329" w:author="Byron C Jaeger" w:date="2024-05-01T19:41:00Z">
        <w:r w:rsidR="00CB29FA">
          <w:rPr>
            <w:rFonts w:ascii="Times New Roman" w:hAnsi="Times New Roman"/>
            <w:sz w:val="24"/>
            <w:szCs w:val="24"/>
          </w:rPr>
          <w:t>We included</w:t>
        </w:r>
      </w:ins>
      <w:r w:rsidR="008F526B">
        <w:rPr>
          <w:rFonts w:ascii="Times New Roman" w:hAnsi="Times New Roman"/>
          <w:sz w:val="24"/>
          <w:szCs w:val="24"/>
        </w:rPr>
        <w:t xml:space="preserve"> dataset</w:t>
      </w:r>
      <w:ins w:id="330" w:author="Byron C Jaeger" w:date="2024-05-01T19:41:00Z">
        <w:r w:rsidR="00CB29FA">
          <w:rPr>
            <w:rFonts w:ascii="Times New Roman" w:hAnsi="Times New Roman"/>
            <w:sz w:val="24"/>
            <w:szCs w:val="24"/>
          </w:rPr>
          <w:t>s from these repositories</w:t>
        </w:r>
      </w:ins>
      <w:r w:rsidR="00A0166A">
        <w:rPr>
          <w:rFonts w:ascii="Times New Roman" w:hAnsi="Times New Roman"/>
          <w:sz w:val="24"/>
          <w:szCs w:val="24"/>
        </w:rPr>
        <w:t xml:space="preserve"> </w:t>
      </w:r>
      <w:del w:id="331" w:author="Byron C Jaeger" w:date="2024-05-01T19:41:00Z">
        <w:r w:rsidR="00A0166A" w:rsidDel="00CB29FA">
          <w:rPr>
            <w:rFonts w:ascii="Times New Roman" w:hAnsi="Times New Roman"/>
            <w:sz w:val="24"/>
            <w:szCs w:val="24"/>
          </w:rPr>
          <w:delText xml:space="preserve">was </w:delText>
        </w:r>
      </w:del>
      <w:r w:rsidR="00A0166A">
        <w:rPr>
          <w:rFonts w:ascii="Times New Roman" w:hAnsi="Times New Roman"/>
          <w:sz w:val="24"/>
          <w:szCs w:val="24"/>
        </w:rPr>
        <w:t xml:space="preserve">designated as supervised </w:t>
      </w:r>
      <w:r w:rsidR="00FD1783">
        <w:rPr>
          <w:rFonts w:ascii="Times New Roman" w:hAnsi="Times New Roman"/>
          <w:sz w:val="24"/>
          <w:szCs w:val="24"/>
        </w:rPr>
        <w:t xml:space="preserve">regression </w:t>
      </w:r>
      <w:ins w:id="332" w:author="Byron C Jaeger" w:date="2024-05-01T19:41:00Z">
        <w:r w:rsidR="00CB29FA">
          <w:rPr>
            <w:rFonts w:ascii="Times New Roman" w:hAnsi="Times New Roman"/>
            <w:sz w:val="24"/>
            <w:szCs w:val="24"/>
          </w:rPr>
          <w:t xml:space="preserve">tasks </w:t>
        </w:r>
      </w:ins>
      <w:r w:rsidR="00FD1783">
        <w:rPr>
          <w:rFonts w:ascii="Times New Roman" w:hAnsi="Times New Roman"/>
          <w:sz w:val="24"/>
          <w:szCs w:val="24"/>
        </w:rPr>
        <w:t>with less than 50% missing observations</w:t>
      </w:r>
      <w:r w:rsidR="00A0166A">
        <w:rPr>
          <w:rFonts w:ascii="Times New Roman" w:hAnsi="Times New Roman"/>
          <w:sz w:val="24"/>
          <w:szCs w:val="24"/>
        </w:rPr>
        <w:t xml:space="preserve">. </w:t>
      </w:r>
      <w:r w:rsidR="00FC3CE5">
        <w:rPr>
          <w:rFonts w:ascii="Times New Roman" w:hAnsi="Times New Roman"/>
          <w:sz w:val="24"/>
          <w:szCs w:val="24"/>
        </w:rPr>
        <w:t>W</w:t>
      </w:r>
      <w:r w:rsidR="00FD1783">
        <w:rPr>
          <w:rFonts w:ascii="Times New Roman" w:hAnsi="Times New Roman"/>
          <w:sz w:val="24"/>
          <w:szCs w:val="24"/>
        </w:rPr>
        <w:t xml:space="preserve">e </w:t>
      </w:r>
      <w:ins w:id="333" w:author="Byron C Jaeger" w:date="2024-05-01T19:43:00Z">
        <w:r w:rsidR="00CB29FA">
          <w:rPr>
            <w:rFonts w:ascii="Times New Roman" w:hAnsi="Times New Roman"/>
            <w:sz w:val="24"/>
            <w:szCs w:val="24"/>
          </w:rPr>
          <w:t xml:space="preserve">restricted this set to include </w:t>
        </w:r>
      </w:ins>
      <w:del w:id="334" w:author="Byron C Jaeger" w:date="2024-05-01T19:44:00Z">
        <w:r w:rsidR="00FC3CE5" w:rsidDel="00CB29FA">
          <w:rPr>
            <w:rFonts w:ascii="Times New Roman" w:hAnsi="Times New Roman"/>
            <w:sz w:val="24"/>
            <w:szCs w:val="24"/>
          </w:rPr>
          <w:delText>selected</w:delText>
        </w:r>
        <w:r w:rsidR="00FD1783" w:rsidDel="00CB29FA">
          <w:rPr>
            <w:rFonts w:ascii="Times New Roman" w:hAnsi="Times New Roman"/>
            <w:sz w:val="24"/>
            <w:szCs w:val="24"/>
          </w:rPr>
          <w:delText xml:space="preserve"> </w:delText>
        </w:r>
      </w:del>
      <w:r w:rsidR="00FD1783">
        <w:rPr>
          <w:rFonts w:ascii="Times New Roman" w:hAnsi="Times New Roman"/>
          <w:sz w:val="24"/>
          <w:szCs w:val="24"/>
        </w:rPr>
        <w:t xml:space="preserve">datasets </w:t>
      </w:r>
      <w:del w:id="335" w:author="Byron C Jaeger" w:date="2024-05-01T19:44:00Z">
        <w:r w:rsidR="00A10E78" w:rsidDel="00CB29FA">
          <w:rPr>
            <w:rFonts w:ascii="Times New Roman" w:hAnsi="Times New Roman"/>
            <w:sz w:val="24"/>
            <w:szCs w:val="24"/>
          </w:rPr>
          <w:delText>that had</w:delText>
        </w:r>
        <w:r w:rsidR="00FD1783" w:rsidDel="00CB29FA">
          <w:rPr>
            <w:rFonts w:ascii="Times New Roman" w:hAnsi="Times New Roman"/>
            <w:sz w:val="24"/>
            <w:szCs w:val="24"/>
          </w:rPr>
          <w:delText xml:space="preserve"> </w:delText>
        </w:r>
        <w:r w:rsidR="00A10E78" w:rsidDel="00CB29FA">
          <w:rPr>
            <w:rFonts w:ascii="Times New Roman" w:hAnsi="Times New Roman"/>
            <w:sz w:val="24"/>
            <w:szCs w:val="24"/>
          </w:rPr>
          <w:delText xml:space="preserve">between </w:delText>
        </w:r>
      </w:del>
      <w:ins w:id="336" w:author="Byron C Jaeger" w:date="2024-05-01T19:44:00Z">
        <w:r w:rsidR="00CB29FA">
          <w:rPr>
            <w:rFonts w:ascii="Times New Roman" w:hAnsi="Times New Roman"/>
            <w:sz w:val="24"/>
            <w:szCs w:val="24"/>
          </w:rPr>
          <w:t xml:space="preserve">with </w:t>
        </w:r>
      </w:ins>
      <w:r w:rsidR="00A10E78">
        <w:rPr>
          <w:rFonts w:ascii="Times New Roman" w:hAnsi="Times New Roman"/>
          <w:sz w:val="24"/>
          <w:szCs w:val="24"/>
        </w:rPr>
        <w:t>10</w:t>
      </w:r>
      <w:ins w:id="337" w:author="Byron C Jaeger" w:date="2024-05-01T19:44:00Z">
        <w:r w:rsidR="00CB29FA">
          <w:rPr>
            <w:rFonts w:ascii="Times New Roman" w:hAnsi="Times New Roman"/>
            <w:sz w:val="24"/>
            <w:szCs w:val="24"/>
          </w:rPr>
          <w:t xml:space="preserve"> </w:t>
        </w:r>
      </w:ins>
      <w:r w:rsidR="00A10E78">
        <w:rPr>
          <w:rFonts w:ascii="Times New Roman" w:hAnsi="Times New Roman"/>
          <w:sz w:val="24"/>
          <w:szCs w:val="24"/>
        </w:rPr>
        <w:t>-1000</w:t>
      </w:r>
      <w:r w:rsidR="00FD1783">
        <w:rPr>
          <w:rFonts w:ascii="Times New Roman" w:hAnsi="Times New Roman"/>
          <w:sz w:val="24"/>
          <w:szCs w:val="24"/>
        </w:rPr>
        <w:t xml:space="preserve"> predictors, and </w:t>
      </w:r>
      <w:commentRangeStart w:id="338"/>
      <w:r w:rsidR="00FD1783">
        <w:rPr>
          <w:rFonts w:ascii="Times New Roman" w:hAnsi="Times New Roman"/>
          <w:sz w:val="24"/>
          <w:szCs w:val="24"/>
        </w:rPr>
        <w:t>100</w:t>
      </w:r>
      <w:commentRangeEnd w:id="338"/>
      <w:r w:rsidR="00A10E78">
        <w:rPr>
          <w:rStyle w:val="CommentReference"/>
        </w:rPr>
        <w:commentReference w:id="338"/>
      </w:r>
      <w:ins w:id="339" w:author="Byron C Jaeger" w:date="2024-05-01T19:44:00Z">
        <w:r w:rsidR="00CB29FA">
          <w:rPr>
            <w:rFonts w:ascii="Times New Roman" w:hAnsi="Times New Roman"/>
            <w:sz w:val="24"/>
            <w:szCs w:val="24"/>
          </w:rPr>
          <w:t xml:space="preserve"> </w:t>
        </w:r>
      </w:ins>
      <w:r w:rsidR="00A10E78">
        <w:rPr>
          <w:rFonts w:ascii="Times New Roman" w:hAnsi="Times New Roman"/>
          <w:sz w:val="24"/>
          <w:szCs w:val="24"/>
        </w:rPr>
        <w:t>-</w:t>
      </w:r>
      <w:ins w:id="340" w:author="Byron C Jaeger" w:date="2024-05-01T19:44:00Z">
        <w:r w:rsidR="00CB29FA">
          <w:rPr>
            <w:rFonts w:ascii="Times New Roman" w:hAnsi="Times New Roman"/>
            <w:sz w:val="24"/>
            <w:szCs w:val="24"/>
          </w:rPr>
          <w:t xml:space="preserve"> </w:t>
        </w:r>
      </w:ins>
      <w:r w:rsidR="00FD1783">
        <w:rPr>
          <w:rFonts w:ascii="Times New Roman" w:hAnsi="Times New Roman"/>
          <w:sz w:val="24"/>
          <w:szCs w:val="24"/>
        </w:rPr>
        <w:t xml:space="preserve">10,000 observations. </w:t>
      </w:r>
      <w:del w:id="341" w:author="Byron C Jaeger" w:date="2024-05-01T19:44:00Z">
        <w:r w:rsidR="00FD1783" w:rsidDel="00CB29FA">
          <w:rPr>
            <w:rFonts w:ascii="Times New Roman" w:hAnsi="Times New Roman"/>
            <w:sz w:val="24"/>
            <w:szCs w:val="24"/>
          </w:rPr>
          <w:delText>Further, s</w:delText>
        </w:r>
      </w:del>
      <w:ins w:id="342" w:author="Byron C Jaeger" w:date="2024-05-01T19:44:00Z">
        <w:r w:rsidR="00CB29FA">
          <w:rPr>
            <w:rFonts w:ascii="Times New Roman" w:hAnsi="Times New Roman"/>
            <w:sz w:val="24"/>
            <w:szCs w:val="24"/>
          </w:rPr>
          <w:t>S</w:t>
        </w:r>
      </w:ins>
      <w:r w:rsidR="00FD1783">
        <w:rPr>
          <w:rFonts w:ascii="Times New Roman" w:hAnsi="Times New Roman"/>
          <w:sz w:val="24"/>
          <w:szCs w:val="24"/>
        </w:rPr>
        <w:t>imulated datasets were e</w:t>
      </w:r>
      <w:r w:rsidR="00711268">
        <w:rPr>
          <w:rFonts w:ascii="Times New Roman" w:hAnsi="Times New Roman"/>
          <w:sz w:val="24"/>
          <w:szCs w:val="24"/>
        </w:rPr>
        <w:t>x</w:t>
      </w:r>
      <w:r w:rsidR="00A10E78">
        <w:rPr>
          <w:rFonts w:ascii="Times New Roman" w:hAnsi="Times New Roman"/>
          <w:sz w:val="24"/>
          <w:szCs w:val="24"/>
        </w:rPr>
        <w:t>c</w:t>
      </w:r>
      <w:r w:rsidR="00FD1783">
        <w:rPr>
          <w:rFonts w:ascii="Times New Roman" w:hAnsi="Times New Roman"/>
          <w:sz w:val="24"/>
          <w:szCs w:val="24"/>
        </w:rPr>
        <w:t>luded and redundant datasets (i.e. data sets in which there exist multiple versions) were limited to the most recent version. Last</w:t>
      </w:r>
      <w:del w:id="343" w:author="Byron C Jaeger" w:date="2024-05-01T19:44:00Z">
        <w:r w:rsidR="00FD1783" w:rsidDel="00CB29FA">
          <w:rPr>
            <w:rFonts w:ascii="Times New Roman" w:hAnsi="Times New Roman"/>
            <w:sz w:val="24"/>
            <w:szCs w:val="24"/>
          </w:rPr>
          <w:delText>ly</w:delText>
        </w:r>
      </w:del>
      <w:r w:rsidR="00FD1783">
        <w:rPr>
          <w:rFonts w:ascii="Times New Roman" w:hAnsi="Times New Roman"/>
          <w:sz w:val="24"/>
          <w:szCs w:val="24"/>
        </w:rPr>
        <w:t>, we required the continuous outcome to have at least 10 unique values.</w:t>
      </w:r>
      <w:r w:rsidR="00C2079F">
        <w:rPr>
          <w:rFonts w:ascii="Times New Roman" w:hAnsi="Times New Roman"/>
          <w:sz w:val="24"/>
          <w:szCs w:val="24"/>
        </w:rPr>
        <w:t xml:space="preserve">  </w:t>
      </w:r>
    </w:p>
    <w:p w14:paraId="0B865F13" w14:textId="25787F6C" w:rsidR="00CF2AC1" w:rsidRPr="004A2AC4" w:rsidRDefault="00FD1783" w:rsidP="004A2AC4">
      <w:pPr>
        <w:spacing w:after="0" w:line="480" w:lineRule="auto"/>
        <w:ind w:firstLine="720"/>
        <w:rPr>
          <w:rFonts w:ascii="Times New Roman" w:hAnsi="Times New Roman"/>
          <w:sz w:val="24"/>
          <w:szCs w:val="24"/>
        </w:rPr>
      </w:pPr>
      <w:commentRangeStart w:id="344"/>
      <w:r>
        <w:rPr>
          <w:rFonts w:ascii="Times New Roman" w:hAnsi="Times New Roman"/>
          <w:sz w:val="24"/>
          <w:szCs w:val="24"/>
        </w:rPr>
        <w:t xml:space="preserve">Based on these criteria we analyzed a total of </w:t>
      </w:r>
      <w:commentRangeStart w:id="345"/>
      <w:commentRangeStart w:id="346"/>
      <w:r w:rsidR="006E2BD7">
        <w:rPr>
          <w:rFonts w:ascii="Times New Roman" w:hAnsi="Times New Roman"/>
          <w:sz w:val="24"/>
          <w:szCs w:val="24"/>
        </w:rPr>
        <w:t>59</w:t>
      </w:r>
      <w:r>
        <w:rPr>
          <w:rFonts w:ascii="Times New Roman" w:hAnsi="Times New Roman"/>
          <w:sz w:val="24"/>
          <w:szCs w:val="24"/>
        </w:rPr>
        <w:t xml:space="preserve"> </w:t>
      </w:r>
      <w:commentRangeEnd w:id="345"/>
      <w:r w:rsidR="00562599">
        <w:rPr>
          <w:rStyle w:val="CommentReference"/>
        </w:rPr>
        <w:commentReference w:id="345"/>
      </w:r>
      <w:commentRangeEnd w:id="346"/>
      <w:r w:rsidR="00DE38C7">
        <w:rPr>
          <w:rStyle w:val="CommentReference"/>
        </w:rPr>
        <w:commentReference w:id="346"/>
      </w:r>
      <w:r>
        <w:rPr>
          <w:rFonts w:ascii="Times New Roman" w:hAnsi="Times New Roman"/>
          <w:sz w:val="24"/>
          <w:szCs w:val="24"/>
        </w:rPr>
        <w:t xml:space="preserve">data sets. </w:t>
      </w:r>
      <w:r w:rsidR="00A23764">
        <w:rPr>
          <w:rFonts w:ascii="Times New Roman" w:hAnsi="Times New Roman"/>
          <w:sz w:val="24"/>
          <w:szCs w:val="24"/>
        </w:rPr>
        <w:t xml:space="preserve">We provide a summary of dataset characteristics in Figure 1, which demonstrates the distributions for the number of predictors, number of observations, and </w:t>
      </w:r>
      <w:commentRangeStart w:id="347"/>
      <w:r w:rsidR="00A23764">
        <w:rPr>
          <w:rFonts w:ascii="Times New Roman" w:hAnsi="Times New Roman"/>
          <w:sz w:val="24"/>
          <w:szCs w:val="24"/>
        </w:rPr>
        <w:t>coefficient of variation</w:t>
      </w:r>
      <w:commentRangeEnd w:id="347"/>
      <w:r w:rsidR="00606F55">
        <w:rPr>
          <w:rStyle w:val="CommentReference"/>
        </w:rPr>
        <w:commentReference w:id="347"/>
      </w:r>
      <w:r w:rsidR="00C72125">
        <w:rPr>
          <w:rFonts w:ascii="Times New Roman" w:hAnsi="Times New Roman"/>
          <w:sz w:val="24"/>
          <w:szCs w:val="24"/>
        </w:rPr>
        <w:t xml:space="preserve"> (CV)</w:t>
      </w:r>
      <w:r w:rsidR="00A23764">
        <w:rPr>
          <w:rFonts w:ascii="Times New Roman" w:hAnsi="Times New Roman"/>
          <w:sz w:val="24"/>
          <w:szCs w:val="24"/>
        </w:rPr>
        <w:t>. In general, each of these characteristics was right-skewed. The number of predictors ranged from 10 to 614, with a median of 2</w:t>
      </w:r>
      <w:r w:rsidR="00A04A33">
        <w:rPr>
          <w:rFonts w:ascii="Times New Roman" w:hAnsi="Times New Roman"/>
          <w:sz w:val="24"/>
          <w:szCs w:val="24"/>
        </w:rPr>
        <w:t>2</w:t>
      </w:r>
      <w:r w:rsidR="00A23764">
        <w:rPr>
          <w:rFonts w:ascii="Times New Roman" w:hAnsi="Times New Roman"/>
          <w:sz w:val="24"/>
          <w:szCs w:val="24"/>
        </w:rPr>
        <w:t>. The number of observations ranged from 120 to 10,000 with a median of</w:t>
      </w:r>
      <w:r w:rsidR="00361588">
        <w:rPr>
          <w:rFonts w:ascii="Times New Roman" w:hAnsi="Times New Roman"/>
          <w:sz w:val="24"/>
          <w:szCs w:val="24"/>
        </w:rPr>
        <w:t xml:space="preserve"> 534. Most</w:t>
      </w:r>
      <w:r w:rsidR="00A23764">
        <w:rPr>
          <w:rFonts w:ascii="Times New Roman" w:hAnsi="Times New Roman"/>
          <w:sz w:val="24"/>
          <w:szCs w:val="24"/>
        </w:rPr>
        <w:t xml:space="preserve"> datasets (4</w:t>
      </w:r>
      <w:r w:rsidR="00361588">
        <w:rPr>
          <w:rFonts w:ascii="Times New Roman" w:hAnsi="Times New Roman"/>
          <w:sz w:val="24"/>
          <w:szCs w:val="24"/>
        </w:rPr>
        <w:t>6</w:t>
      </w:r>
      <w:r w:rsidR="00A23764">
        <w:rPr>
          <w:rFonts w:ascii="Times New Roman" w:hAnsi="Times New Roman"/>
          <w:sz w:val="24"/>
          <w:szCs w:val="24"/>
        </w:rPr>
        <w:t xml:space="preserve">; </w:t>
      </w:r>
      <w:r w:rsidR="00361588">
        <w:rPr>
          <w:rFonts w:ascii="Times New Roman" w:hAnsi="Times New Roman"/>
          <w:sz w:val="24"/>
          <w:szCs w:val="24"/>
        </w:rPr>
        <w:t>78</w:t>
      </w:r>
      <w:r w:rsidR="00A23764">
        <w:rPr>
          <w:rFonts w:ascii="Times New Roman" w:hAnsi="Times New Roman"/>
          <w:sz w:val="24"/>
          <w:szCs w:val="24"/>
        </w:rPr>
        <w:t xml:space="preserve">%) had a CV &lt;1 indicating </w:t>
      </w:r>
      <w:r w:rsidR="00C72125">
        <w:rPr>
          <w:rFonts w:ascii="Times New Roman" w:hAnsi="Times New Roman"/>
          <w:sz w:val="24"/>
          <w:szCs w:val="24"/>
        </w:rPr>
        <w:t>low</w:t>
      </w:r>
      <w:r w:rsidR="00A23764">
        <w:rPr>
          <w:rFonts w:ascii="Times New Roman" w:hAnsi="Times New Roman"/>
          <w:sz w:val="24"/>
          <w:szCs w:val="24"/>
        </w:rPr>
        <w:t xml:space="preserve"> variability relative to the mean, while 4 data had </w:t>
      </w:r>
      <w:r w:rsidR="00C72125">
        <w:rPr>
          <w:rFonts w:ascii="Times New Roman" w:hAnsi="Times New Roman"/>
          <w:sz w:val="24"/>
          <w:szCs w:val="24"/>
        </w:rPr>
        <w:t>high</w:t>
      </w:r>
      <w:r w:rsidR="00A23764">
        <w:rPr>
          <w:rFonts w:ascii="Times New Roman" w:hAnsi="Times New Roman"/>
          <w:sz w:val="24"/>
          <w:szCs w:val="24"/>
        </w:rPr>
        <w:t xml:space="preserve"> variability with CV &gt; 10. The CVs ranged near 0 to 86, with a median of 0.</w:t>
      </w:r>
      <w:r w:rsidR="00361588">
        <w:rPr>
          <w:rFonts w:ascii="Times New Roman" w:hAnsi="Times New Roman"/>
          <w:sz w:val="24"/>
          <w:szCs w:val="24"/>
        </w:rPr>
        <w:t>48</w:t>
      </w:r>
      <w:r w:rsidR="00A23764">
        <w:rPr>
          <w:rFonts w:ascii="Times New Roman" w:hAnsi="Times New Roman"/>
          <w:sz w:val="24"/>
          <w:szCs w:val="24"/>
        </w:rPr>
        <w:t>.</w:t>
      </w:r>
      <w:r w:rsidR="00361588">
        <w:rPr>
          <w:rFonts w:ascii="Times New Roman" w:hAnsi="Times New Roman"/>
          <w:sz w:val="24"/>
          <w:szCs w:val="24"/>
        </w:rPr>
        <w:t xml:space="preserve"> The ratio of </w:t>
      </w:r>
      <w:commentRangeStart w:id="348"/>
      <w:r w:rsidR="00361588">
        <w:rPr>
          <w:rFonts w:ascii="Times New Roman" w:hAnsi="Times New Roman"/>
          <w:sz w:val="24"/>
          <w:szCs w:val="24"/>
        </w:rPr>
        <w:t>predictors to sample size (</w:t>
      </w:r>
      <w:proofErr w:type="gramStart"/>
      <w:r w:rsidR="00361588">
        <w:rPr>
          <w:rFonts w:ascii="Times New Roman" w:hAnsi="Times New Roman"/>
          <w:sz w:val="24"/>
          <w:szCs w:val="24"/>
        </w:rPr>
        <w:t>P:N</w:t>
      </w:r>
      <w:proofErr w:type="gramEnd"/>
      <w:r w:rsidR="00361588">
        <w:rPr>
          <w:rFonts w:ascii="Times New Roman" w:hAnsi="Times New Roman"/>
          <w:sz w:val="24"/>
          <w:szCs w:val="24"/>
        </w:rPr>
        <w:t xml:space="preserve">) </w:t>
      </w:r>
      <w:commentRangeEnd w:id="348"/>
      <w:r w:rsidR="00DB0D7B">
        <w:rPr>
          <w:rStyle w:val="CommentReference"/>
        </w:rPr>
        <w:commentReference w:id="348"/>
      </w:r>
      <w:r w:rsidR="00361588">
        <w:rPr>
          <w:rFonts w:ascii="Times New Roman" w:hAnsi="Times New Roman"/>
          <w:sz w:val="24"/>
          <w:szCs w:val="24"/>
        </w:rPr>
        <w:t>ranged from 0.001 to 0.65, with a median of 0.04</w:t>
      </w:r>
      <w:r w:rsidR="00B03E28">
        <w:rPr>
          <w:rFonts w:ascii="Times New Roman" w:hAnsi="Times New Roman"/>
          <w:sz w:val="24"/>
          <w:szCs w:val="24"/>
        </w:rPr>
        <w:t xml:space="preserve">. In total, 13 datasets had fewer than 10 observations per predictor (i.e. P:N ratio &gt; 0.1). </w:t>
      </w:r>
      <w:r w:rsidR="007A4C83">
        <w:rPr>
          <w:rFonts w:ascii="Times New Roman" w:hAnsi="Times New Roman"/>
          <w:sz w:val="24"/>
          <w:szCs w:val="24"/>
        </w:rPr>
        <w:t xml:space="preserve">In total </w:t>
      </w:r>
      <w:r w:rsidR="00A04A33">
        <w:rPr>
          <w:rFonts w:ascii="Times New Roman" w:hAnsi="Times New Roman"/>
          <w:sz w:val="24"/>
          <w:szCs w:val="24"/>
        </w:rPr>
        <w:t xml:space="preserve">7 </w:t>
      </w:r>
      <w:r w:rsidR="007A4C83">
        <w:rPr>
          <w:rFonts w:ascii="Times New Roman" w:hAnsi="Times New Roman"/>
          <w:sz w:val="24"/>
          <w:szCs w:val="24"/>
        </w:rPr>
        <w:t xml:space="preserve">datasets contained missing data (11%), with missing proportions of 1%, 2%, 3%, 11%, </w:t>
      </w:r>
      <w:r w:rsidR="00A04A33">
        <w:rPr>
          <w:rFonts w:ascii="Times New Roman" w:hAnsi="Times New Roman"/>
          <w:sz w:val="24"/>
          <w:szCs w:val="24"/>
        </w:rPr>
        <w:t xml:space="preserve">13%, </w:t>
      </w:r>
      <w:r w:rsidR="007A4C83">
        <w:rPr>
          <w:rFonts w:ascii="Times New Roman" w:hAnsi="Times New Roman"/>
          <w:sz w:val="24"/>
          <w:szCs w:val="24"/>
        </w:rPr>
        <w:t>42%, and 50%.</w:t>
      </w:r>
      <w:commentRangeEnd w:id="344"/>
      <w:r w:rsidR="00DE38C7">
        <w:rPr>
          <w:rStyle w:val="CommentReference"/>
        </w:rPr>
        <w:commentReference w:id="344"/>
      </w:r>
      <w:r w:rsidR="007B56D1">
        <w:rPr>
          <w:rFonts w:ascii="Times New Roman" w:hAnsi="Times New Roman"/>
          <w:sz w:val="24"/>
          <w:szCs w:val="24"/>
        </w:rPr>
        <w:t xml:space="preserve"> </w:t>
      </w:r>
      <w:del w:id="349" w:author="Byron C Jaeger" w:date="2024-05-01T19:47:00Z">
        <w:r w:rsidR="00C04BD3" w:rsidDel="00DE38C7">
          <w:rPr>
            <w:rFonts w:ascii="Times New Roman" w:hAnsi="Times New Roman"/>
            <w:sz w:val="24"/>
            <w:szCs w:val="24"/>
          </w:rPr>
          <w:delText>M</w:delText>
        </w:r>
        <w:r w:rsidR="007B56D1" w:rsidDel="00DE38C7">
          <w:rPr>
            <w:rFonts w:ascii="Times New Roman" w:hAnsi="Times New Roman"/>
            <w:sz w:val="24"/>
            <w:szCs w:val="24"/>
          </w:rPr>
          <w:delText>ean imputation was used for continuous predictors and mode imputation for categorical</w:delText>
        </w:r>
        <w:r w:rsidR="00C04BD3" w:rsidDel="00DE38C7">
          <w:rPr>
            <w:rFonts w:ascii="Times New Roman" w:hAnsi="Times New Roman"/>
            <w:sz w:val="24"/>
            <w:szCs w:val="24"/>
          </w:rPr>
          <w:delText xml:space="preserve"> predictors</w:delText>
        </w:r>
        <w:r w:rsidR="007B56D1" w:rsidDel="00DE38C7">
          <w:rPr>
            <w:rFonts w:ascii="Times New Roman" w:hAnsi="Times New Roman"/>
            <w:sz w:val="24"/>
            <w:szCs w:val="24"/>
          </w:rPr>
          <w:delText>.</w:delText>
        </w:r>
        <w:r w:rsidR="007A4C83" w:rsidDel="00DE38C7">
          <w:rPr>
            <w:rFonts w:ascii="Times New Roman" w:hAnsi="Times New Roman"/>
            <w:sz w:val="24"/>
            <w:szCs w:val="24"/>
          </w:rPr>
          <w:delText xml:space="preserve"> </w:delText>
        </w:r>
      </w:del>
      <w:r w:rsidR="00C7372E">
        <w:rPr>
          <w:rFonts w:ascii="Times New Roman" w:hAnsi="Times New Roman"/>
          <w:sz w:val="24"/>
          <w:szCs w:val="24"/>
        </w:rPr>
        <w:t>Details about the</w:t>
      </w:r>
      <w:r w:rsidR="007E6CEF">
        <w:rPr>
          <w:rFonts w:ascii="Times New Roman" w:hAnsi="Times New Roman"/>
          <w:sz w:val="24"/>
          <w:szCs w:val="24"/>
        </w:rPr>
        <w:t xml:space="preserve"> characteristics of</w:t>
      </w:r>
      <w:r w:rsidR="00C7372E">
        <w:rPr>
          <w:rFonts w:ascii="Times New Roman" w:hAnsi="Times New Roman"/>
          <w:sz w:val="24"/>
          <w:szCs w:val="24"/>
        </w:rPr>
        <w:t xml:space="preserve"> </w:t>
      </w:r>
      <w:r w:rsidR="007E6CEF">
        <w:rPr>
          <w:rFonts w:ascii="Times New Roman" w:hAnsi="Times New Roman"/>
          <w:sz w:val="24"/>
          <w:szCs w:val="24"/>
        </w:rPr>
        <w:t>datasets used in this study</w:t>
      </w:r>
      <w:r w:rsidR="00C7372E">
        <w:rPr>
          <w:rFonts w:ascii="Times New Roman" w:hAnsi="Times New Roman"/>
          <w:sz w:val="24"/>
          <w:szCs w:val="24"/>
        </w:rPr>
        <w:t xml:space="preserve"> are included within the </w:t>
      </w:r>
      <w:commentRangeStart w:id="350"/>
      <w:r w:rsidR="00C7372E" w:rsidRPr="00671239">
        <w:rPr>
          <w:rFonts w:ascii="Times New Roman" w:hAnsi="Times New Roman"/>
          <w:sz w:val="24"/>
          <w:szCs w:val="24"/>
        </w:rPr>
        <w:t>Supplementary Dataset Listing File</w:t>
      </w:r>
      <w:commentRangeEnd w:id="350"/>
      <w:r w:rsidR="00C65115">
        <w:rPr>
          <w:rStyle w:val="CommentReference"/>
        </w:rPr>
        <w:commentReference w:id="350"/>
      </w:r>
      <w:r w:rsidR="00C7372E">
        <w:rPr>
          <w:rFonts w:ascii="Times New Roman" w:hAnsi="Times New Roman"/>
          <w:sz w:val="24"/>
          <w:szCs w:val="24"/>
        </w:rPr>
        <w:t xml:space="preserve">. </w:t>
      </w:r>
      <w:r w:rsidR="00BF3B10">
        <w:rPr>
          <w:rFonts w:ascii="Times New Roman" w:hAnsi="Times New Roman"/>
          <w:sz w:val="24"/>
          <w:szCs w:val="24"/>
        </w:rPr>
        <w:t xml:space="preserve">Datasets are from a variety </w:t>
      </w:r>
      <w:r w:rsidR="00952BD6">
        <w:rPr>
          <w:rFonts w:ascii="Times New Roman" w:hAnsi="Times New Roman"/>
          <w:sz w:val="24"/>
          <w:szCs w:val="24"/>
        </w:rPr>
        <w:t xml:space="preserve">of domains including </w:t>
      </w:r>
      <w:commentRangeStart w:id="351"/>
      <w:r w:rsidR="00952BD6">
        <w:rPr>
          <w:rFonts w:ascii="Times New Roman" w:hAnsi="Times New Roman"/>
          <w:sz w:val="24"/>
          <w:szCs w:val="24"/>
        </w:rPr>
        <w:t>medicine, manufacturing, agriculture, economics, education, and more</w:t>
      </w:r>
      <w:commentRangeEnd w:id="351"/>
      <w:r w:rsidR="00C65115">
        <w:rPr>
          <w:rStyle w:val="CommentReference"/>
        </w:rPr>
        <w:commentReference w:id="351"/>
      </w:r>
      <w:r w:rsidR="00952BD6">
        <w:rPr>
          <w:rFonts w:ascii="Times New Roman" w:hAnsi="Times New Roman"/>
          <w:sz w:val="24"/>
          <w:szCs w:val="24"/>
        </w:rPr>
        <w:t xml:space="preserve">. </w:t>
      </w:r>
    </w:p>
    <w:p w14:paraId="6006A25C" w14:textId="066B9520" w:rsidR="00952BD6" w:rsidRDefault="00CF2AC1" w:rsidP="00CF2AC1">
      <w:pPr>
        <w:spacing w:after="160" w:line="480" w:lineRule="auto"/>
        <w:contextualSpacing/>
        <w:rPr>
          <w:rFonts w:ascii="Times New Roman" w:hAnsi="Times New Roman"/>
          <w:sz w:val="24"/>
          <w:szCs w:val="24"/>
        </w:rPr>
      </w:pPr>
      <w:r>
        <w:rPr>
          <w:rFonts w:ascii="Times New Roman" w:hAnsi="Times New Roman"/>
          <w:b/>
          <w:sz w:val="24"/>
          <w:szCs w:val="24"/>
        </w:rPr>
        <w:t>Figure 1:</w:t>
      </w:r>
      <w:r>
        <w:rPr>
          <w:rFonts w:ascii="Times New Roman" w:hAnsi="Times New Roman"/>
          <w:sz w:val="24"/>
          <w:szCs w:val="24"/>
        </w:rPr>
        <w:t xml:space="preserve"> Characteristics of datasets used for the </w:t>
      </w:r>
      <w:proofErr w:type="gramStart"/>
      <w:r>
        <w:rPr>
          <w:rFonts w:ascii="Times New Roman" w:hAnsi="Times New Roman"/>
          <w:sz w:val="24"/>
          <w:szCs w:val="24"/>
        </w:rPr>
        <w:t>study</w:t>
      </w:r>
      <w:proofErr w:type="gramEnd"/>
      <w:r>
        <w:rPr>
          <w:rFonts w:ascii="Times New Roman" w:hAnsi="Times New Roman"/>
          <w:sz w:val="24"/>
          <w:szCs w:val="24"/>
        </w:rPr>
        <w:t xml:space="preserve"> </w:t>
      </w:r>
    </w:p>
    <w:p w14:paraId="0F02E21E" w14:textId="77777777" w:rsidR="00DE38C7" w:rsidRDefault="00DE38C7" w:rsidP="00DE0927">
      <w:pPr>
        <w:spacing w:after="0" w:line="480" w:lineRule="auto"/>
        <w:ind w:firstLine="720"/>
        <w:rPr>
          <w:ins w:id="352" w:author="Byron C Jaeger" w:date="2024-05-01T19:50:00Z"/>
          <w:rFonts w:ascii="Times New Roman" w:hAnsi="Times New Roman"/>
          <w:sz w:val="24"/>
          <w:szCs w:val="24"/>
        </w:rPr>
      </w:pPr>
    </w:p>
    <w:p w14:paraId="01FF89B8" w14:textId="10D7DD8B" w:rsidR="00DE38C7" w:rsidRDefault="00DE38C7" w:rsidP="00DE0927">
      <w:pPr>
        <w:spacing w:after="0" w:line="480" w:lineRule="auto"/>
        <w:ind w:firstLine="720"/>
        <w:rPr>
          <w:ins w:id="353" w:author="Byron C Jaeger" w:date="2024-05-01T19:50:00Z"/>
          <w:rFonts w:ascii="Times New Roman" w:hAnsi="Times New Roman"/>
          <w:sz w:val="24"/>
          <w:szCs w:val="24"/>
        </w:rPr>
      </w:pPr>
      <w:ins w:id="354" w:author="Byron C Jaeger" w:date="2024-05-01T19:50:00Z">
        <w:r>
          <w:rPr>
            <w:rFonts w:ascii="Times New Roman" w:hAnsi="Times New Roman"/>
            <w:sz w:val="24"/>
            <w:szCs w:val="24"/>
          </w:rPr>
          <w:lastRenderedPageBreak/>
          <w:t xml:space="preserve">We used repeated </w:t>
        </w:r>
      </w:ins>
      <w:ins w:id="355" w:author="Byron C Jaeger" w:date="2024-05-01T19:53:00Z">
        <w:r>
          <w:rPr>
            <w:rFonts w:ascii="Times New Roman" w:hAnsi="Times New Roman"/>
            <w:sz w:val="24"/>
            <w:szCs w:val="24"/>
          </w:rPr>
          <w:t xml:space="preserve">5 replications of </w:t>
        </w:r>
      </w:ins>
      <w:ins w:id="356" w:author="Byron C Jaeger" w:date="2024-05-01T19:50:00Z">
        <w:r>
          <w:rPr>
            <w:rFonts w:ascii="Times New Roman" w:hAnsi="Times New Roman"/>
            <w:sz w:val="24"/>
            <w:szCs w:val="24"/>
          </w:rPr>
          <w:t xml:space="preserve">split sample validation </w:t>
        </w:r>
      </w:ins>
      <w:ins w:id="357" w:author="Byron C Jaeger" w:date="2024-05-01T19:53:00Z">
        <w:r>
          <w:rPr>
            <w:rFonts w:ascii="Times New Roman" w:hAnsi="Times New Roman"/>
            <w:sz w:val="24"/>
            <w:szCs w:val="24"/>
          </w:rPr>
          <w:t xml:space="preserve">(i.e., Monte-Carlo cross validation) </w:t>
        </w:r>
      </w:ins>
      <w:ins w:id="358" w:author="Byron C Jaeger" w:date="2024-05-01T19:51:00Z">
        <w:r>
          <w:rPr>
            <w:rFonts w:ascii="Times New Roman" w:hAnsi="Times New Roman"/>
            <w:sz w:val="24"/>
            <w:szCs w:val="24"/>
          </w:rPr>
          <w:t xml:space="preserve">for each dataset </w:t>
        </w:r>
      </w:ins>
      <w:ins w:id="359" w:author="Byron C Jaeger" w:date="2024-05-01T19:50:00Z">
        <w:r>
          <w:rPr>
            <w:rFonts w:ascii="Times New Roman" w:hAnsi="Times New Roman"/>
            <w:sz w:val="24"/>
            <w:szCs w:val="24"/>
          </w:rPr>
          <w:t xml:space="preserve">to evaluate RF VS methods. </w:t>
        </w:r>
      </w:ins>
      <w:ins w:id="360" w:author="Byron C Jaeger" w:date="2024-05-01T19:51:00Z">
        <w:r>
          <w:rPr>
            <w:rFonts w:ascii="Times New Roman" w:hAnsi="Times New Roman"/>
            <w:sz w:val="24"/>
            <w:szCs w:val="24"/>
          </w:rPr>
          <w:t>First, a dataset was split into training (75%) and testing (25%) sets.</w:t>
        </w:r>
      </w:ins>
      <w:ins w:id="361" w:author="Byron C Jaeger" w:date="2024-05-01T19:52:00Z">
        <w:r>
          <w:rPr>
            <w:rFonts w:ascii="Times New Roman" w:hAnsi="Times New Roman"/>
            <w:sz w:val="24"/>
            <w:szCs w:val="24"/>
          </w:rPr>
          <w:t xml:space="preserve"> Second, each VS technique was applied to the training data, and the variables selected by each technique were saved. Third,</w:t>
        </w:r>
      </w:ins>
      <w:ins w:id="362" w:author="Byron C Jaeger" w:date="2024-05-01T19:53:00Z">
        <w:r>
          <w:rPr>
            <w:rFonts w:ascii="Times New Roman" w:hAnsi="Times New Roman"/>
            <w:sz w:val="24"/>
            <w:szCs w:val="24"/>
          </w:rPr>
          <w:t xml:space="preserve"> </w:t>
        </w:r>
      </w:ins>
      <w:ins w:id="363" w:author="Byron C Jaeger" w:date="2024-05-01T19:54:00Z">
        <w:r>
          <w:rPr>
            <w:rFonts w:ascii="Times New Roman" w:hAnsi="Times New Roman"/>
            <w:sz w:val="24"/>
            <w:szCs w:val="24"/>
          </w:rPr>
          <w:t xml:space="preserve">each set of variables were used to fit an axis-based and oblique RF. Fourth, predictions for the testing data were computed with each RF. </w:t>
        </w:r>
      </w:ins>
      <w:ins w:id="364" w:author="Byron C Jaeger" w:date="2024-05-01T19:55:00Z">
        <w:r w:rsidR="004952FC">
          <w:rPr>
            <w:rFonts w:ascii="Times New Roman" w:hAnsi="Times New Roman"/>
            <w:sz w:val="24"/>
            <w:szCs w:val="24"/>
          </w:rPr>
          <w:t>If any missing values were present in the training or testing data, they wer</w:t>
        </w:r>
      </w:ins>
      <w:ins w:id="365" w:author="Byron C Jaeger" w:date="2024-05-01T19:56:00Z">
        <w:r w:rsidR="004952FC">
          <w:rPr>
            <w:rFonts w:ascii="Times New Roman" w:hAnsi="Times New Roman"/>
            <w:sz w:val="24"/>
            <w:szCs w:val="24"/>
          </w:rPr>
          <w:t>e imputed prior to running VS methods using the m</w:t>
        </w:r>
      </w:ins>
      <w:ins w:id="366" w:author="Byron C Jaeger" w:date="2024-05-01T19:52:00Z">
        <w:r>
          <w:rPr>
            <w:rFonts w:ascii="Times New Roman" w:hAnsi="Times New Roman"/>
            <w:sz w:val="24"/>
            <w:szCs w:val="24"/>
          </w:rPr>
          <w:t>ean</w:t>
        </w:r>
      </w:ins>
      <w:ins w:id="367" w:author="Byron C Jaeger" w:date="2024-05-01T19:56:00Z">
        <w:r w:rsidR="004952FC">
          <w:rPr>
            <w:rFonts w:ascii="Times New Roman" w:hAnsi="Times New Roman"/>
            <w:sz w:val="24"/>
            <w:szCs w:val="24"/>
          </w:rPr>
          <w:t xml:space="preserve"> and mode </w:t>
        </w:r>
      </w:ins>
      <w:ins w:id="368" w:author="Byron C Jaeger" w:date="2024-05-01T19:52:00Z">
        <w:r>
          <w:rPr>
            <w:rFonts w:ascii="Times New Roman" w:hAnsi="Times New Roman"/>
            <w:sz w:val="24"/>
            <w:szCs w:val="24"/>
          </w:rPr>
          <w:t>for continuous</w:t>
        </w:r>
      </w:ins>
      <w:ins w:id="369" w:author="Byron C Jaeger" w:date="2024-05-01T19:56:00Z">
        <w:r w:rsidR="004952FC">
          <w:rPr>
            <w:rFonts w:ascii="Times New Roman" w:hAnsi="Times New Roman"/>
            <w:sz w:val="24"/>
            <w:szCs w:val="24"/>
          </w:rPr>
          <w:t xml:space="preserve"> and </w:t>
        </w:r>
      </w:ins>
      <w:ins w:id="370" w:author="Byron C Jaeger" w:date="2024-05-01T19:52:00Z">
        <w:r>
          <w:rPr>
            <w:rFonts w:ascii="Times New Roman" w:hAnsi="Times New Roman"/>
            <w:sz w:val="24"/>
            <w:szCs w:val="24"/>
          </w:rPr>
          <w:t>categorical predictors</w:t>
        </w:r>
      </w:ins>
      <w:ins w:id="371" w:author="Byron C Jaeger" w:date="2024-05-01T19:56:00Z">
        <w:r w:rsidR="004952FC">
          <w:rPr>
            <w:rFonts w:ascii="Times New Roman" w:hAnsi="Times New Roman"/>
            <w:sz w:val="24"/>
            <w:szCs w:val="24"/>
          </w:rPr>
          <w:t>, respectively,</w:t>
        </w:r>
        <w:r w:rsidR="004952FC">
          <w:rPr>
            <w:rFonts w:ascii="Times New Roman" w:hAnsi="Times New Roman"/>
            <w:sz w:val="24"/>
            <w:szCs w:val="24"/>
          </w:rPr>
          <w:t xml:space="preserve"> </w:t>
        </w:r>
        <w:commentRangeStart w:id="372"/>
        <w:r w:rsidR="004952FC">
          <w:rPr>
            <w:rFonts w:ascii="Times New Roman" w:hAnsi="Times New Roman"/>
            <w:sz w:val="24"/>
            <w:szCs w:val="24"/>
          </w:rPr>
          <w:t>computed in the training data</w:t>
        </w:r>
      </w:ins>
      <w:commentRangeEnd w:id="372"/>
      <w:ins w:id="373" w:author="Byron C Jaeger" w:date="2024-05-01T19:58:00Z">
        <w:r w:rsidR="001203CF">
          <w:rPr>
            <w:rStyle w:val="CommentReference"/>
          </w:rPr>
          <w:commentReference w:id="372"/>
        </w:r>
      </w:ins>
      <w:ins w:id="374" w:author="Byron C Jaeger" w:date="2024-05-01T19:52:00Z">
        <w:r>
          <w:rPr>
            <w:rFonts w:ascii="Times New Roman" w:hAnsi="Times New Roman"/>
            <w:sz w:val="24"/>
            <w:szCs w:val="24"/>
          </w:rPr>
          <w:t>.</w:t>
        </w:r>
      </w:ins>
    </w:p>
    <w:p w14:paraId="52DCCF5B" w14:textId="405DB5C8" w:rsidR="00206CCB" w:rsidRDefault="00D47D0B" w:rsidP="00DE0927">
      <w:pPr>
        <w:spacing w:after="0" w:line="480" w:lineRule="auto"/>
        <w:ind w:firstLine="720"/>
        <w:rPr>
          <w:rFonts w:ascii="Times New Roman" w:hAnsi="Times New Roman"/>
          <w:sz w:val="24"/>
          <w:szCs w:val="24"/>
        </w:rPr>
      </w:pPr>
      <w:del w:id="375" w:author="Byron C Jaeger" w:date="2024-05-01T19:57:00Z">
        <w:r w:rsidDel="001203CF">
          <w:rPr>
            <w:rFonts w:ascii="Times New Roman" w:hAnsi="Times New Roman"/>
            <w:sz w:val="24"/>
            <w:szCs w:val="24"/>
          </w:rPr>
          <w:delText xml:space="preserve">For each </w:delText>
        </w:r>
        <w:r w:rsidR="00DC2C35" w:rsidDel="001203CF">
          <w:rPr>
            <w:rFonts w:ascii="Times New Roman" w:hAnsi="Times New Roman"/>
            <w:sz w:val="24"/>
            <w:szCs w:val="24"/>
          </w:rPr>
          <w:delText>dataset</w:delText>
        </w:r>
        <w:r w:rsidDel="001203CF">
          <w:rPr>
            <w:rFonts w:ascii="Times New Roman" w:hAnsi="Times New Roman"/>
            <w:sz w:val="24"/>
            <w:szCs w:val="24"/>
          </w:rPr>
          <w:delText xml:space="preserve">, we </w:delText>
        </w:r>
        <w:r w:rsidR="003A0DC6" w:rsidDel="001203CF">
          <w:rPr>
            <w:rFonts w:ascii="Times New Roman" w:hAnsi="Times New Roman"/>
            <w:sz w:val="24"/>
            <w:szCs w:val="24"/>
          </w:rPr>
          <w:delText xml:space="preserve">randomly </w:delText>
        </w:r>
        <w:r w:rsidR="00D06DAA" w:rsidDel="001203CF">
          <w:rPr>
            <w:rFonts w:ascii="Times New Roman" w:hAnsi="Times New Roman"/>
            <w:sz w:val="24"/>
            <w:szCs w:val="24"/>
          </w:rPr>
          <w:delText xml:space="preserve">split the data </w:delText>
        </w:r>
        <w:commentRangeStart w:id="376"/>
        <w:r w:rsidR="00D06DAA" w:rsidDel="001203CF">
          <w:rPr>
            <w:rFonts w:ascii="Times New Roman" w:hAnsi="Times New Roman"/>
            <w:sz w:val="24"/>
            <w:szCs w:val="24"/>
          </w:rPr>
          <w:delText xml:space="preserve">70:30 </w:delText>
        </w:r>
        <w:commentRangeEnd w:id="376"/>
        <w:r w:rsidR="00DE38C7" w:rsidDel="001203CF">
          <w:rPr>
            <w:rStyle w:val="CommentReference"/>
          </w:rPr>
          <w:commentReference w:id="376"/>
        </w:r>
        <w:r w:rsidR="00D06DAA" w:rsidDel="001203CF">
          <w:rPr>
            <w:rFonts w:ascii="Times New Roman" w:hAnsi="Times New Roman"/>
            <w:sz w:val="24"/>
            <w:szCs w:val="24"/>
          </w:rPr>
          <w:delText xml:space="preserve">into a training and test </w:delText>
        </w:r>
        <w:r w:rsidR="00C57AA0" w:rsidDel="001203CF">
          <w:rPr>
            <w:rFonts w:ascii="Times New Roman" w:hAnsi="Times New Roman"/>
            <w:sz w:val="24"/>
            <w:szCs w:val="24"/>
          </w:rPr>
          <w:delText>sets. We</w:delText>
        </w:r>
        <w:r w:rsidR="00D06DAA" w:rsidDel="001203CF">
          <w:rPr>
            <w:rFonts w:ascii="Times New Roman" w:hAnsi="Times New Roman"/>
            <w:sz w:val="24"/>
            <w:szCs w:val="24"/>
          </w:rPr>
          <w:delText xml:space="preserve"> </w:delText>
        </w:r>
        <w:r w:rsidDel="001203CF">
          <w:rPr>
            <w:rFonts w:ascii="Times New Roman" w:hAnsi="Times New Roman"/>
            <w:sz w:val="24"/>
            <w:szCs w:val="24"/>
          </w:rPr>
          <w:delText>performed variable selection usin</w:delText>
        </w:r>
        <w:r w:rsidR="00500594" w:rsidDel="001203CF">
          <w:rPr>
            <w:rFonts w:ascii="Times New Roman" w:hAnsi="Times New Roman"/>
            <w:sz w:val="24"/>
            <w:szCs w:val="24"/>
          </w:rPr>
          <w:delText>g the methods listed in Table 1</w:delText>
        </w:r>
        <w:r w:rsidDel="001203CF">
          <w:rPr>
            <w:rFonts w:ascii="Times New Roman" w:hAnsi="Times New Roman"/>
            <w:sz w:val="24"/>
            <w:szCs w:val="24"/>
          </w:rPr>
          <w:delText xml:space="preserve"> </w:delText>
        </w:r>
        <w:r w:rsidR="00C57AA0" w:rsidDel="001203CF">
          <w:rPr>
            <w:rFonts w:ascii="Times New Roman" w:hAnsi="Times New Roman"/>
            <w:sz w:val="24"/>
            <w:szCs w:val="24"/>
          </w:rPr>
          <w:delText>using the training data, and we evaluated predictive performance using the test data</w:delText>
        </w:r>
        <w:r w:rsidR="00B03E28" w:rsidDel="001203CF">
          <w:rPr>
            <w:rFonts w:ascii="Times New Roman" w:hAnsi="Times New Roman"/>
            <w:sz w:val="24"/>
            <w:szCs w:val="24"/>
          </w:rPr>
          <w:delText>. For each dataset, we performed</w:delText>
        </w:r>
        <w:r w:rsidR="00C75A04" w:rsidDel="001203CF">
          <w:rPr>
            <w:rFonts w:ascii="Times New Roman" w:hAnsi="Times New Roman"/>
            <w:sz w:val="24"/>
            <w:szCs w:val="24"/>
          </w:rPr>
          <w:delText xml:space="preserve"> 5 replications. </w:delText>
        </w:r>
      </w:del>
      <w:r w:rsidR="00C75A04">
        <w:rPr>
          <w:rFonts w:ascii="Times New Roman" w:hAnsi="Times New Roman"/>
          <w:sz w:val="24"/>
          <w:szCs w:val="24"/>
        </w:rPr>
        <w:t>For methods from available R</w:t>
      </w:r>
      <w:r w:rsidR="007A7531">
        <w:rPr>
          <w:rFonts w:ascii="Times New Roman" w:hAnsi="Times New Roman"/>
          <w:sz w:val="24"/>
          <w:szCs w:val="24"/>
        </w:rPr>
        <w:t xml:space="preserve"> </w:t>
      </w:r>
      <w:r w:rsidR="00C75A04">
        <w:rPr>
          <w:rFonts w:ascii="Times New Roman" w:hAnsi="Times New Roman"/>
          <w:sz w:val="24"/>
          <w:szCs w:val="24"/>
        </w:rPr>
        <w:t>packages, we</w:t>
      </w:r>
      <w:r w:rsidR="00662CAD">
        <w:rPr>
          <w:rFonts w:ascii="Times New Roman" w:hAnsi="Times New Roman"/>
          <w:sz w:val="24"/>
          <w:szCs w:val="24"/>
        </w:rPr>
        <w:t xml:space="preserve"> assumed default parameters for each method</w:t>
      </w:r>
      <w:r w:rsidR="007A7531">
        <w:rPr>
          <w:rFonts w:ascii="Times New Roman" w:hAnsi="Times New Roman"/>
          <w:sz w:val="24"/>
          <w:szCs w:val="24"/>
        </w:rPr>
        <w:t xml:space="preserve">, </w:t>
      </w:r>
      <w:r w:rsidR="0032274F">
        <w:rPr>
          <w:rFonts w:ascii="Times New Roman" w:hAnsi="Times New Roman"/>
          <w:sz w:val="24"/>
          <w:szCs w:val="24"/>
        </w:rPr>
        <w:t>unless noted otherwise in Table 1</w:t>
      </w:r>
      <w:r w:rsidR="00662CAD">
        <w:rPr>
          <w:rFonts w:ascii="Times New Roman" w:hAnsi="Times New Roman"/>
          <w:sz w:val="24"/>
          <w:szCs w:val="24"/>
        </w:rPr>
        <w:t xml:space="preserve">. </w:t>
      </w:r>
      <w:r w:rsidR="00D06DAA">
        <w:rPr>
          <w:rFonts w:ascii="Times New Roman" w:hAnsi="Times New Roman"/>
          <w:sz w:val="24"/>
          <w:szCs w:val="24"/>
        </w:rPr>
        <w:t xml:space="preserve">Computation time and the number of variables were recorded. </w:t>
      </w:r>
      <w:r w:rsidR="00DC2C35">
        <w:rPr>
          <w:rFonts w:ascii="Times New Roman" w:hAnsi="Times New Roman"/>
          <w:sz w:val="24"/>
          <w:szCs w:val="24"/>
        </w:rPr>
        <w:t xml:space="preserve">We then </w:t>
      </w:r>
      <w:r w:rsidR="00D06DAA">
        <w:rPr>
          <w:rFonts w:ascii="Times New Roman" w:hAnsi="Times New Roman"/>
          <w:sz w:val="24"/>
          <w:szCs w:val="24"/>
        </w:rPr>
        <w:t>fit</w:t>
      </w:r>
      <w:r w:rsidR="00CF54B2">
        <w:rPr>
          <w:rFonts w:ascii="Times New Roman" w:hAnsi="Times New Roman"/>
          <w:sz w:val="24"/>
          <w:szCs w:val="24"/>
        </w:rPr>
        <w:t xml:space="preserve"> </w:t>
      </w:r>
      <w:r>
        <w:rPr>
          <w:rFonts w:ascii="Times New Roman" w:hAnsi="Times New Roman"/>
          <w:sz w:val="24"/>
          <w:szCs w:val="24"/>
        </w:rPr>
        <w:t xml:space="preserve">a standard </w:t>
      </w:r>
      <w:r w:rsidR="00DC2C35">
        <w:rPr>
          <w:rFonts w:ascii="Times New Roman" w:hAnsi="Times New Roman"/>
          <w:sz w:val="24"/>
          <w:szCs w:val="24"/>
        </w:rPr>
        <w:t xml:space="preserve">axis-based </w:t>
      </w:r>
      <w:r>
        <w:rPr>
          <w:rFonts w:ascii="Times New Roman" w:hAnsi="Times New Roman"/>
          <w:sz w:val="24"/>
          <w:szCs w:val="24"/>
        </w:rPr>
        <w:t xml:space="preserve">random forest model using the R package </w:t>
      </w:r>
      <w:r w:rsidR="00DC2C35">
        <w:rPr>
          <w:rFonts w:ascii="Times New Roman" w:hAnsi="Times New Roman"/>
          <w:i/>
          <w:sz w:val="24"/>
          <w:szCs w:val="24"/>
        </w:rPr>
        <w:t xml:space="preserve">ranger </w:t>
      </w:r>
      <w:r w:rsidR="00AC3358">
        <w:rPr>
          <w:rFonts w:ascii="Times New Roman" w:hAnsi="Times New Roman"/>
          <w:sz w:val="24"/>
          <w:szCs w:val="24"/>
        </w:rPr>
        <w:t xml:space="preserve">and </w:t>
      </w:r>
      <w:r w:rsidR="00DC2C35">
        <w:rPr>
          <w:rFonts w:ascii="Times New Roman" w:hAnsi="Times New Roman"/>
          <w:sz w:val="24"/>
          <w:szCs w:val="24"/>
        </w:rPr>
        <w:t xml:space="preserve">a </w:t>
      </w:r>
      <w:r w:rsidR="00AC3358">
        <w:rPr>
          <w:rFonts w:ascii="Times New Roman" w:hAnsi="Times New Roman"/>
          <w:sz w:val="24"/>
          <w:szCs w:val="24"/>
        </w:rPr>
        <w:t xml:space="preserve">random </w:t>
      </w:r>
      <w:r w:rsidR="00DC2C35">
        <w:rPr>
          <w:rFonts w:ascii="Times New Roman" w:hAnsi="Times New Roman"/>
          <w:sz w:val="24"/>
          <w:szCs w:val="24"/>
        </w:rPr>
        <w:t xml:space="preserve">oblique </w:t>
      </w:r>
      <w:r w:rsidR="00AC3358">
        <w:rPr>
          <w:rFonts w:ascii="Times New Roman" w:hAnsi="Times New Roman"/>
          <w:sz w:val="24"/>
          <w:szCs w:val="24"/>
        </w:rPr>
        <w:t>forest</w:t>
      </w:r>
      <w:r w:rsidR="00CF54B2">
        <w:rPr>
          <w:rFonts w:ascii="Times New Roman" w:hAnsi="Times New Roman"/>
          <w:sz w:val="24"/>
          <w:szCs w:val="24"/>
        </w:rPr>
        <w:t xml:space="preserve"> </w:t>
      </w:r>
      <w:r w:rsidR="00DC2C35">
        <w:rPr>
          <w:rFonts w:ascii="Times New Roman" w:hAnsi="Times New Roman"/>
          <w:sz w:val="24"/>
          <w:szCs w:val="24"/>
        </w:rPr>
        <w:t xml:space="preserve">using the package </w:t>
      </w:r>
      <w:proofErr w:type="spellStart"/>
      <w:r w:rsidR="00DC2C35">
        <w:rPr>
          <w:rFonts w:ascii="Times New Roman" w:hAnsi="Times New Roman"/>
          <w:i/>
          <w:sz w:val="24"/>
          <w:szCs w:val="24"/>
        </w:rPr>
        <w:t>aorsf</w:t>
      </w:r>
      <w:proofErr w:type="spellEnd"/>
      <w:r w:rsidR="00D06DAA">
        <w:rPr>
          <w:rFonts w:ascii="Times New Roman" w:hAnsi="Times New Roman"/>
          <w:sz w:val="24"/>
          <w:szCs w:val="24"/>
        </w:rPr>
        <w:t xml:space="preserve"> on the training data set</w:t>
      </w:r>
      <w:r w:rsidR="0032274F">
        <w:rPr>
          <w:rFonts w:ascii="Times New Roman" w:hAnsi="Times New Roman"/>
          <w:sz w:val="24"/>
          <w:szCs w:val="24"/>
        </w:rPr>
        <w:t xml:space="preserve"> using variables selected from each method</w:t>
      </w:r>
      <w:r w:rsidR="00D06DAA">
        <w:rPr>
          <w:rFonts w:ascii="Times New Roman" w:hAnsi="Times New Roman"/>
          <w:sz w:val="24"/>
          <w:szCs w:val="24"/>
        </w:rPr>
        <w:t xml:space="preserve">, </w:t>
      </w:r>
      <w:r w:rsidR="00D706DB">
        <w:rPr>
          <w:rFonts w:ascii="Times New Roman" w:hAnsi="Times New Roman"/>
          <w:sz w:val="24"/>
          <w:szCs w:val="24"/>
        </w:rPr>
        <w:t xml:space="preserve">and recorded </w:t>
      </w:r>
      <w:r w:rsidR="00DC2C35">
        <w:rPr>
          <w:rFonts w:ascii="Times New Roman" w:hAnsi="Times New Roman"/>
          <w:sz w:val="24"/>
          <w:szCs w:val="24"/>
        </w:rPr>
        <w:t>R-square</w:t>
      </w:r>
      <w:r w:rsidR="00D706DB">
        <w:rPr>
          <w:rFonts w:ascii="Times New Roman" w:hAnsi="Times New Roman"/>
          <w:sz w:val="24"/>
          <w:szCs w:val="24"/>
        </w:rPr>
        <w:t>d</w:t>
      </w:r>
      <w:r w:rsidR="00DC2C35">
        <w:rPr>
          <w:rFonts w:ascii="Times New Roman" w:hAnsi="Times New Roman"/>
          <w:sz w:val="24"/>
          <w:szCs w:val="24"/>
        </w:rPr>
        <w:t xml:space="preserve"> </w:t>
      </w:r>
      <w:r w:rsidR="00D06DAA">
        <w:rPr>
          <w:rFonts w:ascii="Times New Roman" w:hAnsi="Times New Roman"/>
          <w:sz w:val="24"/>
          <w:szCs w:val="24"/>
        </w:rPr>
        <w:t xml:space="preserve">for each method from the </w:t>
      </w:r>
      <w:r w:rsidR="00B03E28">
        <w:rPr>
          <w:rFonts w:ascii="Times New Roman" w:hAnsi="Times New Roman"/>
          <w:sz w:val="24"/>
          <w:szCs w:val="24"/>
        </w:rPr>
        <w:t>test</w:t>
      </w:r>
      <w:r w:rsidR="00D06DAA">
        <w:rPr>
          <w:rFonts w:ascii="Times New Roman" w:hAnsi="Times New Roman"/>
          <w:sz w:val="24"/>
          <w:szCs w:val="24"/>
        </w:rPr>
        <w:t xml:space="preserve"> data</w:t>
      </w:r>
      <w:r>
        <w:rPr>
          <w:rFonts w:ascii="Times New Roman" w:hAnsi="Times New Roman"/>
          <w:sz w:val="24"/>
          <w:szCs w:val="24"/>
        </w:rPr>
        <w:t>.</w:t>
      </w:r>
      <w:r w:rsidR="00DC2C35">
        <w:rPr>
          <w:rFonts w:ascii="Times New Roman" w:hAnsi="Times New Roman"/>
          <w:sz w:val="24"/>
          <w:szCs w:val="24"/>
        </w:rPr>
        <w:t xml:space="preserve"> For comparison, we </w:t>
      </w:r>
      <w:r w:rsidR="00B03E28">
        <w:rPr>
          <w:rFonts w:ascii="Times New Roman" w:hAnsi="Times New Roman"/>
          <w:sz w:val="24"/>
          <w:szCs w:val="24"/>
        </w:rPr>
        <w:t xml:space="preserve">fit a standard </w:t>
      </w:r>
      <w:r w:rsidR="0062376F">
        <w:rPr>
          <w:rFonts w:ascii="Times New Roman" w:hAnsi="Times New Roman"/>
          <w:sz w:val="24"/>
          <w:szCs w:val="24"/>
        </w:rPr>
        <w:t>random forest</w:t>
      </w:r>
      <w:r w:rsidR="00B03E28">
        <w:rPr>
          <w:rFonts w:ascii="Times New Roman" w:hAnsi="Times New Roman"/>
          <w:sz w:val="24"/>
          <w:szCs w:val="24"/>
        </w:rPr>
        <w:t xml:space="preserve"> model using no form of variable selection. </w:t>
      </w:r>
      <w:r w:rsidR="004A46C2">
        <w:rPr>
          <w:rFonts w:ascii="Times New Roman" w:hAnsi="Times New Roman"/>
          <w:sz w:val="24"/>
          <w:szCs w:val="24"/>
        </w:rPr>
        <w:t>S</w:t>
      </w:r>
      <w:r w:rsidR="00206CCB">
        <w:rPr>
          <w:rFonts w:ascii="Times New Roman" w:hAnsi="Times New Roman"/>
          <w:sz w:val="24"/>
          <w:szCs w:val="24"/>
        </w:rPr>
        <w:t>ome of the simulation runs for certain datasets and data splits</w:t>
      </w:r>
      <w:r w:rsidR="00BA711B">
        <w:rPr>
          <w:rFonts w:ascii="Times New Roman" w:hAnsi="Times New Roman"/>
          <w:sz w:val="24"/>
          <w:szCs w:val="24"/>
        </w:rPr>
        <w:t xml:space="preserve"> resulted in some methods not selecting</w:t>
      </w:r>
      <w:r w:rsidR="00206CCB">
        <w:rPr>
          <w:rFonts w:ascii="Times New Roman" w:hAnsi="Times New Roman"/>
          <w:sz w:val="24"/>
          <w:szCs w:val="24"/>
        </w:rPr>
        <w:t xml:space="preserve"> any variables. We recorded cases for which no variables were selected and </w:t>
      </w:r>
      <w:r w:rsidR="00FF289D">
        <w:rPr>
          <w:rFonts w:ascii="Times New Roman" w:hAnsi="Times New Roman"/>
          <w:sz w:val="24"/>
          <w:szCs w:val="24"/>
        </w:rPr>
        <w:t>force</w:t>
      </w:r>
      <w:r w:rsidR="00BA711B">
        <w:rPr>
          <w:rFonts w:ascii="Times New Roman" w:hAnsi="Times New Roman"/>
          <w:sz w:val="24"/>
          <w:szCs w:val="24"/>
        </w:rPr>
        <w:t>d</w:t>
      </w:r>
      <w:r w:rsidR="00FF289D">
        <w:rPr>
          <w:rFonts w:ascii="Times New Roman" w:hAnsi="Times New Roman"/>
          <w:sz w:val="24"/>
          <w:szCs w:val="24"/>
        </w:rPr>
        <w:t xml:space="preserve"> the model to use the most important variable using the permutation importance metric</w:t>
      </w:r>
      <w:r w:rsidR="007279E2">
        <w:rPr>
          <w:rFonts w:ascii="Times New Roman" w:hAnsi="Times New Roman"/>
          <w:sz w:val="24"/>
          <w:szCs w:val="24"/>
        </w:rPr>
        <w:t xml:space="preserve"> as the one predictor variable included</w:t>
      </w:r>
      <w:r w:rsidR="00FF289D">
        <w:rPr>
          <w:rFonts w:ascii="Times New Roman" w:hAnsi="Times New Roman"/>
          <w:sz w:val="24"/>
          <w:szCs w:val="24"/>
        </w:rPr>
        <w:t>.</w:t>
      </w:r>
      <w:r w:rsidR="00C17227">
        <w:rPr>
          <w:rFonts w:ascii="Times New Roman" w:hAnsi="Times New Roman"/>
          <w:sz w:val="24"/>
          <w:szCs w:val="24"/>
        </w:rPr>
        <w:t xml:space="preserve"> We also provide a sensitivity analysis in which any simulation run containing a method that selected no variables was </w:t>
      </w:r>
      <w:r w:rsidR="008B7762">
        <w:rPr>
          <w:rFonts w:ascii="Times New Roman" w:hAnsi="Times New Roman"/>
          <w:sz w:val="24"/>
          <w:szCs w:val="24"/>
        </w:rPr>
        <w:t>deleted</w:t>
      </w:r>
      <w:r w:rsidR="00C17227">
        <w:rPr>
          <w:rFonts w:ascii="Times New Roman" w:hAnsi="Times New Roman"/>
          <w:sz w:val="24"/>
          <w:szCs w:val="24"/>
        </w:rPr>
        <w:t xml:space="preserve"> </w:t>
      </w:r>
      <w:r w:rsidR="008B7762">
        <w:rPr>
          <w:rFonts w:ascii="Times New Roman" w:hAnsi="Times New Roman"/>
          <w:sz w:val="24"/>
          <w:szCs w:val="24"/>
        </w:rPr>
        <w:t>for that dataset and random split for all methods</w:t>
      </w:r>
      <w:r w:rsidR="00C17227">
        <w:rPr>
          <w:rFonts w:ascii="Times New Roman" w:hAnsi="Times New Roman"/>
          <w:sz w:val="24"/>
          <w:szCs w:val="24"/>
        </w:rPr>
        <w:t xml:space="preserve">. </w:t>
      </w:r>
    </w:p>
    <w:p w14:paraId="76C00AEF" w14:textId="65416921" w:rsidR="00820317" w:rsidRDefault="00FA7D9E" w:rsidP="00DE0927">
      <w:pPr>
        <w:spacing w:after="0" w:line="480" w:lineRule="auto"/>
        <w:ind w:firstLine="720"/>
        <w:rPr>
          <w:rFonts w:ascii="Times New Roman" w:hAnsi="Times New Roman"/>
          <w:sz w:val="24"/>
          <w:szCs w:val="24"/>
        </w:rPr>
      </w:pPr>
      <w:r>
        <w:rPr>
          <w:rFonts w:ascii="Times New Roman" w:hAnsi="Times New Roman"/>
          <w:sz w:val="24"/>
          <w:szCs w:val="24"/>
        </w:rPr>
        <w:t>We summarize results evaluating computation</w:t>
      </w:r>
      <w:r w:rsidR="002F523D">
        <w:rPr>
          <w:rFonts w:ascii="Times New Roman" w:hAnsi="Times New Roman"/>
          <w:sz w:val="24"/>
          <w:szCs w:val="24"/>
        </w:rPr>
        <w:t xml:space="preserve"> time (and log-computation time)</w:t>
      </w:r>
      <w:r>
        <w:rPr>
          <w:rFonts w:ascii="Times New Roman" w:hAnsi="Times New Roman"/>
          <w:sz w:val="24"/>
          <w:szCs w:val="24"/>
        </w:rPr>
        <w:t xml:space="preserve">, </w:t>
      </w:r>
      <w:commentRangeStart w:id="377"/>
      <w:r>
        <w:rPr>
          <w:rFonts w:ascii="Times New Roman" w:hAnsi="Times New Roman"/>
          <w:sz w:val="24"/>
          <w:szCs w:val="24"/>
        </w:rPr>
        <w:t>percent variable reduction</w:t>
      </w:r>
      <w:commentRangeEnd w:id="377"/>
      <w:r w:rsidR="002D4CCA">
        <w:rPr>
          <w:rStyle w:val="CommentReference"/>
        </w:rPr>
        <w:commentReference w:id="377"/>
      </w:r>
      <w:r>
        <w:rPr>
          <w:rFonts w:ascii="Times New Roman" w:hAnsi="Times New Roman"/>
          <w:sz w:val="24"/>
          <w:szCs w:val="24"/>
        </w:rPr>
        <w:t>, and R-squared</w:t>
      </w:r>
      <w:r w:rsidR="00B30518">
        <w:rPr>
          <w:rFonts w:ascii="Times New Roman" w:hAnsi="Times New Roman"/>
          <w:sz w:val="24"/>
          <w:szCs w:val="24"/>
        </w:rPr>
        <w:t xml:space="preserve"> </w:t>
      </w:r>
      <w:r w:rsidR="00B03E28">
        <w:rPr>
          <w:rFonts w:ascii="Times New Roman" w:hAnsi="Times New Roman"/>
          <w:sz w:val="24"/>
          <w:szCs w:val="24"/>
        </w:rPr>
        <w:t>aggregated across all dataset replications for each method</w:t>
      </w:r>
      <w:r>
        <w:rPr>
          <w:rFonts w:ascii="Times New Roman" w:hAnsi="Times New Roman"/>
          <w:sz w:val="24"/>
          <w:szCs w:val="24"/>
        </w:rPr>
        <w:t>. Additionally, we compare</w:t>
      </w:r>
      <w:r w:rsidR="00814874">
        <w:rPr>
          <w:rFonts w:ascii="Times New Roman" w:hAnsi="Times New Roman"/>
          <w:sz w:val="24"/>
          <w:szCs w:val="24"/>
        </w:rPr>
        <w:t xml:space="preserve"> </w:t>
      </w:r>
      <w:r w:rsidR="00B03E28">
        <w:rPr>
          <w:rFonts w:ascii="Times New Roman" w:hAnsi="Times New Roman"/>
          <w:sz w:val="24"/>
          <w:szCs w:val="24"/>
        </w:rPr>
        <w:t xml:space="preserve">variable </w:t>
      </w:r>
      <w:r w:rsidR="00814874">
        <w:rPr>
          <w:rFonts w:ascii="Times New Roman" w:hAnsi="Times New Roman"/>
          <w:sz w:val="24"/>
          <w:szCs w:val="24"/>
        </w:rPr>
        <w:t>selection</w:t>
      </w:r>
      <w:r>
        <w:rPr>
          <w:rFonts w:ascii="Times New Roman" w:hAnsi="Times New Roman"/>
          <w:sz w:val="24"/>
          <w:szCs w:val="24"/>
        </w:rPr>
        <w:t xml:space="preserve"> methods based on standardized metrics</w:t>
      </w:r>
      <w:r w:rsidR="00B30518">
        <w:rPr>
          <w:rFonts w:ascii="Times New Roman" w:hAnsi="Times New Roman"/>
          <w:sz w:val="24"/>
          <w:szCs w:val="24"/>
        </w:rPr>
        <w:t xml:space="preserve">, where for each </w:t>
      </w:r>
      <w:r w:rsidR="00B03E28">
        <w:rPr>
          <w:rFonts w:ascii="Times New Roman" w:hAnsi="Times New Roman"/>
          <w:sz w:val="24"/>
          <w:szCs w:val="24"/>
        </w:rPr>
        <w:t xml:space="preserve">dataset </w:t>
      </w:r>
      <w:r w:rsidR="00B30518">
        <w:rPr>
          <w:rFonts w:ascii="Times New Roman" w:hAnsi="Times New Roman"/>
          <w:sz w:val="24"/>
          <w:szCs w:val="24"/>
        </w:rPr>
        <w:t xml:space="preserve">replication, </w:t>
      </w:r>
      <w:r>
        <w:rPr>
          <w:rFonts w:ascii="Times New Roman" w:hAnsi="Times New Roman"/>
          <w:sz w:val="24"/>
          <w:szCs w:val="24"/>
        </w:rPr>
        <w:t xml:space="preserve">we calculate z-scores for </w:t>
      </w:r>
      <w:r w:rsidR="00814874">
        <w:rPr>
          <w:rFonts w:ascii="Times New Roman" w:hAnsi="Times New Roman"/>
          <w:sz w:val="24"/>
          <w:szCs w:val="24"/>
        </w:rPr>
        <w:t xml:space="preserve">log-computation time, percent variable </w:t>
      </w:r>
      <w:r w:rsidR="00814874">
        <w:rPr>
          <w:rFonts w:ascii="Times New Roman" w:hAnsi="Times New Roman"/>
          <w:sz w:val="24"/>
          <w:szCs w:val="24"/>
        </w:rPr>
        <w:lastRenderedPageBreak/>
        <w:t xml:space="preserve">reduction and r-squared </w:t>
      </w:r>
      <w:r w:rsidR="00B30518">
        <w:rPr>
          <w:rFonts w:ascii="Times New Roman" w:hAnsi="Times New Roman"/>
          <w:sz w:val="24"/>
          <w:szCs w:val="24"/>
        </w:rPr>
        <w:t>by variable selection method</w:t>
      </w:r>
      <w:r w:rsidR="00B20B1E">
        <w:rPr>
          <w:rFonts w:ascii="Times New Roman" w:hAnsi="Times New Roman"/>
          <w:sz w:val="24"/>
          <w:szCs w:val="24"/>
        </w:rPr>
        <w:t xml:space="preserve"> by dividing the mean of the metric by the standard deviation of the metric</w:t>
      </w:r>
      <w:r w:rsidR="00814874">
        <w:rPr>
          <w:rFonts w:ascii="Times New Roman" w:hAnsi="Times New Roman"/>
          <w:sz w:val="24"/>
          <w:szCs w:val="24"/>
        </w:rPr>
        <w:t xml:space="preserve">. </w:t>
      </w:r>
      <w:r w:rsidR="00B30518">
        <w:rPr>
          <w:rFonts w:ascii="Times New Roman" w:hAnsi="Times New Roman"/>
          <w:sz w:val="24"/>
          <w:szCs w:val="24"/>
        </w:rPr>
        <w:t>These standardized outcomes</w:t>
      </w:r>
      <w:r w:rsidR="00814874">
        <w:rPr>
          <w:rFonts w:ascii="Times New Roman" w:hAnsi="Times New Roman"/>
          <w:sz w:val="24"/>
          <w:szCs w:val="24"/>
        </w:rPr>
        <w:t xml:space="preserve"> allow us to compare how each method, in general</w:t>
      </w:r>
      <w:r w:rsidR="00B30518">
        <w:rPr>
          <w:rFonts w:ascii="Times New Roman" w:hAnsi="Times New Roman"/>
          <w:sz w:val="24"/>
          <w:szCs w:val="24"/>
        </w:rPr>
        <w:t>, performs relative to other methods for a given r</w:t>
      </w:r>
      <w:r w:rsidR="00B03E28">
        <w:rPr>
          <w:rFonts w:ascii="Times New Roman" w:hAnsi="Times New Roman"/>
          <w:sz w:val="24"/>
          <w:szCs w:val="24"/>
        </w:rPr>
        <w:t>eplicate (i.e. random split)</w:t>
      </w:r>
      <w:r w:rsidR="00B30518">
        <w:rPr>
          <w:rFonts w:ascii="Times New Roman" w:hAnsi="Times New Roman"/>
          <w:sz w:val="24"/>
          <w:szCs w:val="24"/>
        </w:rPr>
        <w:t xml:space="preserve"> of a given dataset</w:t>
      </w:r>
      <w:r w:rsidR="00D47D0B">
        <w:rPr>
          <w:rFonts w:ascii="Times New Roman" w:hAnsi="Times New Roman"/>
          <w:sz w:val="24"/>
          <w:szCs w:val="24"/>
        </w:rPr>
        <w:t>.</w:t>
      </w:r>
    </w:p>
    <w:p w14:paraId="54DAF4D3" w14:textId="30563871" w:rsidR="0012098D" w:rsidRPr="00D47D0B" w:rsidRDefault="00D47D0B" w:rsidP="00DE0927">
      <w:pPr>
        <w:spacing w:after="0" w:line="480" w:lineRule="auto"/>
        <w:ind w:firstLine="720"/>
        <w:rPr>
          <w:rFonts w:ascii="Times New Roman" w:hAnsi="Times New Roman"/>
          <w:sz w:val="24"/>
          <w:szCs w:val="24"/>
        </w:rPr>
      </w:pPr>
      <w:r>
        <w:rPr>
          <w:rFonts w:ascii="Times New Roman" w:hAnsi="Times New Roman"/>
          <w:sz w:val="24"/>
          <w:szCs w:val="24"/>
        </w:rPr>
        <w:t xml:space="preserve"> </w:t>
      </w:r>
      <w:commentRangeStart w:id="378"/>
      <w:commentRangeStart w:id="379"/>
      <w:r w:rsidR="00B05605">
        <w:rPr>
          <w:rFonts w:ascii="Times New Roman" w:hAnsi="Times New Roman"/>
          <w:sz w:val="24"/>
          <w:szCs w:val="24"/>
        </w:rPr>
        <w:t>We use</w:t>
      </w:r>
      <w:r w:rsidR="005D445F">
        <w:rPr>
          <w:rFonts w:ascii="Times New Roman" w:hAnsi="Times New Roman"/>
          <w:sz w:val="24"/>
          <w:szCs w:val="24"/>
        </w:rPr>
        <w:t xml:space="preserve">d R version </w:t>
      </w:r>
      <w:r w:rsidR="00FC0CC3">
        <w:rPr>
          <w:rFonts w:ascii="Times New Roman" w:hAnsi="Times New Roman"/>
          <w:sz w:val="24"/>
          <w:szCs w:val="24"/>
        </w:rPr>
        <w:t>4.3</w:t>
      </w:r>
      <w:r w:rsidR="00BD1B7A">
        <w:rPr>
          <w:rFonts w:ascii="Times New Roman" w:hAnsi="Times New Roman"/>
          <w:sz w:val="24"/>
          <w:szCs w:val="24"/>
        </w:rPr>
        <w:t>.</w:t>
      </w:r>
      <w:r w:rsidR="00FC0CC3">
        <w:rPr>
          <w:rFonts w:ascii="Times New Roman" w:hAnsi="Times New Roman"/>
          <w:sz w:val="24"/>
          <w:szCs w:val="24"/>
        </w:rPr>
        <w:t>0</w:t>
      </w:r>
      <w:r w:rsidR="005D445F">
        <w:rPr>
          <w:rFonts w:ascii="Times New Roman" w:hAnsi="Times New Roman"/>
          <w:sz w:val="24"/>
          <w:szCs w:val="24"/>
        </w:rPr>
        <w:t xml:space="preserve"> on a computer with</w:t>
      </w:r>
      <w:r w:rsidR="00B05605">
        <w:rPr>
          <w:rFonts w:ascii="Times New Roman" w:hAnsi="Times New Roman"/>
          <w:sz w:val="24"/>
          <w:szCs w:val="24"/>
        </w:rPr>
        <w:t xml:space="preserve"> an</w:t>
      </w:r>
      <w:r w:rsidR="00BD1B7A">
        <w:rPr>
          <w:rFonts w:ascii="Times New Roman" w:hAnsi="Times New Roman"/>
          <w:sz w:val="24"/>
          <w:szCs w:val="24"/>
        </w:rPr>
        <w:t xml:space="preserve"> </w:t>
      </w:r>
      <w:r w:rsidR="00FC0CC3">
        <w:rPr>
          <w:rFonts w:ascii="Times New Roman" w:hAnsi="Times New Roman"/>
          <w:sz w:val="24"/>
          <w:szCs w:val="24"/>
        </w:rPr>
        <w:t>AMD Ryzen 9 3900x 12-core/24-thread 3.8 GHz CPU with 2 x 16GB 3200 MHz DDR4 RAM</w:t>
      </w:r>
      <w:r w:rsidR="000D0F78">
        <w:rPr>
          <w:rFonts w:ascii="Times New Roman" w:hAnsi="Times New Roman"/>
          <w:sz w:val="24"/>
          <w:szCs w:val="24"/>
        </w:rPr>
        <w:t xml:space="preserve">. </w:t>
      </w:r>
      <w:r>
        <w:rPr>
          <w:rFonts w:ascii="Times New Roman" w:hAnsi="Times New Roman"/>
          <w:sz w:val="24"/>
          <w:szCs w:val="24"/>
        </w:rPr>
        <w:t xml:space="preserve">Code used to implement and evaluate the variable selection methods </w:t>
      </w:r>
      <w:r w:rsidR="00603EF8">
        <w:rPr>
          <w:rFonts w:ascii="Times New Roman" w:hAnsi="Times New Roman"/>
          <w:sz w:val="24"/>
          <w:szCs w:val="24"/>
        </w:rPr>
        <w:t>is</w:t>
      </w:r>
      <w:r>
        <w:rPr>
          <w:rFonts w:ascii="Times New Roman" w:hAnsi="Times New Roman"/>
          <w:sz w:val="24"/>
          <w:szCs w:val="24"/>
        </w:rPr>
        <w:t xml:space="preserve"> </w:t>
      </w:r>
      <w:r w:rsidR="00FC0CC3">
        <w:rPr>
          <w:rFonts w:ascii="Times New Roman" w:hAnsi="Times New Roman"/>
          <w:sz w:val="24"/>
          <w:szCs w:val="24"/>
        </w:rPr>
        <w:t xml:space="preserve">provided on </w:t>
      </w:r>
      <w:proofErr w:type="spellStart"/>
      <w:r w:rsidR="00FC0CC3">
        <w:rPr>
          <w:rFonts w:ascii="Times New Roman" w:hAnsi="Times New Roman"/>
          <w:sz w:val="24"/>
          <w:szCs w:val="24"/>
        </w:rPr>
        <w:t>Github</w:t>
      </w:r>
      <w:proofErr w:type="spellEnd"/>
      <w:r w:rsidR="00FC0CC3">
        <w:rPr>
          <w:rFonts w:ascii="Times New Roman" w:hAnsi="Times New Roman"/>
          <w:sz w:val="24"/>
          <w:szCs w:val="24"/>
        </w:rPr>
        <w:t xml:space="preserve"> at: </w:t>
      </w:r>
      <w:r w:rsidR="00FC0CC3" w:rsidRPr="00FC0CC3">
        <w:rPr>
          <w:rFonts w:ascii="Times New Roman" w:hAnsi="Times New Roman"/>
          <w:sz w:val="24"/>
          <w:szCs w:val="24"/>
        </w:rPr>
        <w:t>https://github.com/NateOConnellPhD/rfvs-regression</w:t>
      </w:r>
      <w:r>
        <w:rPr>
          <w:rFonts w:ascii="Times New Roman" w:hAnsi="Times New Roman"/>
          <w:sz w:val="24"/>
          <w:szCs w:val="24"/>
        </w:rPr>
        <w:t xml:space="preserve">. </w:t>
      </w:r>
      <w:commentRangeEnd w:id="378"/>
      <w:r w:rsidR="00D06DAA">
        <w:rPr>
          <w:rStyle w:val="CommentReference"/>
        </w:rPr>
        <w:commentReference w:id="378"/>
      </w:r>
      <w:commentRangeEnd w:id="379"/>
      <w:r w:rsidR="005448DD">
        <w:rPr>
          <w:rStyle w:val="CommentReference"/>
        </w:rPr>
        <w:commentReference w:id="379"/>
      </w:r>
    </w:p>
    <w:p w14:paraId="6EEF24CE" w14:textId="77777777" w:rsidR="00B3283C" w:rsidRDefault="00B3283C" w:rsidP="00DE0927">
      <w:pPr>
        <w:spacing w:after="0" w:line="480" w:lineRule="auto"/>
        <w:rPr>
          <w:rFonts w:ascii="Times New Roman" w:hAnsi="Times New Roman"/>
          <w:sz w:val="24"/>
          <w:szCs w:val="24"/>
        </w:rPr>
      </w:pPr>
    </w:p>
    <w:p w14:paraId="6763F117" w14:textId="77777777" w:rsidR="00B3283C" w:rsidRDefault="00073BE7" w:rsidP="00DE0927">
      <w:pPr>
        <w:spacing w:after="0" w:line="480" w:lineRule="auto"/>
        <w:rPr>
          <w:rFonts w:ascii="Times New Roman" w:hAnsi="Times New Roman"/>
          <w:b/>
          <w:sz w:val="24"/>
          <w:szCs w:val="24"/>
        </w:rPr>
      </w:pPr>
      <w:r>
        <w:rPr>
          <w:rFonts w:ascii="Times New Roman" w:hAnsi="Times New Roman"/>
          <w:b/>
          <w:sz w:val="24"/>
          <w:szCs w:val="24"/>
        </w:rPr>
        <w:t xml:space="preserve">4 </w:t>
      </w:r>
      <w:r w:rsidR="00B3283C">
        <w:rPr>
          <w:rFonts w:ascii="Times New Roman" w:hAnsi="Times New Roman"/>
          <w:b/>
          <w:sz w:val="24"/>
          <w:szCs w:val="24"/>
        </w:rPr>
        <w:t>Results</w:t>
      </w:r>
    </w:p>
    <w:p w14:paraId="32885E12" w14:textId="0D7D61E8" w:rsidR="00190177" w:rsidRPr="009907C4" w:rsidRDefault="00436154" w:rsidP="009907C4">
      <w:pPr>
        <w:spacing w:after="0" w:line="480" w:lineRule="auto"/>
        <w:rPr>
          <w:rFonts w:ascii="Times New Roman" w:hAnsi="Times New Roman"/>
          <w:sz w:val="24"/>
          <w:szCs w:val="24"/>
        </w:rPr>
      </w:pPr>
      <w:r>
        <w:rPr>
          <w:rFonts w:ascii="Times New Roman" w:hAnsi="Times New Roman"/>
          <w:sz w:val="24"/>
          <w:szCs w:val="24"/>
        </w:rPr>
        <w:t>4.1 Results for all datasets</w:t>
      </w:r>
    </w:p>
    <w:p w14:paraId="52C50F6A" w14:textId="325FF95A" w:rsidR="00FD6BFE" w:rsidRDefault="00BE5C4B" w:rsidP="00120CBE">
      <w:pPr>
        <w:spacing w:after="160" w:line="480" w:lineRule="auto"/>
        <w:contextualSpacing/>
        <w:rPr>
          <w:rFonts w:ascii="Times New Roman" w:hAnsi="Times New Roman"/>
          <w:sz w:val="24"/>
          <w:szCs w:val="24"/>
        </w:rPr>
      </w:pPr>
      <w:r>
        <w:rPr>
          <w:rFonts w:ascii="Times New Roman" w:hAnsi="Times New Roman"/>
          <w:sz w:val="24"/>
          <w:szCs w:val="24"/>
        </w:rPr>
        <w:t xml:space="preserve">Performance statistics were </w:t>
      </w:r>
      <w:r w:rsidR="00196D4B">
        <w:rPr>
          <w:rFonts w:ascii="Times New Roman" w:hAnsi="Times New Roman"/>
          <w:sz w:val="24"/>
          <w:szCs w:val="24"/>
        </w:rPr>
        <w:t xml:space="preserve">aggregated </w:t>
      </w:r>
      <w:r>
        <w:rPr>
          <w:rFonts w:ascii="Times New Roman" w:hAnsi="Times New Roman"/>
          <w:sz w:val="24"/>
          <w:szCs w:val="24"/>
        </w:rPr>
        <w:t xml:space="preserve">across </w:t>
      </w:r>
      <w:r w:rsidR="00196D4B">
        <w:rPr>
          <w:rFonts w:ascii="Times New Roman" w:hAnsi="Times New Roman"/>
          <w:sz w:val="24"/>
          <w:szCs w:val="24"/>
        </w:rPr>
        <w:t>replications</w:t>
      </w:r>
      <w:r w:rsidR="00B03E28">
        <w:rPr>
          <w:rFonts w:ascii="Times New Roman" w:hAnsi="Times New Roman"/>
          <w:sz w:val="24"/>
          <w:szCs w:val="24"/>
        </w:rPr>
        <w:t xml:space="preserve"> and</w:t>
      </w:r>
      <w:r w:rsidR="00196D4B">
        <w:rPr>
          <w:rFonts w:ascii="Times New Roman" w:hAnsi="Times New Roman"/>
          <w:sz w:val="24"/>
          <w:szCs w:val="24"/>
        </w:rPr>
        <w:t xml:space="preserve"> </w:t>
      </w:r>
      <w:r>
        <w:rPr>
          <w:rFonts w:ascii="Times New Roman" w:hAnsi="Times New Roman"/>
          <w:sz w:val="24"/>
          <w:szCs w:val="24"/>
        </w:rPr>
        <w:t>datasets</w:t>
      </w:r>
      <w:r w:rsidR="00B03E28">
        <w:rPr>
          <w:rFonts w:ascii="Times New Roman" w:hAnsi="Times New Roman"/>
          <w:sz w:val="24"/>
          <w:szCs w:val="24"/>
        </w:rPr>
        <w:t xml:space="preserve"> by method of variable selection</w:t>
      </w:r>
      <w:r>
        <w:rPr>
          <w:rFonts w:ascii="Times New Roman" w:hAnsi="Times New Roman"/>
          <w:sz w:val="24"/>
          <w:szCs w:val="24"/>
        </w:rPr>
        <w:t xml:space="preserve">. </w:t>
      </w:r>
      <w:r w:rsidR="00313308">
        <w:rPr>
          <w:rFonts w:ascii="Times New Roman" w:hAnsi="Times New Roman"/>
          <w:sz w:val="24"/>
          <w:szCs w:val="24"/>
        </w:rPr>
        <w:t>We present descriptive statistics</w:t>
      </w:r>
      <w:r w:rsidR="00196D4B">
        <w:rPr>
          <w:rFonts w:ascii="Times New Roman" w:hAnsi="Times New Roman"/>
          <w:sz w:val="24"/>
          <w:szCs w:val="24"/>
        </w:rPr>
        <w:t xml:space="preserve"> for</w:t>
      </w:r>
      <w:r w:rsidR="00313308">
        <w:rPr>
          <w:rFonts w:ascii="Times New Roman" w:hAnsi="Times New Roman"/>
          <w:sz w:val="24"/>
          <w:szCs w:val="24"/>
        </w:rPr>
        <w:t xml:space="preserve"> R</w:t>
      </w:r>
      <w:r w:rsidR="004A3F3A">
        <w:rPr>
          <w:rFonts w:ascii="Times New Roman" w:hAnsi="Times New Roman"/>
          <w:sz w:val="24"/>
          <w:szCs w:val="24"/>
        </w:rPr>
        <w:t>-squared</w:t>
      </w:r>
      <w:r>
        <w:rPr>
          <w:rFonts w:ascii="Times New Roman" w:hAnsi="Times New Roman"/>
          <w:sz w:val="24"/>
          <w:szCs w:val="24"/>
        </w:rPr>
        <w:t xml:space="preserve"> across the 13 variable selection procedures (</w:t>
      </w:r>
      <w:r w:rsidR="00B03E28">
        <w:rPr>
          <w:rFonts w:ascii="Times New Roman" w:hAnsi="Times New Roman"/>
          <w:sz w:val="24"/>
          <w:szCs w:val="24"/>
        </w:rPr>
        <w:t xml:space="preserve">plus </w:t>
      </w:r>
      <w:commentRangeStart w:id="380"/>
      <w:r w:rsidR="00B03E28">
        <w:rPr>
          <w:rFonts w:ascii="Times New Roman" w:hAnsi="Times New Roman"/>
          <w:sz w:val="24"/>
          <w:szCs w:val="24"/>
        </w:rPr>
        <w:t xml:space="preserve">RF </w:t>
      </w:r>
      <w:commentRangeEnd w:id="380"/>
      <w:r w:rsidR="005B3263">
        <w:rPr>
          <w:rStyle w:val="CommentReference"/>
        </w:rPr>
        <w:commentReference w:id="380"/>
      </w:r>
      <w:r w:rsidR="00B03E28">
        <w:rPr>
          <w:rFonts w:ascii="Times New Roman" w:hAnsi="Times New Roman"/>
          <w:sz w:val="24"/>
          <w:szCs w:val="24"/>
        </w:rPr>
        <w:t>with no variable selection</w:t>
      </w:r>
      <w:r>
        <w:rPr>
          <w:rFonts w:ascii="Times New Roman" w:hAnsi="Times New Roman"/>
          <w:sz w:val="24"/>
          <w:szCs w:val="24"/>
        </w:rPr>
        <w:t xml:space="preserve">) for </w:t>
      </w:r>
      <w:r w:rsidR="004A3F3A">
        <w:rPr>
          <w:rFonts w:ascii="Times New Roman" w:hAnsi="Times New Roman"/>
          <w:sz w:val="24"/>
          <w:szCs w:val="24"/>
        </w:rPr>
        <w:t xml:space="preserve">both </w:t>
      </w:r>
      <w:r w:rsidR="00313308">
        <w:rPr>
          <w:rFonts w:ascii="Times New Roman" w:hAnsi="Times New Roman"/>
          <w:sz w:val="24"/>
          <w:szCs w:val="24"/>
        </w:rPr>
        <w:t>axis- and oblique forests, along with computation time (in seconds) and percent</w:t>
      </w:r>
      <w:r w:rsidR="004A3F3A">
        <w:rPr>
          <w:rFonts w:ascii="Times New Roman" w:hAnsi="Times New Roman"/>
          <w:sz w:val="24"/>
          <w:szCs w:val="24"/>
        </w:rPr>
        <w:t xml:space="preserve"> variable</w:t>
      </w:r>
      <w:r w:rsidR="00313308">
        <w:rPr>
          <w:rFonts w:ascii="Times New Roman" w:hAnsi="Times New Roman"/>
          <w:sz w:val="24"/>
          <w:szCs w:val="24"/>
        </w:rPr>
        <w:t xml:space="preserve"> reduction in Table 2. </w:t>
      </w:r>
      <w:r w:rsidR="00B30518">
        <w:rPr>
          <w:rFonts w:ascii="Times New Roman" w:hAnsi="Times New Roman"/>
          <w:sz w:val="24"/>
          <w:szCs w:val="24"/>
        </w:rPr>
        <w:t>Figures 2 – 5 demonstrate</w:t>
      </w:r>
      <w:r w:rsidR="00F95552">
        <w:rPr>
          <w:rFonts w:ascii="Times New Roman" w:hAnsi="Times New Roman"/>
          <w:sz w:val="24"/>
          <w:szCs w:val="24"/>
        </w:rPr>
        <w:t xml:space="preserve"> </w:t>
      </w:r>
      <w:r w:rsidR="00B03E28">
        <w:rPr>
          <w:rFonts w:ascii="Times New Roman" w:hAnsi="Times New Roman"/>
          <w:sz w:val="24"/>
          <w:szCs w:val="24"/>
        </w:rPr>
        <w:t xml:space="preserve">both </w:t>
      </w:r>
      <w:r w:rsidR="008E6CE7">
        <w:rPr>
          <w:rFonts w:ascii="Times New Roman" w:hAnsi="Times New Roman"/>
          <w:sz w:val="24"/>
          <w:szCs w:val="24"/>
        </w:rPr>
        <w:t>original</w:t>
      </w:r>
      <w:r w:rsidR="00B30518">
        <w:rPr>
          <w:rFonts w:ascii="Times New Roman" w:hAnsi="Times New Roman"/>
          <w:sz w:val="24"/>
          <w:szCs w:val="24"/>
        </w:rPr>
        <w:t xml:space="preserve"> and standardized distributions</w:t>
      </w:r>
      <w:r w:rsidR="00F95552">
        <w:rPr>
          <w:rFonts w:ascii="Times New Roman" w:hAnsi="Times New Roman"/>
          <w:sz w:val="24"/>
          <w:szCs w:val="24"/>
        </w:rPr>
        <w:t xml:space="preserve"> by replicate</w:t>
      </w:r>
      <w:r w:rsidR="00B03E28">
        <w:rPr>
          <w:rFonts w:ascii="Times New Roman" w:hAnsi="Times New Roman"/>
          <w:sz w:val="24"/>
          <w:szCs w:val="24"/>
        </w:rPr>
        <w:t>d sample</w:t>
      </w:r>
      <w:r w:rsidR="00B30518">
        <w:rPr>
          <w:rFonts w:ascii="Times New Roman" w:hAnsi="Times New Roman"/>
          <w:sz w:val="24"/>
          <w:szCs w:val="24"/>
        </w:rPr>
        <w:t xml:space="preserve"> for log-time, percent variable reduction. </w:t>
      </w:r>
      <w:r w:rsidR="00B03E28">
        <w:rPr>
          <w:rFonts w:ascii="Times New Roman" w:hAnsi="Times New Roman"/>
          <w:sz w:val="24"/>
          <w:szCs w:val="24"/>
        </w:rPr>
        <w:t>RF with no variable selection is included in Figures 4 and 5</w:t>
      </w:r>
      <w:r w:rsidR="00C905BC">
        <w:rPr>
          <w:rFonts w:ascii="Times New Roman" w:hAnsi="Times New Roman"/>
          <w:sz w:val="24"/>
          <w:szCs w:val="24"/>
        </w:rPr>
        <w:t xml:space="preserve"> for accuracy comparison</w:t>
      </w:r>
      <w:r w:rsidR="00B03E28">
        <w:rPr>
          <w:rFonts w:ascii="Times New Roman" w:hAnsi="Times New Roman"/>
          <w:sz w:val="24"/>
          <w:szCs w:val="24"/>
        </w:rPr>
        <w:t xml:space="preserve"> but excluded from the</w:t>
      </w:r>
      <w:r w:rsidR="00C905BC">
        <w:rPr>
          <w:rFonts w:ascii="Times New Roman" w:hAnsi="Times New Roman"/>
          <w:sz w:val="24"/>
          <w:szCs w:val="24"/>
        </w:rPr>
        <w:t xml:space="preserve"> computation</w:t>
      </w:r>
      <w:r w:rsidR="00B03E28">
        <w:rPr>
          <w:rFonts w:ascii="Times New Roman" w:hAnsi="Times New Roman"/>
          <w:sz w:val="24"/>
          <w:szCs w:val="24"/>
        </w:rPr>
        <w:t xml:space="preserve"> time and percent reduction in Figures 2 and 3.</w:t>
      </w:r>
      <w:r w:rsidR="00F95552">
        <w:rPr>
          <w:rFonts w:ascii="Times New Roman" w:hAnsi="Times New Roman"/>
          <w:sz w:val="24"/>
          <w:szCs w:val="24"/>
        </w:rPr>
        <w:t xml:space="preserve"> </w:t>
      </w:r>
    </w:p>
    <w:p w14:paraId="5EF58E7E" w14:textId="6A851981" w:rsidR="009A72F7" w:rsidRPr="00713091" w:rsidRDefault="00FD6BFE" w:rsidP="00DE0927">
      <w:pPr>
        <w:spacing w:after="0" w:line="480" w:lineRule="auto"/>
        <w:rPr>
          <w:rFonts w:ascii="Times New Roman" w:hAnsi="Times New Roman"/>
          <w:sz w:val="24"/>
          <w:szCs w:val="24"/>
        </w:rPr>
      </w:pPr>
      <w:r w:rsidRPr="00C71431">
        <w:rPr>
          <w:rFonts w:ascii="Times New Roman" w:hAnsi="Times New Roman"/>
          <w:b/>
          <w:sz w:val="24"/>
          <w:szCs w:val="24"/>
        </w:rPr>
        <w:t>Table 2</w:t>
      </w:r>
      <w:r>
        <w:rPr>
          <w:rFonts w:ascii="Times New Roman" w:hAnsi="Times New Roman"/>
          <w:sz w:val="24"/>
          <w:szCs w:val="24"/>
        </w:rPr>
        <w:t>: Distrib</w:t>
      </w:r>
      <w:r w:rsidR="00C429F3">
        <w:rPr>
          <w:rFonts w:ascii="Times New Roman" w:hAnsi="Times New Roman"/>
          <w:sz w:val="24"/>
          <w:szCs w:val="24"/>
        </w:rPr>
        <w:t>ution of</w:t>
      </w:r>
      <w:r w:rsidR="00233249">
        <w:rPr>
          <w:rFonts w:ascii="Times New Roman" w:hAnsi="Times New Roman"/>
          <w:sz w:val="24"/>
          <w:szCs w:val="24"/>
        </w:rPr>
        <w:t xml:space="preserve"> R-Squared, Computation Time, and Percent Variable Reduction</w:t>
      </w:r>
      <w:r>
        <w:rPr>
          <w:rFonts w:ascii="Times New Roman" w:hAnsi="Times New Roman"/>
          <w:sz w:val="24"/>
          <w:szCs w:val="24"/>
        </w:rPr>
        <w:t xml:space="preserve"> for variable selection procedures</w:t>
      </w:r>
    </w:p>
    <w:p w14:paraId="54A73484" w14:textId="35B16769" w:rsidR="00D706DB" w:rsidRDefault="00C30B86" w:rsidP="00120CBE">
      <w:pPr>
        <w:spacing w:after="0" w:line="480" w:lineRule="auto"/>
        <w:ind w:firstLine="720"/>
        <w:rPr>
          <w:rFonts w:ascii="Times New Roman" w:hAnsi="Times New Roman"/>
          <w:sz w:val="24"/>
          <w:szCs w:val="24"/>
        </w:rPr>
      </w:pPr>
      <w:r>
        <w:rPr>
          <w:rFonts w:ascii="Times New Roman" w:hAnsi="Times New Roman"/>
          <w:sz w:val="24"/>
          <w:szCs w:val="24"/>
        </w:rPr>
        <w:t xml:space="preserve">First, we </w:t>
      </w:r>
      <w:r w:rsidR="00973CEB">
        <w:rPr>
          <w:rFonts w:ascii="Times New Roman" w:hAnsi="Times New Roman"/>
          <w:sz w:val="24"/>
          <w:szCs w:val="24"/>
        </w:rPr>
        <w:t>present</w:t>
      </w:r>
      <w:r>
        <w:rPr>
          <w:rFonts w:ascii="Times New Roman" w:hAnsi="Times New Roman"/>
          <w:sz w:val="24"/>
          <w:szCs w:val="24"/>
        </w:rPr>
        <w:t xml:space="preserve"> computational efficiency of the methods</w:t>
      </w:r>
      <w:r w:rsidR="00A03D40">
        <w:rPr>
          <w:rFonts w:ascii="Times New Roman" w:hAnsi="Times New Roman"/>
          <w:sz w:val="24"/>
          <w:szCs w:val="24"/>
        </w:rPr>
        <w:t xml:space="preserve"> </w:t>
      </w:r>
      <w:r w:rsidR="0035594B">
        <w:rPr>
          <w:rFonts w:ascii="Times New Roman" w:hAnsi="Times New Roman"/>
          <w:sz w:val="24"/>
          <w:szCs w:val="24"/>
        </w:rPr>
        <w:t xml:space="preserve">as time in seconds </w:t>
      </w:r>
      <w:r w:rsidR="00A03D40">
        <w:rPr>
          <w:rFonts w:ascii="Times New Roman" w:hAnsi="Times New Roman"/>
          <w:sz w:val="24"/>
          <w:szCs w:val="24"/>
        </w:rPr>
        <w:t>(Table 2, Figure 2)</w:t>
      </w:r>
      <w:r>
        <w:rPr>
          <w:rFonts w:ascii="Times New Roman" w:hAnsi="Times New Roman"/>
          <w:sz w:val="24"/>
          <w:szCs w:val="24"/>
        </w:rPr>
        <w:t xml:space="preserve">. </w:t>
      </w:r>
      <w:r w:rsidR="008970BC">
        <w:rPr>
          <w:rFonts w:ascii="Times New Roman" w:hAnsi="Times New Roman"/>
          <w:sz w:val="24"/>
          <w:szCs w:val="24"/>
        </w:rPr>
        <w:t>In terms of</w:t>
      </w:r>
      <w:r w:rsidR="00B03E28">
        <w:rPr>
          <w:rFonts w:ascii="Times New Roman" w:hAnsi="Times New Roman"/>
          <w:sz w:val="24"/>
          <w:szCs w:val="24"/>
        </w:rPr>
        <w:t xml:space="preserve"> </w:t>
      </w:r>
      <w:r w:rsidR="008970BC">
        <w:rPr>
          <w:rFonts w:ascii="Times New Roman" w:hAnsi="Times New Roman"/>
          <w:sz w:val="24"/>
          <w:szCs w:val="24"/>
        </w:rPr>
        <w:t>computation time, the fastest variable selection methods were Permute-</w:t>
      </w:r>
      <w:r w:rsidR="008970BC">
        <w:rPr>
          <w:rFonts w:ascii="Times New Roman" w:hAnsi="Times New Roman"/>
          <w:sz w:val="24"/>
          <w:szCs w:val="24"/>
        </w:rPr>
        <w:lastRenderedPageBreak/>
        <w:t xml:space="preserve">Axis, RRF, Menze, </w:t>
      </w:r>
      <w:r w:rsidR="004E2374">
        <w:rPr>
          <w:rFonts w:ascii="Times New Roman" w:hAnsi="Times New Roman"/>
          <w:sz w:val="24"/>
          <w:szCs w:val="24"/>
        </w:rPr>
        <w:t>Permutation Oblique,</w:t>
      </w:r>
      <w:r w:rsidR="00B03E28">
        <w:rPr>
          <w:rFonts w:ascii="Times New Roman" w:hAnsi="Times New Roman"/>
          <w:sz w:val="24"/>
          <w:szCs w:val="24"/>
        </w:rPr>
        <w:t xml:space="preserve"> and Negation,</w:t>
      </w:r>
      <w:r w:rsidR="004E2374">
        <w:rPr>
          <w:rFonts w:ascii="Times New Roman" w:hAnsi="Times New Roman"/>
          <w:sz w:val="24"/>
          <w:szCs w:val="24"/>
        </w:rPr>
        <w:t xml:space="preserve"> each faster than average (i.e. z-scores &lt;0 on the standardized plot)</w:t>
      </w:r>
      <w:r w:rsidR="00F95552">
        <w:rPr>
          <w:rFonts w:ascii="Times New Roman" w:hAnsi="Times New Roman"/>
          <w:sz w:val="24"/>
          <w:szCs w:val="24"/>
        </w:rPr>
        <w:t xml:space="preserve">, </w:t>
      </w:r>
      <w:r w:rsidR="004E2374">
        <w:rPr>
          <w:rFonts w:ascii="Times New Roman" w:hAnsi="Times New Roman"/>
          <w:sz w:val="24"/>
          <w:szCs w:val="24"/>
        </w:rPr>
        <w:t>with median computation times</w:t>
      </w:r>
      <w:r w:rsidR="000745A7">
        <w:rPr>
          <w:rFonts w:ascii="Times New Roman" w:hAnsi="Times New Roman"/>
          <w:sz w:val="24"/>
          <w:szCs w:val="24"/>
        </w:rPr>
        <w:t xml:space="preserve"> </w:t>
      </w:r>
      <w:r w:rsidR="00CF0045">
        <w:rPr>
          <w:rFonts w:ascii="Times New Roman" w:hAnsi="Times New Roman"/>
          <w:sz w:val="24"/>
          <w:szCs w:val="24"/>
        </w:rPr>
        <w:t xml:space="preserve">less than </w:t>
      </w:r>
      <w:r w:rsidR="004E2374">
        <w:rPr>
          <w:rFonts w:ascii="Times New Roman" w:hAnsi="Times New Roman"/>
          <w:sz w:val="24"/>
          <w:szCs w:val="24"/>
        </w:rPr>
        <w:t xml:space="preserve">5 seconds. The </w:t>
      </w:r>
      <w:r w:rsidR="00CF0045">
        <w:rPr>
          <w:rFonts w:ascii="Times New Roman" w:hAnsi="Times New Roman"/>
          <w:sz w:val="24"/>
          <w:szCs w:val="24"/>
        </w:rPr>
        <w:t>least efficient</w:t>
      </w:r>
      <w:r w:rsidR="004E2374">
        <w:rPr>
          <w:rFonts w:ascii="Times New Roman" w:hAnsi="Times New Roman"/>
          <w:sz w:val="24"/>
          <w:szCs w:val="24"/>
        </w:rPr>
        <w:t xml:space="preserve"> methods were </w:t>
      </w:r>
      <w:proofErr w:type="spellStart"/>
      <w:r w:rsidR="004E2374">
        <w:rPr>
          <w:rFonts w:ascii="Times New Roman" w:hAnsi="Times New Roman"/>
          <w:sz w:val="24"/>
          <w:szCs w:val="24"/>
        </w:rPr>
        <w:t>Hapfelmeier</w:t>
      </w:r>
      <w:proofErr w:type="spellEnd"/>
      <w:r w:rsidR="004E2374">
        <w:rPr>
          <w:rFonts w:ascii="Times New Roman" w:hAnsi="Times New Roman"/>
          <w:sz w:val="24"/>
          <w:szCs w:val="24"/>
        </w:rPr>
        <w:t xml:space="preserve">, CARET, and </w:t>
      </w:r>
      <w:proofErr w:type="spellStart"/>
      <w:r w:rsidR="004E2374">
        <w:rPr>
          <w:rFonts w:ascii="Times New Roman" w:hAnsi="Times New Roman"/>
          <w:sz w:val="24"/>
          <w:szCs w:val="24"/>
        </w:rPr>
        <w:t>Svetnik</w:t>
      </w:r>
      <w:proofErr w:type="spellEnd"/>
      <w:r w:rsidR="004E2374">
        <w:rPr>
          <w:rFonts w:ascii="Times New Roman" w:hAnsi="Times New Roman"/>
          <w:sz w:val="24"/>
          <w:szCs w:val="24"/>
        </w:rPr>
        <w:t>, with median computation times of 1</w:t>
      </w:r>
      <w:r w:rsidR="000745A7">
        <w:rPr>
          <w:rFonts w:ascii="Times New Roman" w:hAnsi="Times New Roman"/>
          <w:sz w:val="24"/>
          <w:szCs w:val="24"/>
        </w:rPr>
        <w:t>44 seconds, 171</w:t>
      </w:r>
      <w:r w:rsidR="004E2374">
        <w:rPr>
          <w:rFonts w:ascii="Times New Roman" w:hAnsi="Times New Roman"/>
          <w:sz w:val="24"/>
          <w:szCs w:val="24"/>
        </w:rPr>
        <w:t xml:space="preserve"> seconds, and 24</w:t>
      </w:r>
      <w:r w:rsidR="000745A7">
        <w:rPr>
          <w:rFonts w:ascii="Times New Roman" w:hAnsi="Times New Roman"/>
          <w:sz w:val="24"/>
          <w:szCs w:val="24"/>
        </w:rPr>
        <w:t>5</w:t>
      </w:r>
      <w:r w:rsidR="004E2374">
        <w:rPr>
          <w:rFonts w:ascii="Times New Roman" w:hAnsi="Times New Roman"/>
          <w:sz w:val="24"/>
          <w:szCs w:val="24"/>
        </w:rPr>
        <w:t xml:space="preserve"> seconds respectively. </w:t>
      </w:r>
      <w:r w:rsidR="00590259">
        <w:rPr>
          <w:rFonts w:ascii="Times New Roman" w:hAnsi="Times New Roman"/>
          <w:sz w:val="24"/>
          <w:szCs w:val="24"/>
        </w:rPr>
        <w:t>These three methods had some</w:t>
      </w:r>
      <w:r w:rsidR="004E2374">
        <w:rPr>
          <w:rFonts w:ascii="Times New Roman" w:hAnsi="Times New Roman"/>
          <w:sz w:val="24"/>
          <w:szCs w:val="24"/>
        </w:rPr>
        <w:t xml:space="preserve"> </w:t>
      </w:r>
      <w:r w:rsidR="007B5250">
        <w:rPr>
          <w:rFonts w:ascii="Times New Roman" w:hAnsi="Times New Roman"/>
          <w:sz w:val="24"/>
          <w:szCs w:val="24"/>
        </w:rPr>
        <w:t>simulation runs</w:t>
      </w:r>
      <w:r w:rsidR="004E2374">
        <w:rPr>
          <w:rFonts w:ascii="Times New Roman" w:hAnsi="Times New Roman"/>
          <w:sz w:val="24"/>
          <w:szCs w:val="24"/>
        </w:rPr>
        <w:t xml:space="preserve"> where variable selection took </w:t>
      </w:r>
      <w:r w:rsidR="00F75C54">
        <w:rPr>
          <w:rFonts w:ascii="Times New Roman" w:hAnsi="Times New Roman"/>
          <w:sz w:val="24"/>
          <w:szCs w:val="24"/>
        </w:rPr>
        <w:t xml:space="preserve">more than </w:t>
      </w:r>
      <w:r w:rsidR="004E2374">
        <w:rPr>
          <w:rFonts w:ascii="Times New Roman" w:hAnsi="Times New Roman"/>
          <w:sz w:val="24"/>
          <w:szCs w:val="24"/>
        </w:rPr>
        <w:t xml:space="preserve">2 hours, while </w:t>
      </w:r>
      <w:r w:rsidR="00001D40">
        <w:rPr>
          <w:rFonts w:ascii="Times New Roman" w:hAnsi="Times New Roman"/>
          <w:sz w:val="24"/>
          <w:szCs w:val="24"/>
        </w:rPr>
        <w:t xml:space="preserve">permutation-axis </w:t>
      </w:r>
      <w:r w:rsidR="00C06324">
        <w:rPr>
          <w:rFonts w:ascii="Times New Roman" w:hAnsi="Times New Roman"/>
          <w:sz w:val="24"/>
          <w:szCs w:val="24"/>
        </w:rPr>
        <w:t xml:space="preserve">had the fastest instance, running in only </w:t>
      </w:r>
      <w:r w:rsidR="004E2374">
        <w:rPr>
          <w:rFonts w:ascii="Times New Roman" w:hAnsi="Times New Roman"/>
          <w:sz w:val="24"/>
          <w:szCs w:val="24"/>
        </w:rPr>
        <w:t xml:space="preserve">2.65 seconds. </w:t>
      </w:r>
      <w:r w:rsidR="00076BE3">
        <w:rPr>
          <w:rFonts w:ascii="Times New Roman" w:hAnsi="Times New Roman"/>
          <w:sz w:val="24"/>
          <w:szCs w:val="24"/>
        </w:rPr>
        <w:t>Generally, each approach demonstrated similar variation in computation time across</w:t>
      </w:r>
      <w:r w:rsidR="000745A7">
        <w:rPr>
          <w:rFonts w:ascii="Times New Roman" w:hAnsi="Times New Roman"/>
          <w:sz w:val="24"/>
          <w:szCs w:val="24"/>
        </w:rPr>
        <w:t xml:space="preserve"> dataset</w:t>
      </w:r>
      <w:r w:rsidR="00076BE3">
        <w:rPr>
          <w:rFonts w:ascii="Times New Roman" w:hAnsi="Times New Roman"/>
          <w:sz w:val="24"/>
          <w:szCs w:val="24"/>
        </w:rPr>
        <w:t xml:space="preserve"> replications.</w:t>
      </w:r>
    </w:p>
    <w:p w14:paraId="03D8F319" w14:textId="77777777" w:rsidR="004725BE" w:rsidRDefault="004725BE" w:rsidP="004725BE">
      <w:pPr>
        <w:spacing w:after="0" w:line="480" w:lineRule="auto"/>
        <w:rPr>
          <w:rFonts w:ascii="Times New Roman" w:hAnsi="Times New Roman"/>
          <w:b/>
          <w:sz w:val="24"/>
          <w:szCs w:val="24"/>
        </w:rPr>
      </w:pPr>
      <w:r>
        <w:rPr>
          <w:rFonts w:ascii="Times New Roman" w:hAnsi="Times New Roman"/>
          <w:b/>
          <w:sz w:val="24"/>
          <w:szCs w:val="24"/>
        </w:rPr>
        <w:t>Figure 2: Distributions of Log computation time and Standardized Log-computation Time</w:t>
      </w:r>
    </w:p>
    <w:p w14:paraId="33EED308" w14:textId="47A4298C" w:rsidR="00C4613A" w:rsidRDefault="00457F73" w:rsidP="00120CBE">
      <w:pPr>
        <w:spacing w:after="0" w:line="480" w:lineRule="auto"/>
        <w:rPr>
          <w:rFonts w:ascii="Times New Roman" w:hAnsi="Times New Roman"/>
          <w:sz w:val="24"/>
          <w:szCs w:val="24"/>
        </w:rPr>
      </w:pPr>
      <w:r w:rsidRPr="00457F73">
        <w:rPr>
          <w:rFonts w:ascii="Times New Roman" w:hAnsi="Times New Roman"/>
          <w:b/>
          <w:sz w:val="24"/>
          <w:szCs w:val="24"/>
        </w:rPr>
        <w:t xml:space="preserve"> </w:t>
      </w:r>
      <w:r w:rsidR="00C4613A">
        <w:rPr>
          <w:rFonts w:ascii="Times New Roman" w:hAnsi="Times New Roman"/>
          <w:sz w:val="24"/>
          <w:szCs w:val="24"/>
        </w:rPr>
        <w:tab/>
      </w:r>
      <w:r w:rsidR="00611976">
        <w:rPr>
          <w:rFonts w:ascii="Times New Roman" w:hAnsi="Times New Roman"/>
          <w:sz w:val="24"/>
          <w:szCs w:val="24"/>
        </w:rPr>
        <w:t>We assess</w:t>
      </w:r>
      <w:r w:rsidR="00850C52">
        <w:rPr>
          <w:rFonts w:ascii="Times New Roman" w:hAnsi="Times New Roman"/>
          <w:sz w:val="24"/>
          <w:szCs w:val="24"/>
        </w:rPr>
        <w:t xml:space="preserve"> model simplicity in terms of the percent </w:t>
      </w:r>
      <w:r w:rsidR="00A03D40">
        <w:rPr>
          <w:rFonts w:ascii="Times New Roman" w:hAnsi="Times New Roman"/>
          <w:sz w:val="24"/>
          <w:szCs w:val="24"/>
        </w:rPr>
        <w:t xml:space="preserve">reduction in the variables selected by the methods (Table 2, Figure 3). </w:t>
      </w:r>
      <w:r w:rsidR="00C4613A">
        <w:rPr>
          <w:rFonts w:ascii="Times New Roman" w:hAnsi="Times New Roman"/>
          <w:sz w:val="24"/>
          <w:szCs w:val="24"/>
        </w:rPr>
        <w:t xml:space="preserve">Percent variable reduction ranged from a median of </w:t>
      </w:r>
      <w:r w:rsidR="00851337">
        <w:rPr>
          <w:rFonts w:ascii="Times New Roman" w:hAnsi="Times New Roman"/>
          <w:sz w:val="24"/>
          <w:szCs w:val="24"/>
        </w:rPr>
        <w:t xml:space="preserve">more than </w:t>
      </w:r>
      <w:r w:rsidR="00C4613A">
        <w:rPr>
          <w:rFonts w:ascii="Times New Roman" w:hAnsi="Times New Roman"/>
          <w:sz w:val="24"/>
          <w:szCs w:val="24"/>
        </w:rPr>
        <w:t xml:space="preserve">90% for </w:t>
      </w:r>
      <w:proofErr w:type="spellStart"/>
      <w:r w:rsidR="00C4613A">
        <w:rPr>
          <w:rFonts w:ascii="Times New Roman" w:hAnsi="Times New Roman"/>
          <w:sz w:val="24"/>
          <w:szCs w:val="24"/>
        </w:rPr>
        <w:t>Hapfelmeier</w:t>
      </w:r>
      <w:proofErr w:type="spellEnd"/>
      <w:r w:rsidR="00C4613A">
        <w:rPr>
          <w:rFonts w:ascii="Times New Roman" w:hAnsi="Times New Roman"/>
          <w:sz w:val="24"/>
          <w:szCs w:val="24"/>
        </w:rPr>
        <w:t xml:space="preserve">, to near 0% for RRF. The most restrictive methods achieving </w:t>
      </w:r>
      <w:r w:rsidR="00E8572A">
        <w:rPr>
          <w:rFonts w:ascii="Times New Roman" w:hAnsi="Times New Roman"/>
          <w:sz w:val="24"/>
          <w:szCs w:val="24"/>
        </w:rPr>
        <w:t xml:space="preserve">the largest </w:t>
      </w:r>
      <w:r w:rsidR="00C4613A">
        <w:rPr>
          <w:rFonts w:ascii="Times New Roman" w:hAnsi="Times New Roman"/>
          <w:sz w:val="24"/>
          <w:szCs w:val="24"/>
        </w:rPr>
        <w:t>median percent reduction w</w:t>
      </w:r>
      <w:r w:rsidR="00076BE3">
        <w:rPr>
          <w:rFonts w:ascii="Times New Roman" w:hAnsi="Times New Roman"/>
          <w:sz w:val="24"/>
          <w:szCs w:val="24"/>
        </w:rPr>
        <w:t xml:space="preserve">ere </w:t>
      </w:r>
      <w:proofErr w:type="spellStart"/>
      <w:r w:rsidR="00076BE3">
        <w:rPr>
          <w:rFonts w:ascii="Times New Roman" w:hAnsi="Times New Roman"/>
          <w:sz w:val="24"/>
          <w:szCs w:val="24"/>
        </w:rPr>
        <w:t>Hapfelmeier</w:t>
      </w:r>
      <w:proofErr w:type="spellEnd"/>
      <w:r w:rsidR="00076BE3">
        <w:rPr>
          <w:rFonts w:ascii="Times New Roman" w:hAnsi="Times New Roman"/>
          <w:sz w:val="24"/>
          <w:szCs w:val="24"/>
        </w:rPr>
        <w:t xml:space="preserve"> (93%), VSURF (84%), Altman (82</w:t>
      </w:r>
      <w:r w:rsidR="00C4613A">
        <w:rPr>
          <w:rFonts w:ascii="Times New Roman" w:hAnsi="Times New Roman"/>
          <w:sz w:val="24"/>
          <w:szCs w:val="24"/>
        </w:rPr>
        <w:t xml:space="preserve">%), </w:t>
      </w:r>
      <w:r w:rsidR="00076BE3">
        <w:rPr>
          <w:rFonts w:ascii="Times New Roman" w:hAnsi="Times New Roman"/>
          <w:sz w:val="24"/>
          <w:szCs w:val="24"/>
        </w:rPr>
        <w:t xml:space="preserve">and </w:t>
      </w:r>
      <w:proofErr w:type="spellStart"/>
      <w:r w:rsidR="00076BE3">
        <w:rPr>
          <w:rFonts w:ascii="Times New Roman" w:hAnsi="Times New Roman"/>
          <w:sz w:val="24"/>
          <w:szCs w:val="24"/>
        </w:rPr>
        <w:t>Svetnik</w:t>
      </w:r>
      <w:proofErr w:type="spellEnd"/>
      <w:r w:rsidR="00076BE3">
        <w:rPr>
          <w:rFonts w:ascii="Times New Roman" w:hAnsi="Times New Roman"/>
          <w:sz w:val="24"/>
          <w:szCs w:val="24"/>
        </w:rPr>
        <w:t xml:space="preserve"> (76</w:t>
      </w:r>
      <w:r w:rsidR="00C4613A">
        <w:rPr>
          <w:rFonts w:ascii="Times New Roman" w:hAnsi="Times New Roman"/>
          <w:sz w:val="24"/>
          <w:szCs w:val="24"/>
        </w:rPr>
        <w:t xml:space="preserve">%). </w:t>
      </w:r>
      <w:r w:rsidR="00076BE3">
        <w:rPr>
          <w:rFonts w:ascii="Times New Roman" w:hAnsi="Times New Roman"/>
          <w:sz w:val="24"/>
          <w:szCs w:val="24"/>
        </w:rPr>
        <w:t xml:space="preserve">The selection methods CARET, Boruta, and </w:t>
      </w:r>
      <w:r w:rsidR="000745A7">
        <w:rPr>
          <w:rFonts w:ascii="Times New Roman" w:hAnsi="Times New Roman"/>
          <w:sz w:val="24"/>
          <w:szCs w:val="24"/>
        </w:rPr>
        <w:t>SRC</w:t>
      </w:r>
      <w:r w:rsidR="00076BE3">
        <w:rPr>
          <w:rFonts w:ascii="Times New Roman" w:hAnsi="Times New Roman"/>
          <w:sz w:val="24"/>
          <w:szCs w:val="24"/>
        </w:rPr>
        <w:t xml:space="preserve">, had the greatest variability in percent variable reduction, demonstrating the widest range of IQRs for both absolute percent reduction as well as standardized percent reduction. </w:t>
      </w:r>
      <w:r w:rsidR="00E033BD">
        <w:rPr>
          <w:rFonts w:ascii="Times New Roman" w:hAnsi="Times New Roman"/>
          <w:sz w:val="24"/>
          <w:szCs w:val="24"/>
        </w:rPr>
        <w:t xml:space="preserve">In contrast, </w:t>
      </w:r>
      <w:proofErr w:type="spellStart"/>
      <w:r w:rsidR="00076BE3">
        <w:rPr>
          <w:rFonts w:ascii="Times New Roman" w:hAnsi="Times New Roman"/>
          <w:sz w:val="24"/>
          <w:szCs w:val="24"/>
        </w:rPr>
        <w:t>Hapfelmeier</w:t>
      </w:r>
      <w:proofErr w:type="spellEnd"/>
      <w:r w:rsidR="00076BE3">
        <w:rPr>
          <w:rFonts w:ascii="Times New Roman" w:hAnsi="Times New Roman"/>
          <w:sz w:val="24"/>
          <w:szCs w:val="24"/>
        </w:rPr>
        <w:t xml:space="preserve"> had the smallest variability in percent reduction. </w:t>
      </w:r>
    </w:p>
    <w:p w14:paraId="4C6D4BAC" w14:textId="25FD7F4F" w:rsidR="004725BE" w:rsidRPr="00E94B2A" w:rsidRDefault="004725BE" w:rsidP="00120CBE">
      <w:pPr>
        <w:spacing w:after="0" w:line="480" w:lineRule="auto"/>
        <w:rPr>
          <w:rFonts w:ascii="Times New Roman" w:hAnsi="Times New Roman"/>
          <w:b/>
          <w:sz w:val="24"/>
          <w:szCs w:val="24"/>
        </w:rPr>
      </w:pPr>
      <w:r>
        <w:rPr>
          <w:rFonts w:ascii="Times New Roman" w:hAnsi="Times New Roman"/>
          <w:b/>
          <w:sz w:val="24"/>
          <w:szCs w:val="24"/>
        </w:rPr>
        <w:t>Figure 3: Distributions of Percent Reduction (Absolute and Standardized)</w:t>
      </w:r>
    </w:p>
    <w:p w14:paraId="39F945CA" w14:textId="769A88C9" w:rsidR="0033494C" w:rsidRDefault="00994871" w:rsidP="00120CBE">
      <w:pPr>
        <w:spacing w:after="0" w:line="480" w:lineRule="auto"/>
        <w:rPr>
          <w:rFonts w:ascii="Times New Roman" w:hAnsi="Times New Roman"/>
          <w:sz w:val="24"/>
          <w:szCs w:val="24"/>
        </w:rPr>
      </w:pPr>
      <w:r>
        <w:rPr>
          <w:rFonts w:ascii="Times New Roman" w:hAnsi="Times New Roman"/>
          <w:sz w:val="24"/>
          <w:szCs w:val="24"/>
        </w:rPr>
        <w:tab/>
      </w:r>
      <w:r w:rsidR="00611976">
        <w:rPr>
          <w:rFonts w:ascii="Times New Roman" w:hAnsi="Times New Roman"/>
          <w:sz w:val="24"/>
          <w:szCs w:val="24"/>
        </w:rPr>
        <w:t>W</w:t>
      </w:r>
      <w:r w:rsidR="00AA7F5E">
        <w:rPr>
          <w:rFonts w:ascii="Times New Roman" w:hAnsi="Times New Roman"/>
          <w:sz w:val="24"/>
          <w:szCs w:val="24"/>
        </w:rPr>
        <w:t xml:space="preserve">e </w:t>
      </w:r>
      <w:r w:rsidR="00611976">
        <w:rPr>
          <w:rFonts w:ascii="Times New Roman" w:hAnsi="Times New Roman"/>
          <w:sz w:val="24"/>
          <w:szCs w:val="24"/>
        </w:rPr>
        <w:t>present</w:t>
      </w:r>
      <w:r w:rsidR="00AA7F5E">
        <w:rPr>
          <w:rFonts w:ascii="Times New Roman" w:hAnsi="Times New Roman"/>
          <w:sz w:val="24"/>
          <w:szCs w:val="24"/>
        </w:rPr>
        <w:t xml:space="preserve"> model performance using R-squared (Table 2, Figures 4-6). T</w:t>
      </w:r>
      <w:r w:rsidR="00F42AC9">
        <w:rPr>
          <w:rFonts w:ascii="Times New Roman" w:hAnsi="Times New Roman"/>
          <w:sz w:val="24"/>
          <w:szCs w:val="24"/>
        </w:rPr>
        <w:t>here was not a large difference in the distribution of R-squared across datasets by method</w:t>
      </w:r>
      <w:r w:rsidR="00DA7D93">
        <w:rPr>
          <w:rFonts w:ascii="Times New Roman" w:hAnsi="Times New Roman"/>
          <w:sz w:val="24"/>
          <w:szCs w:val="24"/>
        </w:rPr>
        <w:t xml:space="preserve"> of selection</w:t>
      </w:r>
      <w:r w:rsidR="00A83387">
        <w:rPr>
          <w:rFonts w:ascii="Times New Roman" w:hAnsi="Times New Roman"/>
          <w:sz w:val="24"/>
          <w:szCs w:val="24"/>
        </w:rPr>
        <w:t xml:space="preserve"> for axis-based (Figure 4) or oblique (Figure 5) random forest models</w:t>
      </w:r>
      <w:r w:rsidR="00F42AC9">
        <w:rPr>
          <w:rFonts w:ascii="Times New Roman" w:hAnsi="Times New Roman"/>
          <w:sz w:val="24"/>
          <w:szCs w:val="24"/>
        </w:rPr>
        <w:t xml:space="preserve">, with the exception of </w:t>
      </w:r>
      <w:proofErr w:type="spellStart"/>
      <w:r w:rsidR="00F42AC9">
        <w:rPr>
          <w:rFonts w:ascii="Times New Roman" w:hAnsi="Times New Roman"/>
          <w:sz w:val="24"/>
          <w:szCs w:val="24"/>
        </w:rPr>
        <w:t>Hapfelmeier</w:t>
      </w:r>
      <w:proofErr w:type="spellEnd"/>
      <w:r w:rsidR="00F42AC9">
        <w:rPr>
          <w:rFonts w:ascii="Times New Roman" w:hAnsi="Times New Roman"/>
          <w:sz w:val="24"/>
          <w:szCs w:val="24"/>
        </w:rPr>
        <w:t xml:space="preserve"> which achieved lower </w:t>
      </w:r>
      <w:r w:rsidR="00DA7D93">
        <w:rPr>
          <w:rFonts w:ascii="Times New Roman" w:hAnsi="Times New Roman"/>
          <w:sz w:val="24"/>
          <w:szCs w:val="24"/>
        </w:rPr>
        <w:t xml:space="preserve">median </w:t>
      </w:r>
      <w:r w:rsidR="00F42AC9">
        <w:rPr>
          <w:rFonts w:ascii="Times New Roman" w:hAnsi="Times New Roman"/>
          <w:sz w:val="24"/>
          <w:szCs w:val="24"/>
        </w:rPr>
        <w:t xml:space="preserve">R-squared across datasets. </w:t>
      </w:r>
      <w:r w:rsidR="00DA7D93">
        <w:rPr>
          <w:rFonts w:ascii="Times New Roman" w:hAnsi="Times New Roman"/>
          <w:sz w:val="24"/>
          <w:szCs w:val="24"/>
        </w:rPr>
        <w:t>The standardized distribution comparisons corroborate this, sh</w:t>
      </w:r>
      <w:r w:rsidR="00F95552">
        <w:rPr>
          <w:rFonts w:ascii="Times New Roman" w:hAnsi="Times New Roman"/>
          <w:sz w:val="24"/>
          <w:szCs w:val="24"/>
        </w:rPr>
        <w:t xml:space="preserve">owing all methods are within +/-1 SD of </w:t>
      </w:r>
      <w:r w:rsidR="007C150D">
        <w:rPr>
          <w:rFonts w:ascii="Times New Roman" w:hAnsi="Times New Roman"/>
          <w:sz w:val="24"/>
          <w:szCs w:val="24"/>
        </w:rPr>
        <w:t>average performance by dataset replication</w:t>
      </w:r>
      <w:r w:rsidR="00F95552">
        <w:rPr>
          <w:rFonts w:ascii="Times New Roman" w:hAnsi="Times New Roman"/>
          <w:sz w:val="24"/>
          <w:szCs w:val="24"/>
        </w:rPr>
        <w:t>.</w:t>
      </w:r>
      <w:r w:rsidR="00FA7D9E">
        <w:rPr>
          <w:rFonts w:ascii="Times New Roman" w:hAnsi="Times New Roman"/>
          <w:sz w:val="24"/>
          <w:szCs w:val="24"/>
        </w:rPr>
        <w:t xml:space="preserve"> </w:t>
      </w:r>
      <w:r w:rsidR="002D2A5A">
        <w:rPr>
          <w:rFonts w:ascii="Times New Roman" w:hAnsi="Times New Roman"/>
          <w:sz w:val="24"/>
          <w:szCs w:val="24"/>
        </w:rPr>
        <w:t xml:space="preserve">Comparing </w:t>
      </w:r>
      <w:r w:rsidR="00846E48">
        <w:rPr>
          <w:rFonts w:ascii="Times New Roman" w:hAnsi="Times New Roman"/>
          <w:sz w:val="24"/>
          <w:szCs w:val="24"/>
        </w:rPr>
        <w:t>ranges</w:t>
      </w:r>
      <w:r w:rsidR="002D2A5A">
        <w:rPr>
          <w:rFonts w:ascii="Times New Roman" w:hAnsi="Times New Roman"/>
          <w:sz w:val="24"/>
          <w:szCs w:val="24"/>
        </w:rPr>
        <w:t xml:space="preserve"> in </w:t>
      </w:r>
      <w:r w:rsidR="0033494C">
        <w:rPr>
          <w:rFonts w:ascii="Times New Roman" w:hAnsi="Times New Roman"/>
          <w:sz w:val="24"/>
          <w:szCs w:val="24"/>
        </w:rPr>
        <w:t xml:space="preserve">performance, VSURF, </w:t>
      </w:r>
      <w:proofErr w:type="spellStart"/>
      <w:r w:rsidR="0033494C">
        <w:rPr>
          <w:rFonts w:ascii="Times New Roman" w:hAnsi="Times New Roman"/>
          <w:sz w:val="24"/>
          <w:szCs w:val="24"/>
        </w:rPr>
        <w:t>Svetnik</w:t>
      </w:r>
      <w:proofErr w:type="spellEnd"/>
      <w:r w:rsidR="0033494C">
        <w:rPr>
          <w:rFonts w:ascii="Times New Roman" w:hAnsi="Times New Roman"/>
          <w:sz w:val="24"/>
          <w:szCs w:val="24"/>
        </w:rPr>
        <w:t xml:space="preserve">, </w:t>
      </w:r>
      <w:commentRangeStart w:id="381"/>
      <w:r w:rsidR="0033494C">
        <w:rPr>
          <w:rFonts w:ascii="Times New Roman" w:hAnsi="Times New Roman"/>
          <w:sz w:val="24"/>
          <w:szCs w:val="24"/>
        </w:rPr>
        <w:t>RRF</w:t>
      </w:r>
      <w:commentRangeEnd w:id="381"/>
      <w:r w:rsidR="00A15184">
        <w:rPr>
          <w:rStyle w:val="CommentReference"/>
        </w:rPr>
        <w:commentReference w:id="381"/>
      </w:r>
      <w:r w:rsidR="0033494C">
        <w:rPr>
          <w:rFonts w:ascii="Times New Roman" w:hAnsi="Times New Roman"/>
          <w:sz w:val="24"/>
          <w:szCs w:val="24"/>
        </w:rPr>
        <w:t xml:space="preserve">, and Altman </w:t>
      </w:r>
      <w:r w:rsidR="0033494C">
        <w:rPr>
          <w:rFonts w:ascii="Times New Roman" w:hAnsi="Times New Roman"/>
          <w:sz w:val="24"/>
          <w:szCs w:val="24"/>
        </w:rPr>
        <w:lastRenderedPageBreak/>
        <w:t xml:space="preserve">were the most variable in performance relative to other methods by dataset for both </w:t>
      </w:r>
      <w:r w:rsidR="008B497C">
        <w:rPr>
          <w:rFonts w:ascii="Times New Roman" w:hAnsi="Times New Roman"/>
          <w:sz w:val="24"/>
          <w:szCs w:val="24"/>
        </w:rPr>
        <w:t>axis-based</w:t>
      </w:r>
      <w:r w:rsidR="0033494C">
        <w:rPr>
          <w:rFonts w:ascii="Times New Roman" w:hAnsi="Times New Roman"/>
          <w:sz w:val="24"/>
          <w:szCs w:val="24"/>
        </w:rPr>
        <w:t xml:space="preserve"> and </w:t>
      </w:r>
      <w:r w:rsidR="008B497C">
        <w:rPr>
          <w:rFonts w:ascii="Times New Roman" w:hAnsi="Times New Roman"/>
          <w:sz w:val="24"/>
          <w:szCs w:val="24"/>
        </w:rPr>
        <w:t>o</w:t>
      </w:r>
      <w:r w:rsidR="0033494C">
        <w:rPr>
          <w:rFonts w:ascii="Times New Roman" w:hAnsi="Times New Roman"/>
          <w:sz w:val="24"/>
          <w:szCs w:val="24"/>
        </w:rPr>
        <w:t>blique forests b</w:t>
      </w:r>
      <w:r w:rsidR="002D2A5A">
        <w:rPr>
          <w:rFonts w:ascii="Times New Roman" w:hAnsi="Times New Roman"/>
          <w:sz w:val="24"/>
          <w:szCs w:val="24"/>
        </w:rPr>
        <w:t>ased on standardized comparison</w:t>
      </w:r>
      <w:r w:rsidR="007C150D">
        <w:rPr>
          <w:rFonts w:ascii="Times New Roman" w:hAnsi="Times New Roman"/>
          <w:sz w:val="24"/>
          <w:szCs w:val="24"/>
        </w:rPr>
        <w:t xml:space="preserve">s </w:t>
      </w:r>
      <w:r w:rsidR="00001BDD">
        <w:rPr>
          <w:rFonts w:ascii="Times New Roman" w:hAnsi="Times New Roman"/>
          <w:sz w:val="24"/>
          <w:szCs w:val="24"/>
        </w:rPr>
        <w:t>(Figures 4 and 5)</w:t>
      </w:r>
      <w:r w:rsidR="0033494C">
        <w:rPr>
          <w:rFonts w:ascii="Times New Roman" w:hAnsi="Times New Roman"/>
          <w:sz w:val="24"/>
          <w:szCs w:val="24"/>
        </w:rPr>
        <w:t xml:space="preserve">. </w:t>
      </w:r>
      <w:r w:rsidR="00001BDD">
        <w:rPr>
          <w:rFonts w:ascii="Times New Roman" w:hAnsi="Times New Roman"/>
          <w:sz w:val="24"/>
          <w:szCs w:val="24"/>
        </w:rPr>
        <w:t xml:space="preserve">Oblique forests generally provide </w:t>
      </w:r>
      <w:r w:rsidR="00911DE9">
        <w:rPr>
          <w:rFonts w:ascii="Times New Roman" w:hAnsi="Times New Roman"/>
          <w:sz w:val="24"/>
          <w:szCs w:val="24"/>
        </w:rPr>
        <w:t xml:space="preserve">higher R squared </w:t>
      </w:r>
      <w:r w:rsidR="00001BDD">
        <w:rPr>
          <w:rFonts w:ascii="Times New Roman" w:hAnsi="Times New Roman"/>
          <w:sz w:val="24"/>
          <w:szCs w:val="24"/>
        </w:rPr>
        <w:t xml:space="preserve">compared to axis-based forests for all variable selection methods (Figure 6). </w:t>
      </w:r>
      <w:r w:rsidR="002D2A5A">
        <w:rPr>
          <w:rFonts w:ascii="Times New Roman" w:hAnsi="Times New Roman"/>
          <w:sz w:val="24"/>
          <w:szCs w:val="24"/>
        </w:rPr>
        <w:t>Overall, the best performers in terms of mean and median R-squared were oblique forests based on the two oblique</w:t>
      </w:r>
      <w:r w:rsidR="00001BDD">
        <w:rPr>
          <w:rFonts w:ascii="Times New Roman" w:hAnsi="Times New Roman"/>
          <w:sz w:val="24"/>
          <w:szCs w:val="24"/>
        </w:rPr>
        <w:t xml:space="preserve"> </w:t>
      </w:r>
      <w:r w:rsidR="002D2A5A">
        <w:rPr>
          <w:rFonts w:ascii="Times New Roman" w:hAnsi="Times New Roman"/>
          <w:sz w:val="24"/>
          <w:szCs w:val="24"/>
        </w:rPr>
        <w:t>forest methods of variable selection</w:t>
      </w:r>
      <w:r w:rsidR="00DD317E">
        <w:rPr>
          <w:rFonts w:ascii="Times New Roman" w:hAnsi="Times New Roman"/>
          <w:sz w:val="24"/>
          <w:szCs w:val="24"/>
        </w:rPr>
        <w:t>:</w:t>
      </w:r>
      <w:r w:rsidR="002D2A5A">
        <w:rPr>
          <w:rFonts w:ascii="Times New Roman" w:hAnsi="Times New Roman"/>
          <w:sz w:val="24"/>
          <w:szCs w:val="24"/>
        </w:rPr>
        <w:t xml:space="preserve"> Menze and Permutation-Oblique. </w:t>
      </w:r>
    </w:p>
    <w:p w14:paraId="3F3A0A03" w14:textId="77777777" w:rsidR="004725BE" w:rsidRDefault="004725BE" w:rsidP="004725BE">
      <w:pPr>
        <w:spacing w:after="0" w:line="480" w:lineRule="auto"/>
        <w:rPr>
          <w:rFonts w:ascii="Times New Roman" w:hAnsi="Times New Roman"/>
          <w:b/>
          <w:sz w:val="24"/>
          <w:szCs w:val="24"/>
        </w:rPr>
      </w:pPr>
      <w:r>
        <w:rPr>
          <w:rFonts w:ascii="Times New Roman" w:hAnsi="Times New Roman"/>
          <w:b/>
          <w:sz w:val="24"/>
          <w:szCs w:val="24"/>
        </w:rPr>
        <w:t xml:space="preserve">Figure 4: R-Squared for Axis Forests Variable Selection Method </w:t>
      </w:r>
    </w:p>
    <w:p w14:paraId="309EFB25" w14:textId="77777777" w:rsidR="004725BE" w:rsidRDefault="004725BE" w:rsidP="004725BE">
      <w:pPr>
        <w:spacing w:after="0" w:line="480" w:lineRule="auto"/>
        <w:rPr>
          <w:rFonts w:ascii="Times New Roman" w:hAnsi="Times New Roman"/>
          <w:sz w:val="24"/>
          <w:szCs w:val="24"/>
        </w:rPr>
      </w:pPr>
      <w:r w:rsidRPr="002C0227">
        <w:rPr>
          <w:rFonts w:ascii="Times New Roman" w:hAnsi="Times New Roman"/>
          <w:b/>
          <w:bCs/>
          <w:sz w:val="24"/>
          <w:szCs w:val="24"/>
        </w:rPr>
        <w:t>Figure 5:</w:t>
      </w:r>
      <w:r>
        <w:rPr>
          <w:rFonts w:ascii="Times New Roman" w:hAnsi="Times New Roman"/>
          <w:sz w:val="24"/>
          <w:szCs w:val="24"/>
        </w:rPr>
        <w:t xml:space="preserve"> </w:t>
      </w:r>
      <w:r>
        <w:rPr>
          <w:rFonts w:ascii="Times New Roman" w:hAnsi="Times New Roman"/>
          <w:b/>
          <w:sz w:val="24"/>
          <w:szCs w:val="24"/>
        </w:rPr>
        <w:t>R-Squared for Oblique Forests Variable Selection Method</w:t>
      </w:r>
    </w:p>
    <w:p w14:paraId="19111407" w14:textId="646D19C4" w:rsidR="004725BE" w:rsidRPr="00E94B2A" w:rsidRDefault="004725BE" w:rsidP="00120CBE">
      <w:pPr>
        <w:spacing w:after="0" w:line="480" w:lineRule="auto"/>
        <w:rPr>
          <w:rFonts w:ascii="Times New Roman" w:hAnsi="Times New Roman"/>
          <w:b/>
          <w:sz w:val="24"/>
          <w:szCs w:val="24"/>
        </w:rPr>
      </w:pPr>
      <w:r w:rsidRPr="00120CBE">
        <w:rPr>
          <w:rFonts w:ascii="Times New Roman" w:hAnsi="Times New Roman"/>
          <w:b/>
          <w:sz w:val="24"/>
          <w:szCs w:val="24"/>
        </w:rPr>
        <w:t>Figure 6: Comparison of Mean and Median R-Squared by Forest type and Method of Variable Selection</w:t>
      </w:r>
    </w:p>
    <w:p w14:paraId="0CBDB754" w14:textId="7789DE7B" w:rsidR="0033494C" w:rsidRDefault="0033494C" w:rsidP="00806CCA">
      <w:pPr>
        <w:spacing w:after="0" w:line="480" w:lineRule="auto"/>
        <w:rPr>
          <w:rFonts w:ascii="Times New Roman" w:hAnsi="Times New Roman"/>
          <w:sz w:val="24"/>
          <w:szCs w:val="24"/>
        </w:rPr>
      </w:pPr>
      <w:r>
        <w:rPr>
          <w:rFonts w:ascii="Times New Roman" w:hAnsi="Times New Roman"/>
          <w:sz w:val="24"/>
          <w:szCs w:val="24"/>
        </w:rPr>
        <w:tab/>
        <w:t xml:space="preserve">Finally, we compare performance based on all </w:t>
      </w:r>
      <w:r w:rsidR="00D733A5">
        <w:rPr>
          <w:rFonts w:ascii="Times New Roman" w:hAnsi="Times New Roman"/>
          <w:sz w:val="24"/>
          <w:szCs w:val="24"/>
        </w:rPr>
        <w:t>three</w:t>
      </w:r>
      <w:r>
        <w:rPr>
          <w:rFonts w:ascii="Times New Roman" w:hAnsi="Times New Roman"/>
          <w:sz w:val="24"/>
          <w:szCs w:val="24"/>
        </w:rPr>
        <w:t xml:space="preserve"> metrics</w:t>
      </w:r>
      <w:r w:rsidR="00D733A5">
        <w:rPr>
          <w:rFonts w:ascii="Times New Roman" w:hAnsi="Times New Roman"/>
          <w:sz w:val="24"/>
          <w:szCs w:val="24"/>
        </w:rPr>
        <w:t xml:space="preserve">: </w:t>
      </w:r>
      <w:r w:rsidR="00F943D0">
        <w:rPr>
          <w:rFonts w:ascii="Times New Roman" w:hAnsi="Times New Roman"/>
          <w:sz w:val="24"/>
          <w:szCs w:val="24"/>
        </w:rPr>
        <w:t>median accuracy measured by R-squared,</w:t>
      </w:r>
      <w:r>
        <w:rPr>
          <w:rFonts w:ascii="Times New Roman" w:hAnsi="Times New Roman"/>
          <w:sz w:val="24"/>
          <w:szCs w:val="24"/>
        </w:rPr>
        <w:t xml:space="preserve"> </w:t>
      </w:r>
      <w:r w:rsidR="00F943D0">
        <w:rPr>
          <w:rFonts w:ascii="Times New Roman" w:hAnsi="Times New Roman"/>
          <w:sz w:val="24"/>
          <w:szCs w:val="24"/>
        </w:rPr>
        <w:t>median</w:t>
      </w:r>
      <w:r w:rsidR="00EA43EE">
        <w:rPr>
          <w:rFonts w:ascii="Times New Roman" w:hAnsi="Times New Roman"/>
          <w:sz w:val="24"/>
          <w:szCs w:val="24"/>
        </w:rPr>
        <w:t xml:space="preserve"> computation</w:t>
      </w:r>
      <w:r w:rsidR="00F943D0">
        <w:rPr>
          <w:rFonts w:ascii="Times New Roman" w:hAnsi="Times New Roman"/>
          <w:sz w:val="24"/>
          <w:szCs w:val="24"/>
        </w:rPr>
        <w:t xml:space="preserve"> </w:t>
      </w:r>
      <w:r>
        <w:rPr>
          <w:rFonts w:ascii="Times New Roman" w:hAnsi="Times New Roman"/>
          <w:sz w:val="24"/>
          <w:szCs w:val="24"/>
        </w:rPr>
        <w:t>time</w:t>
      </w:r>
      <w:r w:rsidR="00F943D0">
        <w:rPr>
          <w:rFonts w:ascii="Times New Roman" w:hAnsi="Times New Roman"/>
          <w:sz w:val="24"/>
          <w:szCs w:val="24"/>
        </w:rPr>
        <w:t>,</w:t>
      </w:r>
      <w:r>
        <w:rPr>
          <w:rFonts w:ascii="Times New Roman" w:hAnsi="Times New Roman"/>
          <w:sz w:val="24"/>
          <w:szCs w:val="24"/>
        </w:rPr>
        <w:t xml:space="preserve"> and </w:t>
      </w:r>
      <w:r w:rsidR="00F943D0">
        <w:rPr>
          <w:rFonts w:ascii="Times New Roman" w:hAnsi="Times New Roman"/>
          <w:sz w:val="24"/>
          <w:szCs w:val="24"/>
        </w:rPr>
        <w:t xml:space="preserve">median </w:t>
      </w:r>
      <w:r>
        <w:rPr>
          <w:rFonts w:ascii="Times New Roman" w:hAnsi="Times New Roman"/>
          <w:sz w:val="24"/>
          <w:szCs w:val="24"/>
        </w:rPr>
        <w:t>percent reduction</w:t>
      </w:r>
      <w:r w:rsidR="00BD21C9">
        <w:rPr>
          <w:rFonts w:ascii="Times New Roman" w:hAnsi="Times New Roman"/>
          <w:sz w:val="24"/>
          <w:szCs w:val="24"/>
        </w:rPr>
        <w:t xml:space="preserve"> </w:t>
      </w:r>
      <w:r w:rsidR="00EA43EE">
        <w:rPr>
          <w:rFonts w:ascii="Times New Roman" w:hAnsi="Times New Roman"/>
          <w:sz w:val="24"/>
          <w:szCs w:val="24"/>
        </w:rPr>
        <w:t xml:space="preserve">in variables </w:t>
      </w:r>
      <w:r w:rsidR="00BD21C9">
        <w:rPr>
          <w:rFonts w:ascii="Times New Roman" w:hAnsi="Times New Roman"/>
          <w:sz w:val="24"/>
          <w:szCs w:val="24"/>
        </w:rPr>
        <w:t>(</w:t>
      </w:r>
      <w:r w:rsidR="00213726">
        <w:rPr>
          <w:rFonts w:ascii="Times New Roman" w:hAnsi="Times New Roman"/>
          <w:sz w:val="24"/>
          <w:szCs w:val="24"/>
        </w:rPr>
        <w:t xml:space="preserve">Table 2, </w:t>
      </w:r>
      <w:r w:rsidR="00BD21C9">
        <w:rPr>
          <w:rFonts w:ascii="Times New Roman" w:hAnsi="Times New Roman"/>
          <w:sz w:val="24"/>
          <w:szCs w:val="24"/>
        </w:rPr>
        <w:t>Figure 7)</w:t>
      </w:r>
      <w:r>
        <w:rPr>
          <w:rFonts w:ascii="Times New Roman" w:hAnsi="Times New Roman"/>
          <w:sz w:val="24"/>
          <w:szCs w:val="24"/>
        </w:rPr>
        <w:t xml:space="preserve">. </w:t>
      </w:r>
      <w:r w:rsidR="001F04C1">
        <w:rPr>
          <w:rFonts w:ascii="Times New Roman" w:hAnsi="Times New Roman"/>
          <w:sz w:val="24"/>
          <w:szCs w:val="24"/>
        </w:rPr>
        <w:t xml:space="preserve">Top performers are displayed in </w:t>
      </w:r>
      <w:r w:rsidR="001B09EA">
        <w:rPr>
          <w:rFonts w:ascii="Times New Roman" w:hAnsi="Times New Roman"/>
          <w:sz w:val="24"/>
          <w:szCs w:val="24"/>
        </w:rPr>
        <w:t xml:space="preserve">Panel B of Figure 7 for axis-based and oblique forests. </w:t>
      </w:r>
      <w:proofErr w:type="spellStart"/>
      <w:r w:rsidR="00980D2E">
        <w:rPr>
          <w:rFonts w:ascii="Times New Roman" w:hAnsi="Times New Roman"/>
          <w:sz w:val="24"/>
          <w:szCs w:val="24"/>
        </w:rPr>
        <w:t>Hapfelmeier’s</w:t>
      </w:r>
      <w:proofErr w:type="spellEnd"/>
      <w:r w:rsidR="00980D2E">
        <w:rPr>
          <w:rFonts w:ascii="Times New Roman" w:hAnsi="Times New Roman"/>
          <w:sz w:val="24"/>
          <w:szCs w:val="24"/>
        </w:rPr>
        <w:t xml:space="preserve"> method, </w:t>
      </w:r>
      <w:proofErr w:type="spellStart"/>
      <w:r w:rsidR="00980D2E">
        <w:rPr>
          <w:rFonts w:ascii="Times New Roman" w:hAnsi="Times New Roman"/>
          <w:sz w:val="24"/>
          <w:szCs w:val="24"/>
        </w:rPr>
        <w:t>Svetnik’s</w:t>
      </w:r>
      <w:proofErr w:type="spellEnd"/>
      <w:r w:rsidR="00980D2E">
        <w:rPr>
          <w:rFonts w:ascii="Times New Roman" w:hAnsi="Times New Roman"/>
          <w:sz w:val="24"/>
          <w:szCs w:val="24"/>
        </w:rPr>
        <w:t xml:space="preserve"> method, and CARET had higher computation times compared to the other methods (Panel A in Figure 7). A</w:t>
      </w:r>
      <w:r w:rsidR="00B67917">
        <w:rPr>
          <w:rFonts w:ascii="Times New Roman" w:hAnsi="Times New Roman"/>
          <w:sz w:val="24"/>
          <w:szCs w:val="24"/>
        </w:rPr>
        <w:t>s such</w:t>
      </w:r>
      <w:r w:rsidR="00980D2E">
        <w:rPr>
          <w:rFonts w:ascii="Times New Roman" w:hAnsi="Times New Roman"/>
          <w:sz w:val="24"/>
          <w:szCs w:val="24"/>
        </w:rPr>
        <w:t>, these methods</w:t>
      </w:r>
      <w:r w:rsidR="00B67917">
        <w:rPr>
          <w:rFonts w:ascii="Times New Roman" w:hAnsi="Times New Roman"/>
          <w:sz w:val="24"/>
          <w:szCs w:val="24"/>
        </w:rPr>
        <w:t xml:space="preserve"> are not </w:t>
      </w:r>
      <w:proofErr w:type="gramStart"/>
      <w:r w:rsidR="00B67917">
        <w:rPr>
          <w:rFonts w:ascii="Times New Roman" w:hAnsi="Times New Roman"/>
          <w:sz w:val="24"/>
          <w:szCs w:val="24"/>
        </w:rPr>
        <w:t>considered  “</w:t>
      </w:r>
      <w:proofErr w:type="gramEnd"/>
      <w:r w:rsidR="00B67917">
        <w:rPr>
          <w:rFonts w:ascii="Times New Roman" w:hAnsi="Times New Roman"/>
          <w:sz w:val="24"/>
          <w:szCs w:val="24"/>
        </w:rPr>
        <w:t xml:space="preserve">top performers” for the following analysis of the performance metrics. </w:t>
      </w:r>
      <w:r w:rsidR="001B09EA">
        <w:rPr>
          <w:rFonts w:ascii="Times New Roman" w:hAnsi="Times New Roman"/>
          <w:sz w:val="24"/>
          <w:szCs w:val="24"/>
        </w:rPr>
        <w:t>The fastest methods</w:t>
      </w:r>
      <w:r w:rsidR="00F03700">
        <w:rPr>
          <w:rFonts w:ascii="Times New Roman" w:hAnsi="Times New Roman"/>
          <w:sz w:val="24"/>
          <w:szCs w:val="24"/>
        </w:rPr>
        <w:t xml:space="preserve"> </w:t>
      </w:r>
      <w:r w:rsidR="001B09EA">
        <w:rPr>
          <w:rFonts w:ascii="Times New Roman" w:hAnsi="Times New Roman"/>
          <w:sz w:val="24"/>
          <w:szCs w:val="24"/>
        </w:rPr>
        <w:t xml:space="preserve">were permutation approaches (axis and oblique), RRF, Negation, Boruta, and Menze, all with median computation times &lt;10 seconds. The most accurate methods were Boruta, Menze, and Jiang for axis forests and Permutation-Oblique and Menze for oblique forests. The most parsimonious models with the highest median percent reduction in variables were VSURF and Altman, with median percent reduction of </w:t>
      </w:r>
      <w:r w:rsidR="001D05A8">
        <w:rPr>
          <w:rFonts w:ascii="Times New Roman" w:hAnsi="Times New Roman"/>
          <w:sz w:val="24"/>
          <w:szCs w:val="24"/>
        </w:rPr>
        <w:t xml:space="preserve">greater than </w:t>
      </w:r>
      <w:r w:rsidR="001B09EA">
        <w:rPr>
          <w:rFonts w:ascii="Times New Roman" w:hAnsi="Times New Roman"/>
          <w:sz w:val="24"/>
          <w:szCs w:val="24"/>
        </w:rPr>
        <w:t xml:space="preserve">80%, with Menze and Jiang as the next most parsimonious with median percent reduction </w:t>
      </w:r>
      <w:r w:rsidR="00450F6E">
        <w:rPr>
          <w:rFonts w:ascii="Times New Roman" w:hAnsi="Times New Roman"/>
          <w:sz w:val="24"/>
          <w:szCs w:val="24"/>
        </w:rPr>
        <w:t xml:space="preserve">greater than </w:t>
      </w:r>
      <w:r w:rsidR="001B09EA">
        <w:rPr>
          <w:rFonts w:ascii="Times New Roman" w:hAnsi="Times New Roman"/>
          <w:sz w:val="24"/>
          <w:szCs w:val="24"/>
        </w:rPr>
        <w:t xml:space="preserve">65%. </w:t>
      </w:r>
      <w:r w:rsidR="002302AB">
        <w:rPr>
          <w:rFonts w:ascii="Times New Roman" w:hAnsi="Times New Roman"/>
          <w:sz w:val="24"/>
          <w:szCs w:val="24"/>
        </w:rPr>
        <w:t>Using a holistic approach across</w:t>
      </w:r>
      <w:r w:rsidR="0036154D">
        <w:rPr>
          <w:rFonts w:ascii="Times New Roman" w:hAnsi="Times New Roman"/>
          <w:sz w:val="24"/>
          <w:szCs w:val="24"/>
        </w:rPr>
        <w:t xml:space="preserve"> all three metrics </w:t>
      </w:r>
      <w:r w:rsidR="0088316A">
        <w:rPr>
          <w:rFonts w:ascii="Times New Roman" w:hAnsi="Times New Roman"/>
          <w:sz w:val="24"/>
          <w:szCs w:val="24"/>
        </w:rPr>
        <w:t>for axis-</w:t>
      </w:r>
      <w:r w:rsidR="002302AB">
        <w:rPr>
          <w:rFonts w:ascii="Times New Roman" w:hAnsi="Times New Roman"/>
          <w:sz w:val="24"/>
          <w:szCs w:val="24"/>
        </w:rPr>
        <w:t>based</w:t>
      </w:r>
      <w:r w:rsidR="008E7022">
        <w:rPr>
          <w:rFonts w:ascii="Times New Roman" w:hAnsi="Times New Roman"/>
          <w:sz w:val="24"/>
          <w:szCs w:val="24"/>
        </w:rPr>
        <w:t xml:space="preserve"> </w:t>
      </w:r>
      <w:r w:rsidR="0088316A">
        <w:rPr>
          <w:rFonts w:ascii="Times New Roman" w:hAnsi="Times New Roman"/>
          <w:sz w:val="24"/>
          <w:szCs w:val="24"/>
        </w:rPr>
        <w:t>forests</w:t>
      </w:r>
      <w:r w:rsidR="002302AB">
        <w:rPr>
          <w:rFonts w:ascii="Times New Roman" w:hAnsi="Times New Roman"/>
          <w:sz w:val="24"/>
          <w:szCs w:val="24"/>
        </w:rPr>
        <w:t>,</w:t>
      </w:r>
      <w:r w:rsidR="0088316A">
        <w:rPr>
          <w:rFonts w:ascii="Times New Roman" w:hAnsi="Times New Roman"/>
          <w:sz w:val="24"/>
          <w:szCs w:val="24"/>
        </w:rPr>
        <w:t xml:space="preserve"> </w:t>
      </w:r>
      <w:r w:rsidR="008E7022">
        <w:rPr>
          <w:rFonts w:ascii="Times New Roman" w:hAnsi="Times New Roman"/>
          <w:sz w:val="24"/>
          <w:szCs w:val="24"/>
        </w:rPr>
        <w:t>Boruta</w:t>
      </w:r>
      <w:r w:rsidR="00F943D0">
        <w:rPr>
          <w:rFonts w:ascii="Times New Roman" w:hAnsi="Times New Roman"/>
          <w:sz w:val="24"/>
          <w:szCs w:val="24"/>
        </w:rPr>
        <w:t xml:space="preserve"> and Menze</w:t>
      </w:r>
      <w:r w:rsidR="008E7022">
        <w:rPr>
          <w:rFonts w:ascii="Times New Roman" w:hAnsi="Times New Roman"/>
          <w:sz w:val="24"/>
          <w:szCs w:val="24"/>
        </w:rPr>
        <w:t xml:space="preserve"> </w:t>
      </w:r>
      <w:r w:rsidR="0088316A">
        <w:rPr>
          <w:rFonts w:ascii="Times New Roman" w:hAnsi="Times New Roman"/>
          <w:sz w:val="24"/>
          <w:szCs w:val="24"/>
        </w:rPr>
        <w:t xml:space="preserve">demonstrate </w:t>
      </w:r>
      <w:r w:rsidR="00A605F6">
        <w:rPr>
          <w:rFonts w:ascii="Times New Roman" w:hAnsi="Times New Roman"/>
          <w:sz w:val="24"/>
          <w:szCs w:val="24"/>
        </w:rPr>
        <w:t xml:space="preserve">high R-squared, </w:t>
      </w:r>
      <w:r w:rsidR="00A605F6">
        <w:rPr>
          <w:rFonts w:ascii="Times New Roman" w:hAnsi="Times New Roman"/>
          <w:sz w:val="24"/>
          <w:szCs w:val="24"/>
        </w:rPr>
        <w:lastRenderedPageBreak/>
        <w:t>low computation time, and high percent reduction in variables</w:t>
      </w:r>
      <w:r w:rsidR="005333CA">
        <w:rPr>
          <w:rFonts w:ascii="Times New Roman" w:hAnsi="Times New Roman"/>
          <w:sz w:val="24"/>
          <w:szCs w:val="24"/>
        </w:rPr>
        <w:t xml:space="preserve"> relative to the other methods</w:t>
      </w:r>
      <w:r w:rsidR="0088316A">
        <w:rPr>
          <w:rFonts w:ascii="Times New Roman" w:hAnsi="Times New Roman"/>
          <w:sz w:val="24"/>
          <w:szCs w:val="24"/>
        </w:rPr>
        <w:t xml:space="preserve">. </w:t>
      </w:r>
      <w:r w:rsidR="008E7022">
        <w:rPr>
          <w:rFonts w:ascii="Times New Roman" w:hAnsi="Times New Roman"/>
          <w:sz w:val="24"/>
          <w:szCs w:val="24"/>
        </w:rPr>
        <w:t>For o</w:t>
      </w:r>
      <w:r w:rsidR="0088316A">
        <w:rPr>
          <w:rFonts w:ascii="Times New Roman" w:hAnsi="Times New Roman"/>
          <w:sz w:val="24"/>
          <w:szCs w:val="24"/>
        </w:rPr>
        <w:t xml:space="preserve">blique fitted forests, </w:t>
      </w:r>
      <w:r w:rsidR="008E7022">
        <w:rPr>
          <w:rFonts w:ascii="Times New Roman" w:hAnsi="Times New Roman"/>
          <w:sz w:val="24"/>
          <w:szCs w:val="24"/>
        </w:rPr>
        <w:t xml:space="preserve">Permutation-Oblique and Menze </w:t>
      </w:r>
      <w:r w:rsidR="00FE05F8">
        <w:rPr>
          <w:rFonts w:ascii="Times New Roman" w:hAnsi="Times New Roman"/>
          <w:sz w:val="24"/>
          <w:szCs w:val="24"/>
        </w:rPr>
        <w:t xml:space="preserve">have </w:t>
      </w:r>
      <w:r w:rsidR="00A605F6">
        <w:rPr>
          <w:rFonts w:ascii="Times New Roman" w:hAnsi="Times New Roman"/>
          <w:sz w:val="24"/>
          <w:szCs w:val="24"/>
        </w:rPr>
        <w:t>high R-squared, low computation time, and high percent reduction in variables</w:t>
      </w:r>
      <w:r w:rsidR="005333CA">
        <w:rPr>
          <w:rFonts w:ascii="Times New Roman" w:hAnsi="Times New Roman"/>
          <w:sz w:val="24"/>
          <w:szCs w:val="24"/>
        </w:rPr>
        <w:t xml:space="preserve"> relative to the other methods</w:t>
      </w:r>
      <w:r w:rsidR="00F943D0">
        <w:rPr>
          <w:rFonts w:ascii="Times New Roman" w:hAnsi="Times New Roman"/>
          <w:sz w:val="24"/>
          <w:szCs w:val="24"/>
        </w:rPr>
        <w:t xml:space="preserve">. </w:t>
      </w:r>
    </w:p>
    <w:p w14:paraId="536845D1" w14:textId="3C0E01E0" w:rsidR="00E94B2A" w:rsidRPr="00E94B2A" w:rsidRDefault="00E94B2A" w:rsidP="00E94B2A">
      <w:pPr>
        <w:spacing w:after="0" w:line="480" w:lineRule="auto"/>
        <w:rPr>
          <w:rFonts w:ascii="Times New Roman" w:hAnsi="Times New Roman"/>
          <w:b/>
          <w:sz w:val="24"/>
          <w:szCs w:val="24"/>
        </w:rPr>
      </w:pPr>
      <w:r>
        <w:rPr>
          <w:rFonts w:ascii="Times New Roman" w:hAnsi="Times New Roman"/>
          <w:b/>
          <w:sz w:val="24"/>
          <w:szCs w:val="24"/>
        </w:rPr>
        <w:t xml:space="preserve">Figure 7: Comparison of Accuracy by Time </w:t>
      </w:r>
      <w:r w:rsidR="00EF0FF2">
        <w:rPr>
          <w:rFonts w:ascii="Times New Roman" w:hAnsi="Times New Roman"/>
          <w:b/>
          <w:sz w:val="24"/>
          <w:szCs w:val="24"/>
        </w:rPr>
        <w:t>and</w:t>
      </w:r>
      <w:r>
        <w:rPr>
          <w:rFonts w:ascii="Times New Roman" w:hAnsi="Times New Roman"/>
          <w:b/>
          <w:sz w:val="24"/>
          <w:szCs w:val="24"/>
        </w:rPr>
        <w:t xml:space="preserve"> Percent Reduction </w:t>
      </w:r>
    </w:p>
    <w:p w14:paraId="4FA17E1C" w14:textId="67887244" w:rsidR="008E7022" w:rsidRDefault="008E7022" w:rsidP="00120CBE">
      <w:pPr>
        <w:spacing w:after="0" w:line="480" w:lineRule="auto"/>
        <w:rPr>
          <w:rFonts w:ascii="Times New Roman" w:hAnsi="Times New Roman"/>
          <w:sz w:val="24"/>
          <w:szCs w:val="24"/>
        </w:rPr>
      </w:pPr>
      <w:r>
        <w:rPr>
          <w:rFonts w:ascii="Times New Roman" w:hAnsi="Times New Roman"/>
          <w:sz w:val="24"/>
          <w:szCs w:val="24"/>
        </w:rPr>
        <w:t>4.</w:t>
      </w:r>
      <w:r w:rsidR="00330DFD">
        <w:rPr>
          <w:rFonts w:ascii="Times New Roman" w:hAnsi="Times New Roman"/>
          <w:sz w:val="24"/>
          <w:szCs w:val="24"/>
        </w:rPr>
        <w:t>2</w:t>
      </w:r>
      <w:r>
        <w:rPr>
          <w:rFonts w:ascii="Times New Roman" w:hAnsi="Times New Roman"/>
          <w:sz w:val="24"/>
          <w:szCs w:val="24"/>
        </w:rPr>
        <w:t xml:space="preserve"> Sensitivity</w:t>
      </w:r>
      <w:r w:rsidR="00E56406">
        <w:rPr>
          <w:rFonts w:ascii="Times New Roman" w:hAnsi="Times New Roman"/>
          <w:sz w:val="24"/>
          <w:szCs w:val="24"/>
        </w:rPr>
        <w:t xml:space="preserve"> Analysis:</w:t>
      </w:r>
      <w:r>
        <w:rPr>
          <w:rFonts w:ascii="Times New Roman" w:hAnsi="Times New Roman"/>
          <w:sz w:val="24"/>
          <w:szCs w:val="24"/>
        </w:rPr>
        <w:t xml:space="preserve"> </w:t>
      </w:r>
      <w:r w:rsidR="00E56406">
        <w:rPr>
          <w:rFonts w:ascii="Times New Roman" w:hAnsi="Times New Roman"/>
          <w:sz w:val="24"/>
          <w:szCs w:val="24"/>
        </w:rPr>
        <w:t>Excluding runs for which any method had</w:t>
      </w:r>
      <w:r>
        <w:rPr>
          <w:rFonts w:ascii="Times New Roman" w:hAnsi="Times New Roman"/>
          <w:sz w:val="24"/>
          <w:szCs w:val="24"/>
        </w:rPr>
        <w:t xml:space="preserve"> no variables </w:t>
      </w:r>
      <w:proofErr w:type="gramStart"/>
      <w:r>
        <w:rPr>
          <w:rFonts w:ascii="Times New Roman" w:hAnsi="Times New Roman"/>
          <w:sz w:val="24"/>
          <w:szCs w:val="24"/>
        </w:rPr>
        <w:t>selected</w:t>
      </w:r>
      <w:proofErr w:type="gramEnd"/>
      <w:r>
        <w:rPr>
          <w:rFonts w:ascii="Times New Roman" w:hAnsi="Times New Roman"/>
          <w:sz w:val="24"/>
          <w:szCs w:val="24"/>
        </w:rPr>
        <w:t xml:space="preserve"> </w:t>
      </w:r>
    </w:p>
    <w:p w14:paraId="328694FF" w14:textId="299549A6" w:rsidR="00C2079F" w:rsidRDefault="00C2079F" w:rsidP="00120CBE">
      <w:pPr>
        <w:spacing w:after="0" w:line="480" w:lineRule="auto"/>
        <w:rPr>
          <w:rFonts w:ascii="Times New Roman" w:hAnsi="Times New Roman"/>
          <w:sz w:val="24"/>
          <w:szCs w:val="24"/>
        </w:rPr>
      </w:pPr>
      <w:r>
        <w:rPr>
          <w:rFonts w:ascii="Times New Roman" w:hAnsi="Times New Roman"/>
          <w:sz w:val="24"/>
          <w:szCs w:val="24"/>
        </w:rPr>
        <w:tab/>
      </w:r>
      <w:r w:rsidR="0055389C">
        <w:rPr>
          <w:rFonts w:ascii="Times New Roman" w:hAnsi="Times New Roman"/>
          <w:sz w:val="24"/>
          <w:szCs w:val="24"/>
        </w:rPr>
        <w:t>Conducing this benchmarking study, we found that some methods did not select any variables for certain datasets and splits of the data (i.e., simulation runs). W</w:t>
      </w:r>
      <w:r w:rsidR="00424EE4">
        <w:rPr>
          <w:rFonts w:ascii="Times New Roman" w:hAnsi="Times New Roman"/>
          <w:sz w:val="24"/>
          <w:szCs w:val="24"/>
        </w:rPr>
        <w:t>e summarize the number of times this occurred, across all replications and the number of times it occurred in at least one replication by dataset</w:t>
      </w:r>
      <w:r w:rsidR="00CE6DF6">
        <w:rPr>
          <w:rFonts w:ascii="Times New Roman" w:hAnsi="Times New Roman"/>
          <w:sz w:val="24"/>
          <w:szCs w:val="24"/>
        </w:rPr>
        <w:t xml:space="preserve"> (Table 3)</w:t>
      </w:r>
      <w:r w:rsidR="00424EE4">
        <w:rPr>
          <w:rFonts w:ascii="Times New Roman" w:hAnsi="Times New Roman"/>
          <w:sz w:val="24"/>
          <w:szCs w:val="24"/>
        </w:rPr>
        <w:t xml:space="preserve">. </w:t>
      </w:r>
      <w:r w:rsidR="004C5FA6">
        <w:rPr>
          <w:rFonts w:ascii="Times New Roman" w:hAnsi="Times New Roman"/>
          <w:sz w:val="24"/>
          <w:szCs w:val="24"/>
        </w:rPr>
        <w:t>Notably, in 9</w:t>
      </w:r>
      <w:r w:rsidR="0037181D">
        <w:rPr>
          <w:rFonts w:ascii="Times New Roman" w:hAnsi="Times New Roman"/>
          <w:sz w:val="24"/>
          <w:szCs w:val="24"/>
        </w:rPr>
        <w:t xml:space="preserve">4 out of 290 </w:t>
      </w:r>
      <w:r w:rsidR="004C5FA6">
        <w:rPr>
          <w:rFonts w:ascii="Times New Roman" w:hAnsi="Times New Roman"/>
          <w:sz w:val="24"/>
          <w:szCs w:val="24"/>
        </w:rPr>
        <w:t>replications</w:t>
      </w:r>
      <w:r w:rsidR="0037181D">
        <w:rPr>
          <w:rFonts w:ascii="Times New Roman" w:hAnsi="Times New Roman"/>
          <w:sz w:val="24"/>
          <w:szCs w:val="24"/>
        </w:rPr>
        <w:t xml:space="preserve"> (58 datasets by 5 replications each)</w:t>
      </w:r>
      <w:r w:rsidR="004C5FA6">
        <w:rPr>
          <w:rFonts w:ascii="Times New Roman" w:hAnsi="Times New Roman"/>
          <w:sz w:val="24"/>
          <w:szCs w:val="24"/>
        </w:rPr>
        <w:t xml:space="preserve">, and occurring in 42 of the </w:t>
      </w:r>
      <w:r w:rsidR="0037181D">
        <w:rPr>
          <w:rFonts w:ascii="Times New Roman" w:hAnsi="Times New Roman"/>
          <w:sz w:val="24"/>
          <w:szCs w:val="24"/>
        </w:rPr>
        <w:t>58</w:t>
      </w:r>
      <w:r w:rsidR="004C5FA6">
        <w:rPr>
          <w:rFonts w:ascii="Times New Roman" w:hAnsi="Times New Roman"/>
          <w:sz w:val="24"/>
          <w:szCs w:val="24"/>
        </w:rPr>
        <w:t xml:space="preserve"> datasets, </w:t>
      </w:r>
      <w:r w:rsidR="0037181D">
        <w:rPr>
          <w:rFonts w:ascii="Times New Roman" w:hAnsi="Times New Roman"/>
          <w:sz w:val="24"/>
          <w:szCs w:val="24"/>
        </w:rPr>
        <w:t>no variables were selected</w:t>
      </w:r>
      <w:r w:rsidR="004C5FA6">
        <w:rPr>
          <w:rFonts w:ascii="Times New Roman" w:hAnsi="Times New Roman"/>
          <w:sz w:val="24"/>
          <w:szCs w:val="24"/>
        </w:rPr>
        <w:t xml:space="preserve"> based on </w:t>
      </w:r>
      <w:proofErr w:type="spellStart"/>
      <w:r w:rsidR="004C5FA6">
        <w:rPr>
          <w:rFonts w:ascii="Times New Roman" w:hAnsi="Times New Roman"/>
          <w:sz w:val="24"/>
          <w:szCs w:val="24"/>
        </w:rPr>
        <w:t>Hapfelemeier’s</w:t>
      </w:r>
      <w:proofErr w:type="spellEnd"/>
      <w:r w:rsidR="004C5FA6">
        <w:rPr>
          <w:rFonts w:ascii="Times New Roman" w:hAnsi="Times New Roman"/>
          <w:sz w:val="24"/>
          <w:szCs w:val="24"/>
        </w:rPr>
        <w:t xml:space="preserve"> </w:t>
      </w:r>
      <w:r w:rsidR="0037181D">
        <w:rPr>
          <w:rFonts w:ascii="Times New Roman" w:hAnsi="Times New Roman"/>
          <w:sz w:val="24"/>
          <w:szCs w:val="24"/>
        </w:rPr>
        <w:t xml:space="preserve">method. This issue </w:t>
      </w:r>
      <w:r w:rsidR="005026C6">
        <w:rPr>
          <w:rFonts w:ascii="Times New Roman" w:hAnsi="Times New Roman"/>
          <w:sz w:val="24"/>
          <w:szCs w:val="24"/>
        </w:rPr>
        <w:t xml:space="preserve">also </w:t>
      </w:r>
      <w:r w:rsidR="0037181D">
        <w:rPr>
          <w:rFonts w:ascii="Times New Roman" w:hAnsi="Times New Roman"/>
          <w:sz w:val="24"/>
          <w:szCs w:val="24"/>
        </w:rPr>
        <w:t>occurred</w:t>
      </w:r>
      <w:r w:rsidR="006C5DCA">
        <w:rPr>
          <w:rFonts w:ascii="Times New Roman" w:hAnsi="Times New Roman"/>
          <w:sz w:val="24"/>
          <w:szCs w:val="24"/>
        </w:rPr>
        <w:t>, albeit more</w:t>
      </w:r>
      <w:r w:rsidR="0037181D">
        <w:rPr>
          <w:rFonts w:ascii="Times New Roman" w:hAnsi="Times New Roman"/>
          <w:sz w:val="24"/>
          <w:szCs w:val="24"/>
        </w:rPr>
        <w:t xml:space="preserve"> scarcely with Altman</w:t>
      </w:r>
      <w:r w:rsidR="006C5DCA">
        <w:rPr>
          <w:rFonts w:ascii="Times New Roman" w:hAnsi="Times New Roman"/>
          <w:sz w:val="24"/>
          <w:szCs w:val="24"/>
        </w:rPr>
        <w:t>’s method</w:t>
      </w:r>
      <w:r w:rsidR="0037181D">
        <w:rPr>
          <w:rFonts w:ascii="Times New Roman" w:hAnsi="Times New Roman"/>
          <w:sz w:val="24"/>
          <w:szCs w:val="24"/>
        </w:rPr>
        <w:t xml:space="preserve"> and VSURF</w:t>
      </w:r>
      <w:r w:rsidR="00FC592E">
        <w:rPr>
          <w:rFonts w:ascii="Times New Roman" w:hAnsi="Times New Roman"/>
          <w:sz w:val="24"/>
          <w:szCs w:val="24"/>
        </w:rPr>
        <w:t xml:space="preserve"> in 5 and 4 datasets respectively. The other methods not included in Table 3 selected variables for every simulation run. </w:t>
      </w:r>
    </w:p>
    <w:p w14:paraId="69CA8C23" w14:textId="59DBE648" w:rsidR="00424EE4" w:rsidRPr="00120CBE" w:rsidRDefault="00424EE4" w:rsidP="00120CBE">
      <w:pPr>
        <w:spacing w:after="0" w:line="480" w:lineRule="auto"/>
        <w:rPr>
          <w:rFonts w:ascii="Times New Roman" w:hAnsi="Times New Roman"/>
          <w:b/>
          <w:sz w:val="24"/>
          <w:szCs w:val="24"/>
        </w:rPr>
      </w:pPr>
      <w:commentRangeStart w:id="382"/>
      <w:r>
        <w:rPr>
          <w:rFonts w:ascii="Times New Roman" w:hAnsi="Times New Roman"/>
          <w:b/>
          <w:sz w:val="24"/>
          <w:szCs w:val="24"/>
        </w:rPr>
        <w:t>T</w:t>
      </w:r>
      <w:r w:rsidR="008E7022">
        <w:rPr>
          <w:rFonts w:ascii="Times New Roman" w:hAnsi="Times New Roman"/>
          <w:b/>
          <w:sz w:val="24"/>
          <w:szCs w:val="24"/>
        </w:rPr>
        <w:t>able 3</w:t>
      </w:r>
      <w:r>
        <w:rPr>
          <w:rFonts w:ascii="Times New Roman" w:hAnsi="Times New Roman"/>
          <w:b/>
          <w:sz w:val="24"/>
          <w:szCs w:val="24"/>
        </w:rPr>
        <w:t>:</w:t>
      </w:r>
      <w:commentRangeEnd w:id="382"/>
      <w:r w:rsidR="004C5FA6">
        <w:rPr>
          <w:rStyle w:val="CommentReference"/>
        </w:rPr>
        <w:commentReference w:id="382"/>
      </w:r>
      <w:r w:rsidR="0037181D">
        <w:rPr>
          <w:rFonts w:ascii="Times New Roman" w:hAnsi="Times New Roman"/>
          <w:b/>
          <w:sz w:val="24"/>
          <w:szCs w:val="24"/>
        </w:rPr>
        <w:t xml:space="preserve"> Instances when no variables were </w:t>
      </w:r>
      <w:proofErr w:type="gramStart"/>
      <w:r w:rsidR="0037181D">
        <w:rPr>
          <w:rFonts w:ascii="Times New Roman" w:hAnsi="Times New Roman"/>
          <w:b/>
          <w:sz w:val="24"/>
          <w:szCs w:val="24"/>
        </w:rPr>
        <w:t>selected</w:t>
      </w:r>
      <w:proofErr w:type="gramEnd"/>
    </w:p>
    <w:p w14:paraId="591218F1" w14:textId="634A504B" w:rsidR="0037181D" w:rsidRDefault="00FC592E" w:rsidP="008C2A9B">
      <w:pPr>
        <w:spacing w:after="0" w:line="480" w:lineRule="auto"/>
        <w:ind w:firstLine="720"/>
        <w:rPr>
          <w:rFonts w:ascii="Times New Roman" w:hAnsi="Times New Roman"/>
          <w:sz w:val="24"/>
          <w:szCs w:val="24"/>
        </w:rPr>
      </w:pPr>
      <w:r>
        <w:rPr>
          <w:rFonts w:ascii="Times New Roman" w:hAnsi="Times New Roman"/>
          <w:sz w:val="24"/>
          <w:szCs w:val="24"/>
        </w:rPr>
        <w:t>As a sensitivity analysis,</w:t>
      </w:r>
      <w:r w:rsidR="0037181D">
        <w:rPr>
          <w:rFonts w:ascii="Times New Roman" w:hAnsi="Times New Roman"/>
          <w:sz w:val="24"/>
          <w:szCs w:val="24"/>
        </w:rPr>
        <w:t xml:space="preserve"> we present the comparison of accuracy by time and percent reduction for a complete case analysis, in which we compare methods only on dataset replications in which all methods selected at least one variable</w:t>
      </w:r>
      <w:r>
        <w:rPr>
          <w:rFonts w:ascii="Times New Roman" w:hAnsi="Times New Roman"/>
          <w:sz w:val="24"/>
          <w:szCs w:val="24"/>
        </w:rPr>
        <w:t xml:space="preserve"> (Figure 8)</w:t>
      </w:r>
      <w:r w:rsidR="0037181D">
        <w:rPr>
          <w:rFonts w:ascii="Times New Roman" w:hAnsi="Times New Roman"/>
          <w:sz w:val="24"/>
          <w:szCs w:val="24"/>
        </w:rPr>
        <w:t xml:space="preserve">. This </w:t>
      </w:r>
      <w:r>
        <w:rPr>
          <w:rFonts w:ascii="Times New Roman" w:hAnsi="Times New Roman"/>
          <w:sz w:val="24"/>
          <w:szCs w:val="24"/>
        </w:rPr>
        <w:t>sensitivity</w:t>
      </w:r>
      <w:r w:rsidR="0037181D">
        <w:rPr>
          <w:rFonts w:ascii="Times New Roman" w:hAnsi="Times New Roman"/>
          <w:sz w:val="24"/>
          <w:szCs w:val="24"/>
        </w:rPr>
        <w:t xml:space="preserve"> analysis consisted of 2,464 replications (compared to 4</w:t>
      </w:r>
      <w:r>
        <w:rPr>
          <w:rFonts w:ascii="Times New Roman" w:hAnsi="Times New Roman"/>
          <w:sz w:val="24"/>
          <w:szCs w:val="24"/>
        </w:rPr>
        <w:t>,</w:t>
      </w:r>
      <w:r w:rsidR="0037181D">
        <w:rPr>
          <w:rFonts w:ascii="Times New Roman" w:hAnsi="Times New Roman"/>
          <w:sz w:val="24"/>
          <w:szCs w:val="24"/>
        </w:rPr>
        <w:t xml:space="preserve">260 in the primary analysis) across 53 datasets. </w:t>
      </w:r>
      <w:r w:rsidR="00076064">
        <w:rPr>
          <w:rFonts w:ascii="Times New Roman" w:hAnsi="Times New Roman"/>
          <w:sz w:val="24"/>
          <w:szCs w:val="24"/>
        </w:rPr>
        <w:t>T</w:t>
      </w:r>
      <w:r w:rsidR="00807028">
        <w:rPr>
          <w:rFonts w:ascii="Times New Roman" w:hAnsi="Times New Roman"/>
          <w:sz w:val="24"/>
          <w:szCs w:val="24"/>
        </w:rPr>
        <w:t>he median performance in terms of R-squared decreased across all datasets with the elimination of the datasets completely excluded, however the general conclusions remain the same. For axis</w:t>
      </w:r>
      <w:r w:rsidR="00AF2635">
        <w:rPr>
          <w:rFonts w:ascii="Times New Roman" w:hAnsi="Times New Roman"/>
          <w:sz w:val="24"/>
          <w:szCs w:val="24"/>
        </w:rPr>
        <w:t>-</w:t>
      </w:r>
      <w:r w:rsidR="00807028">
        <w:rPr>
          <w:rFonts w:ascii="Times New Roman" w:hAnsi="Times New Roman"/>
          <w:sz w:val="24"/>
          <w:szCs w:val="24"/>
        </w:rPr>
        <w:t xml:space="preserve">based forests, Boruta and Permutation-Oblique </w:t>
      </w:r>
      <w:r w:rsidR="00AF2635">
        <w:rPr>
          <w:rFonts w:ascii="Times New Roman" w:hAnsi="Times New Roman"/>
          <w:sz w:val="24"/>
          <w:szCs w:val="24"/>
        </w:rPr>
        <w:t>had high R-squared, low computation time, and high percent reduction in variables selected. F</w:t>
      </w:r>
      <w:r w:rsidR="00807028">
        <w:rPr>
          <w:rFonts w:ascii="Times New Roman" w:hAnsi="Times New Roman"/>
          <w:sz w:val="24"/>
          <w:szCs w:val="24"/>
        </w:rPr>
        <w:t xml:space="preserve">or </w:t>
      </w:r>
      <w:r w:rsidR="00AF2635">
        <w:rPr>
          <w:rFonts w:ascii="Times New Roman" w:hAnsi="Times New Roman"/>
          <w:sz w:val="24"/>
          <w:szCs w:val="24"/>
        </w:rPr>
        <w:t>oblique</w:t>
      </w:r>
      <w:r w:rsidR="00807028">
        <w:rPr>
          <w:rFonts w:ascii="Times New Roman" w:hAnsi="Times New Roman"/>
          <w:sz w:val="24"/>
          <w:szCs w:val="24"/>
        </w:rPr>
        <w:t xml:space="preserve"> forests, Menze </w:t>
      </w:r>
      <w:r w:rsidR="00807028">
        <w:rPr>
          <w:rFonts w:ascii="Times New Roman" w:hAnsi="Times New Roman"/>
          <w:sz w:val="24"/>
          <w:szCs w:val="24"/>
        </w:rPr>
        <w:lastRenderedPageBreak/>
        <w:t xml:space="preserve">and Permutation-Oblique </w:t>
      </w:r>
      <w:r w:rsidR="00AF2635">
        <w:rPr>
          <w:rFonts w:ascii="Times New Roman" w:hAnsi="Times New Roman"/>
          <w:sz w:val="24"/>
          <w:szCs w:val="24"/>
        </w:rPr>
        <w:t>had had high R-squared, low computation time, and high percent reduction in variables selected</w:t>
      </w:r>
      <w:r w:rsidR="00807028">
        <w:rPr>
          <w:rFonts w:ascii="Times New Roman" w:hAnsi="Times New Roman"/>
          <w:sz w:val="24"/>
          <w:szCs w:val="24"/>
        </w:rPr>
        <w:t xml:space="preserve">. </w:t>
      </w:r>
    </w:p>
    <w:p w14:paraId="497CA941" w14:textId="47B61826" w:rsidR="0037181D" w:rsidRDefault="0037181D" w:rsidP="0037181D">
      <w:pPr>
        <w:spacing w:after="0" w:line="480" w:lineRule="auto"/>
        <w:rPr>
          <w:rFonts w:ascii="Times New Roman" w:hAnsi="Times New Roman"/>
          <w:b/>
          <w:sz w:val="24"/>
          <w:szCs w:val="24"/>
        </w:rPr>
      </w:pPr>
      <w:r>
        <w:rPr>
          <w:rFonts w:ascii="Times New Roman" w:hAnsi="Times New Roman"/>
          <w:b/>
          <w:sz w:val="24"/>
          <w:szCs w:val="24"/>
        </w:rPr>
        <w:t>Figure 8: Comparison of Accuracy by Time by Percent Reduction (Complete Case)</w:t>
      </w:r>
    </w:p>
    <w:p w14:paraId="580A6A1D" w14:textId="37657356" w:rsidR="00330DFD" w:rsidRPr="00330DFD" w:rsidRDefault="00590648" w:rsidP="00807028">
      <w:pPr>
        <w:spacing w:after="0" w:line="480" w:lineRule="auto"/>
        <w:rPr>
          <w:rFonts w:ascii="Times New Roman" w:hAnsi="Times New Roman"/>
          <w:bCs/>
          <w:noProof/>
          <w:sz w:val="24"/>
          <w:szCs w:val="24"/>
        </w:rPr>
      </w:pPr>
      <w:commentRangeStart w:id="383"/>
      <w:r w:rsidRPr="00330DFD">
        <w:rPr>
          <w:rFonts w:ascii="Times New Roman" w:hAnsi="Times New Roman"/>
          <w:bCs/>
          <w:noProof/>
          <w:sz w:val="24"/>
          <w:szCs w:val="24"/>
        </w:rPr>
        <w:t>4.</w:t>
      </w:r>
      <w:r w:rsidR="00330DFD" w:rsidRPr="00330DFD">
        <w:rPr>
          <w:rFonts w:ascii="Times New Roman" w:hAnsi="Times New Roman"/>
          <w:bCs/>
          <w:noProof/>
          <w:sz w:val="24"/>
          <w:szCs w:val="24"/>
        </w:rPr>
        <w:t>3</w:t>
      </w:r>
      <w:r w:rsidRPr="00330DFD">
        <w:rPr>
          <w:rFonts w:ascii="Times New Roman" w:hAnsi="Times New Roman"/>
          <w:bCs/>
          <w:noProof/>
          <w:sz w:val="24"/>
          <w:szCs w:val="24"/>
        </w:rPr>
        <w:t xml:space="preserve"> </w:t>
      </w:r>
      <w:r w:rsidR="009E3FE9">
        <w:rPr>
          <w:rFonts w:ascii="Times New Roman" w:hAnsi="Times New Roman"/>
          <w:bCs/>
          <w:noProof/>
          <w:sz w:val="24"/>
          <w:szCs w:val="24"/>
        </w:rPr>
        <w:t xml:space="preserve">Results for </w:t>
      </w:r>
      <w:r w:rsidR="0010282E">
        <w:rPr>
          <w:rFonts w:ascii="Times New Roman" w:hAnsi="Times New Roman"/>
          <w:bCs/>
          <w:noProof/>
          <w:sz w:val="24"/>
          <w:szCs w:val="24"/>
        </w:rPr>
        <w:t>d</w:t>
      </w:r>
      <w:r w:rsidR="00340FA0">
        <w:rPr>
          <w:rFonts w:ascii="Times New Roman" w:hAnsi="Times New Roman"/>
          <w:bCs/>
          <w:noProof/>
          <w:sz w:val="24"/>
          <w:szCs w:val="24"/>
        </w:rPr>
        <w:t xml:space="preserve">atasets with </w:t>
      </w:r>
      <w:r w:rsidR="0010282E">
        <w:rPr>
          <w:rFonts w:ascii="Times New Roman" w:hAnsi="Times New Roman"/>
          <w:bCs/>
          <w:noProof/>
          <w:sz w:val="24"/>
          <w:szCs w:val="24"/>
        </w:rPr>
        <w:t>h</w:t>
      </w:r>
      <w:r w:rsidR="000745A7" w:rsidRPr="00330DFD">
        <w:rPr>
          <w:rFonts w:ascii="Times New Roman" w:hAnsi="Times New Roman"/>
          <w:bCs/>
          <w:noProof/>
          <w:sz w:val="24"/>
          <w:szCs w:val="24"/>
        </w:rPr>
        <w:t xml:space="preserve">igh </w:t>
      </w:r>
      <w:r w:rsidR="00516326">
        <w:rPr>
          <w:rFonts w:ascii="Times New Roman" w:hAnsi="Times New Roman"/>
          <w:bCs/>
          <w:noProof/>
          <w:sz w:val="24"/>
          <w:szCs w:val="24"/>
        </w:rPr>
        <w:t>versus</w:t>
      </w:r>
      <w:r w:rsidR="000745A7" w:rsidRPr="00330DFD">
        <w:rPr>
          <w:rFonts w:ascii="Times New Roman" w:hAnsi="Times New Roman"/>
          <w:bCs/>
          <w:noProof/>
          <w:sz w:val="24"/>
          <w:szCs w:val="24"/>
        </w:rPr>
        <w:t xml:space="preserve"> </w:t>
      </w:r>
      <w:r w:rsidR="0010282E">
        <w:rPr>
          <w:rFonts w:ascii="Times New Roman" w:hAnsi="Times New Roman"/>
          <w:bCs/>
          <w:noProof/>
          <w:sz w:val="24"/>
          <w:szCs w:val="24"/>
        </w:rPr>
        <w:t>l</w:t>
      </w:r>
      <w:r w:rsidR="000745A7" w:rsidRPr="00330DFD">
        <w:rPr>
          <w:rFonts w:ascii="Times New Roman" w:hAnsi="Times New Roman"/>
          <w:bCs/>
          <w:noProof/>
          <w:sz w:val="24"/>
          <w:szCs w:val="24"/>
        </w:rPr>
        <w:t>ow P:N Ratio</w:t>
      </w:r>
      <w:r w:rsidR="00807028" w:rsidRPr="00330DFD">
        <w:rPr>
          <w:rFonts w:ascii="Times New Roman" w:hAnsi="Times New Roman"/>
          <w:bCs/>
          <w:noProof/>
          <w:sz w:val="24"/>
          <w:szCs w:val="24"/>
        </w:rPr>
        <w:tab/>
      </w:r>
      <w:commentRangeEnd w:id="383"/>
      <w:r w:rsidR="002F6B52">
        <w:rPr>
          <w:rStyle w:val="CommentReference"/>
        </w:rPr>
        <w:commentReference w:id="383"/>
      </w:r>
    </w:p>
    <w:p w14:paraId="2633B60C" w14:textId="4D5D2546" w:rsidR="00807028" w:rsidRDefault="00330DFD" w:rsidP="00330DFD">
      <w:pPr>
        <w:spacing w:after="0" w:line="480" w:lineRule="auto"/>
        <w:ind w:firstLine="720"/>
        <w:rPr>
          <w:rFonts w:ascii="Times New Roman" w:hAnsi="Times New Roman"/>
          <w:noProof/>
          <w:sz w:val="24"/>
          <w:szCs w:val="24"/>
        </w:rPr>
      </w:pPr>
      <w:r>
        <w:rPr>
          <w:rFonts w:ascii="Times New Roman" w:hAnsi="Times New Roman"/>
          <w:noProof/>
          <w:sz w:val="24"/>
          <w:szCs w:val="24"/>
        </w:rPr>
        <w:t xml:space="preserve">We conducted a subgroup analysis by datasets that had differing </w:t>
      </w:r>
      <w:r w:rsidR="002B28EE">
        <w:rPr>
          <w:rFonts w:ascii="Times New Roman" w:hAnsi="Times New Roman"/>
          <w:noProof/>
          <w:sz w:val="24"/>
          <w:szCs w:val="24"/>
        </w:rPr>
        <w:t>ratios of the number of predictors to the sample size (Figure 9). There were</w:t>
      </w:r>
      <w:r w:rsidR="00590648">
        <w:rPr>
          <w:rFonts w:ascii="Times New Roman" w:hAnsi="Times New Roman"/>
          <w:noProof/>
          <w:sz w:val="24"/>
          <w:szCs w:val="24"/>
        </w:rPr>
        <w:t xml:space="preserve"> 1</w:t>
      </w:r>
      <w:r w:rsidR="000745A7">
        <w:rPr>
          <w:rFonts w:ascii="Times New Roman" w:hAnsi="Times New Roman"/>
          <w:noProof/>
          <w:sz w:val="24"/>
          <w:szCs w:val="24"/>
        </w:rPr>
        <w:t>3</w:t>
      </w:r>
      <w:r w:rsidR="00590648">
        <w:rPr>
          <w:rFonts w:ascii="Times New Roman" w:hAnsi="Times New Roman"/>
          <w:noProof/>
          <w:sz w:val="24"/>
          <w:szCs w:val="24"/>
        </w:rPr>
        <w:t xml:space="preserve"> datasets with a P:N &gt;0.10</w:t>
      </w:r>
      <w:r w:rsidR="002B28EE">
        <w:rPr>
          <w:rFonts w:ascii="Times New Roman" w:hAnsi="Times New Roman"/>
          <w:noProof/>
          <w:sz w:val="24"/>
          <w:szCs w:val="24"/>
        </w:rPr>
        <w:t>, defined as high</w:t>
      </w:r>
      <w:r w:rsidR="00552006">
        <w:rPr>
          <w:rFonts w:ascii="Times New Roman" w:hAnsi="Times New Roman"/>
          <w:noProof/>
          <w:sz w:val="24"/>
          <w:szCs w:val="24"/>
        </w:rPr>
        <w:t>,</w:t>
      </w:r>
      <w:r w:rsidR="00590648">
        <w:rPr>
          <w:rFonts w:ascii="Times New Roman" w:hAnsi="Times New Roman"/>
          <w:noProof/>
          <w:sz w:val="24"/>
          <w:szCs w:val="24"/>
        </w:rPr>
        <w:t xml:space="preserve"> and </w:t>
      </w:r>
      <w:r w:rsidR="00007A9C">
        <w:rPr>
          <w:rFonts w:ascii="Times New Roman" w:hAnsi="Times New Roman"/>
          <w:noProof/>
          <w:sz w:val="24"/>
          <w:szCs w:val="24"/>
        </w:rPr>
        <w:t xml:space="preserve">the remaining datasets </w:t>
      </w:r>
      <w:r w:rsidR="00741068">
        <w:rPr>
          <w:rFonts w:ascii="Times New Roman" w:hAnsi="Times New Roman"/>
          <w:noProof/>
          <w:sz w:val="24"/>
          <w:szCs w:val="24"/>
        </w:rPr>
        <w:t>had</w:t>
      </w:r>
      <w:r w:rsidR="00590648">
        <w:rPr>
          <w:rFonts w:ascii="Times New Roman" w:hAnsi="Times New Roman"/>
          <w:noProof/>
          <w:sz w:val="24"/>
          <w:szCs w:val="24"/>
        </w:rPr>
        <w:t xml:space="preserve"> P:N &lt;0.10</w:t>
      </w:r>
      <w:r w:rsidR="00552006">
        <w:rPr>
          <w:rFonts w:ascii="Times New Roman" w:hAnsi="Times New Roman"/>
          <w:noProof/>
          <w:sz w:val="24"/>
          <w:szCs w:val="24"/>
        </w:rPr>
        <w:t>, defined as low</w:t>
      </w:r>
      <w:r w:rsidR="00590648">
        <w:rPr>
          <w:rFonts w:ascii="Times New Roman" w:hAnsi="Times New Roman"/>
          <w:noProof/>
          <w:sz w:val="24"/>
          <w:szCs w:val="24"/>
        </w:rPr>
        <w:t xml:space="preserve">. </w:t>
      </w:r>
      <w:r w:rsidR="00552006">
        <w:rPr>
          <w:rFonts w:ascii="Times New Roman" w:hAnsi="Times New Roman"/>
          <w:noProof/>
          <w:sz w:val="24"/>
          <w:szCs w:val="24"/>
        </w:rPr>
        <w:t xml:space="preserve">A dataset with a high P:N ratio </w:t>
      </w:r>
      <w:r w:rsidR="00863489">
        <w:rPr>
          <w:rFonts w:ascii="Times New Roman" w:hAnsi="Times New Roman"/>
          <w:noProof/>
          <w:sz w:val="24"/>
          <w:szCs w:val="24"/>
        </w:rPr>
        <w:t xml:space="preserve">corresponds to a dataset with more than 10 observations per predictor. </w:t>
      </w:r>
      <w:commentRangeStart w:id="384"/>
      <w:r w:rsidR="00863489">
        <w:rPr>
          <w:rFonts w:ascii="Times New Roman" w:hAnsi="Times New Roman"/>
          <w:noProof/>
          <w:sz w:val="24"/>
          <w:szCs w:val="24"/>
        </w:rPr>
        <w:t>In the scenario of high P:N</w:t>
      </w:r>
      <w:r w:rsidR="0081697F">
        <w:rPr>
          <w:rFonts w:ascii="Times New Roman" w:hAnsi="Times New Roman"/>
          <w:noProof/>
          <w:sz w:val="24"/>
          <w:szCs w:val="24"/>
        </w:rPr>
        <w:t xml:space="preserve"> ratio</w:t>
      </w:r>
      <w:r w:rsidR="00863489">
        <w:rPr>
          <w:rFonts w:ascii="Times New Roman" w:hAnsi="Times New Roman"/>
          <w:noProof/>
          <w:sz w:val="24"/>
          <w:szCs w:val="24"/>
        </w:rPr>
        <w:t>, o</w:t>
      </w:r>
      <w:r w:rsidR="00110CA0">
        <w:rPr>
          <w:rFonts w:ascii="Times New Roman" w:hAnsi="Times New Roman"/>
          <w:noProof/>
          <w:sz w:val="24"/>
          <w:szCs w:val="24"/>
        </w:rPr>
        <w:t>blique forests provide a better fit than axis-</w:t>
      </w:r>
      <w:r w:rsidR="00741068">
        <w:rPr>
          <w:rFonts w:ascii="Times New Roman" w:hAnsi="Times New Roman"/>
          <w:noProof/>
          <w:sz w:val="24"/>
          <w:szCs w:val="24"/>
        </w:rPr>
        <w:t xml:space="preserve">based </w:t>
      </w:r>
      <w:r w:rsidR="00110CA0">
        <w:rPr>
          <w:rFonts w:ascii="Times New Roman" w:hAnsi="Times New Roman"/>
          <w:noProof/>
          <w:sz w:val="24"/>
          <w:szCs w:val="24"/>
        </w:rPr>
        <w:t>forests for all variable selection methods, with the oblique-forest based selection methods (Permutation-O</w:t>
      </w:r>
      <w:r w:rsidR="00533EF1">
        <w:rPr>
          <w:rFonts w:ascii="Times New Roman" w:hAnsi="Times New Roman"/>
          <w:noProof/>
          <w:sz w:val="24"/>
          <w:szCs w:val="24"/>
        </w:rPr>
        <w:t xml:space="preserve">blique and </w:t>
      </w:r>
      <w:r w:rsidR="00110CA0">
        <w:rPr>
          <w:rFonts w:ascii="Times New Roman" w:hAnsi="Times New Roman"/>
          <w:noProof/>
          <w:sz w:val="24"/>
          <w:szCs w:val="24"/>
        </w:rPr>
        <w:t>M</w:t>
      </w:r>
      <w:r w:rsidR="00533EF1">
        <w:rPr>
          <w:rFonts w:ascii="Times New Roman" w:hAnsi="Times New Roman"/>
          <w:noProof/>
          <w:sz w:val="24"/>
          <w:szCs w:val="24"/>
        </w:rPr>
        <w:t>enze</w:t>
      </w:r>
      <w:r w:rsidR="00110CA0">
        <w:rPr>
          <w:rFonts w:ascii="Times New Roman" w:hAnsi="Times New Roman"/>
          <w:noProof/>
          <w:sz w:val="24"/>
          <w:szCs w:val="24"/>
        </w:rPr>
        <w:t>) providing the best results</w:t>
      </w:r>
      <w:commentRangeEnd w:id="384"/>
      <w:r w:rsidR="00022F22">
        <w:rPr>
          <w:rStyle w:val="CommentReference"/>
        </w:rPr>
        <w:commentReference w:id="384"/>
      </w:r>
      <w:r w:rsidR="00110CA0">
        <w:rPr>
          <w:rFonts w:ascii="Times New Roman" w:hAnsi="Times New Roman"/>
          <w:noProof/>
          <w:sz w:val="24"/>
          <w:szCs w:val="24"/>
        </w:rPr>
        <w:t xml:space="preserve">. </w:t>
      </w:r>
      <w:commentRangeStart w:id="385"/>
      <w:r w:rsidR="00110CA0">
        <w:rPr>
          <w:rFonts w:ascii="Times New Roman" w:hAnsi="Times New Roman"/>
          <w:noProof/>
          <w:sz w:val="24"/>
          <w:szCs w:val="24"/>
        </w:rPr>
        <w:t>However, for datasets</w:t>
      </w:r>
      <w:r w:rsidR="007C150D">
        <w:rPr>
          <w:rFonts w:ascii="Times New Roman" w:hAnsi="Times New Roman"/>
          <w:noProof/>
          <w:sz w:val="24"/>
          <w:szCs w:val="24"/>
        </w:rPr>
        <w:t xml:space="preserve"> with low P:N ratio</w:t>
      </w:r>
      <w:r w:rsidR="00110CA0">
        <w:rPr>
          <w:rFonts w:ascii="Times New Roman" w:hAnsi="Times New Roman"/>
          <w:noProof/>
          <w:sz w:val="24"/>
          <w:szCs w:val="24"/>
        </w:rPr>
        <w:t xml:space="preserve">, the results are much closer between forests types, </w:t>
      </w:r>
      <w:r w:rsidR="00533EF1">
        <w:rPr>
          <w:rFonts w:ascii="Times New Roman" w:hAnsi="Times New Roman"/>
          <w:noProof/>
          <w:sz w:val="24"/>
          <w:szCs w:val="24"/>
        </w:rPr>
        <w:t xml:space="preserve">with the difference in median R-squared between forests among the top performing variable selection types being less than 1%. </w:t>
      </w:r>
      <w:commentRangeEnd w:id="385"/>
      <w:r w:rsidR="00700B2B">
        <w:rPr>
          <w:rStyle w:val="CommentReference"/>
        </w:rPr>
        <w:commentReference w:id="385"/>
      </w:r>
      <w:r w:rsidR="007D0F5D">
        <w:rPr>
          <w:rFonts w:ascii="Times New Roman" w:hAnsi="Times New Roman"/>
          <w:noProof/>
          <w:sz w:val="24"/>
          <w:szCs w:val="24"/>
        </w:rPr>
        <w:t xml:space="preserve">In this scenario, methods that had the highest R squared were Menze, Jiang, Boruta and Permute-Oblique. </w:t>
      </w:r>
    </w:p>
    <w:p w14:paraId="025960EA" w14:textId="2010ADCD" w:rsidR="00590648" w:rsidRDefault="00590648" w:rsidP="00807028">
      <w:pPr>
        <w:spacing w:after="0" w:line="480" w:lineRule="auto"/>
        <w:rPr>
          <w:rFonts w:ascii="Times New Roman" w:hAnsi="Times New Roman"/>
          <w:b/>
          <w:noProof/>
          <w:sz w:val="24"/>
          <w:szCs w:val="24"/>
        </w:rPr>
      </w:pPr>
      <w:r>
        <w:rPr>
          <w:rFonts w:ascii="Times New Roman" w:hAnsi="Times New Roman"/>
          <w:b/>
          <w:noProof/>
          <w:sz w:val="24"/>
          <w:szCs w:val="24"/>
        </w:rPr>
        <w:t xml:space="preserve">Figure 9: Median R-Squared by Variable Selection type </w:t>
      </w:r>
      <w:r w:rsidR="00533EF1">
        <w:rPr>
          <w:rFonts w:ascii="Times New Roman" w:hAnsi="Times New Roman"/>
          <w:b/>
          <w:noProof/>
          <w:sz w:val="24"/>
          <w:szCs w:val="24"/>
        </w:rPr>
        <w:t>based on High vs Low P:N</w:t>
      </w:r>
    </w:p>
    <w:p w14:paraId="11A72215" w14:textId="6A88D653" w:rsidR="00586C86" w:rsidRDefault="0008251A" w:rsidP="0008251A">
      <w:pPr>
        <w:spacing w:after="0" w:line="480" w:lineRule="auto"/>
        <w:rPr>
          <w:rFonts w:ascii="Times New Roman" w:hAnsi="Times New Roman"/>
          <w:bCs/>
          <w:noProof/>
          <w:sz w:val="24"/>
          <w:szCs w:val="24"/>
        </w:rPr>
      </w:pPr>
      <w:r w:rsidRPr="00330DFD">
        <w:rPr>
          <w:rFonts w:ascii="Times New Roman" w:hAnsi="Times New Roman"/>
          <w:bCs/>
          <w:noProof/>
          <w:sz w:val="24"/>
          <w:szCs w:val="24"/>
        </w:rPr>
        <w:t>4.</w:t>
      </w:r>
      <w:r>
        <w:rPr>
          <w:rFonts w:ascii="Times New Roman" w:hAnsi="Times New Roman"/>
          <w:bCs/>
          <w:noProof/>
          <w:sz w:val="24"/>
          <w:szCs w:val="24"/>
        </w:rPr>
        <w:t>4</w:t>
      </w:r>
      <w:r w:rsidRPr="00330DFD">
        <w:rPr>
          <w:rFonts w:ascii="Times New Roman" w:hAnsi="Times New Roman"/>
          <w:bCs/>
          <w:noProof/>
          <w:sz w:val="24"/>
          <w:szCs w:val="24"/>
        </w:rPr>
        <w:t xml:space="preserve"> </w:t>
      </w:r>
      <w:r w:rsidR="004A045C">
        <w:rPr>
          <w:rFonts w:ascii="Times New Roman" w:hAnsi="Times New Roman"/>
          <w:bCs/>
          <w:noProof/>
          <w:sz w:val="24"/>
          <w:szCs w:val="24"/>
        </w:rPr>
        <w:t>Comparing methods grouped by characteristics of the methods</w:t>
      </w:r>
    </w:p>
    <w:p w14:paraId="735933FC" w14:textId="1E931196" w:rsidR="004A045C" w:rsidRDefault="004A045C" w:rsidP="0008251A">
      <w:pPr>
        <w:spacing w:after="0" w:line="480" w:lineRule="auto"/>
        <w:rPr>
          <w:rFonts w:ascii="Times New Roman" w:hAnsi="Times New Roman"/>
          <w:bCs/>
          <w:noProof/>
          <w:sz w:val="24"/>
          <w:szCs w:val="24"/>
        </w:rPr>
      </w:pPr>
      <w:r>
        <w:rPr>
          <w:rFonts w:ascii="Times New Roman" w:hAnsi="Times New Roman"/>
          <w:bCs/>
          <w:noProof/>
          <w:sz w:val="24"/>
          <w:szCs w:val="24"/>
        </w:rPr>
        <w:t xml:space="preserve">4.4.1 Results for comparing </w:t>
      </w:r>
      <w:r w:rsidR="000518A5">
        <w:rPr>
          <w:rFonts w:ascii="Times New Roman" w:hAnsi="Times New Roman"/>
          <w:bCs/>
          <w:noProof/>
          <w:sz w:val="24"/>
          <w:szCs w:val="24"/>
        </w:rPr>
        <w:t>axis-based, conditional and oblique random forests in the variable selection method</w:t>
      </w:r>
    </w:p>
    <w:p w14:paraId="41991FEC" w14:textId="679CB54A" w:rsidR="00055E93" w:rsidRDefault="002B3669" w:rsidP="00C5032D">
      <w:pPr>
        <w:spacing w:after="0" w:line="480" w:lineRule="auto"/>
        <w:ind w:firstLine="720"/>
        <w:rPr>
          <w:rFonts w:ascii="Times New Roman" w:hAnsi="Times New Roman"/>
          <w:bCs/>
          <w:noProof/>
          <w:sz w:val="24"/>
          <w:szCs w:val="24"/>
        </w:rPr>
      </w:pPr>
      <w:r>
        <w:rPr>
          <w:rFonts w:ascii="Times New Roman" w:hAnsi="Times New Roman"/>
          <w:bCs/>
          <w:noProof/>
          <w:sz w:val="24"/>
          <w:szCs w:val="24"/>
        </w:rPr>
        <w:t>The type of random forest</w:t>
      </w:r>
      <w:r w:rsidR="00646668">
        <w:rPr>
          <w:rFonts w:ascii="Times New Roman" w:hAnsi="Times New Roman"/>
          <w:bCs/>
          <w:noProof/>
          <w:sz w:val="24"/>
          <w:szCs w:val="24"/>
        </w:rPr>
        <w:t xml:space="preserve"> implemented in each of the variable selection methods differed (Table 1). Most methods used standard random forest, </w:t>
      </w:r>
      <w:r w:rsidR="004A010E">
        <w:rPr>
          <w:rFonts w:ascii="Times New Roman" w:hAnsi="Times New Roman"/>
          <w:bCs/>
          <w:noProof/>
          <w:sz w:val="24"/>
          <w:szCs w:val="24"/>
        </w:rPr>
        <w:t>with some using conditional random forest (</w:t>
      </w:r>
      <w:r w:rsidR="00B914FC">
        <w:rPr>
          <w:rFonts w:ascii="Times New Roman" w:hAnsi="Times New Roman"/>
          <w:bCs/>
          <w:noProof/>
          <w:sz w:val="24"/>
          <w:szCs w:val="24"/>
        </w:rPr>
        <w:t xml:space="preserve">Svetnik’s method, Jiang’s method, and Hapfelmeier’s method) and some using oblique random forest (Menze’s method, </w:t>
      </w:r>
      <w:r w:rsidR="00895B19">
        <w:rPr>
          <w:rFonts w:ascii="Times New Roman" w:hAnsi="Times New Roman"/>
          <w:bCs/>
          <w:noProof/>
          <w:sz w:val="24"/>
          <w:szCs w:val="24"/>
        </w:rPr>
        <w:t xml:space="preserve">Negation, and permutation-oblique). </w:t>
      </w:r>
      <w:r w:rsidR="008C7760">
        <w:rPr>
          <w:rFonts w:ascii="Times New Roman" w:hAnsi="Times New Roman"/>
          <w:bCs/>
          <w:noProof/>
          <w:sz w:val="24"/>
          <w:szCs w:val="24"/>
        </w:rPr>
        <w:t xml:space="preserve">In this section, we analyze Figure 7 by random forest implementation type. </w:t>
      </w:r>
      <w:r w:rsidR="00B9379F">
        <w:rPr>
          <w:rFonts w:ascii="Times New Roman" w:hAnsi="Times New Roman"/>
          <w:bCs/>
          <w:noProof/>
          <w:sz w:val="24"/>
          <w:szCs w:val="24"/>
        </w:rPr>
        <w:t xml:space="preserve">Methods employing conditional inference forest </w:t>
      </w:r>
      <w:r w:rsidR="00B9379F">
        <w:rPr>
          <w:rFonts w:ascii="Times New Roman" w:hAnsi="Times New Roman"/>
          <w:bCs/>
          <w:noProof/>
          <w:sz w:val="24"/>
          <w:szCs w:val="24"/>
        </w:rPr>
        <w:lastRenderedPageBreak/>
        <w:t>were computationally slow</w:t>
      </w:r>
      <w:r w:rsidR="00DE6CB8">
        <w:rPr>
          <w:rFonts w:ascii="Times New Roman" w:hAnsi="Times New Roman"/>
          <w:bCs/>
          <w:noProof/>
          <w:sz w:val="24"/>
          <w:szCs w:val="24"/>
        </w:rPr>
        <w:t>. The methods using oblique random forest performed fairly well in terms of low computation time</w:t>
      </w:r>
      <w:r w:rsidR="00F77D42">
        <w:rPr>
          <w:rFonts w:ascii="Times New Roman" w:hAnsi="Times New Roman"/>
          <w:bCs/>
          <w:noProof/>
          <w:sz w:val="24"/>
          <w:szCs w:val="24"/>
        </w:rPr>
        <w:t xml:space="preserve"> and accuracy, although negation had lower </w:t>
      </w:r>
      <w:r w:rsidR="009739D9">
        <w:rPr>
          <w:rFonts w:ascii="Times New Roman" w:hAnsi="Times New Roman"/>
          <w:bCs/>
          <w:noProof/>
          <w:sz w:val="24"/>
          <w:szCs w:val="24"/>
        </w:rPr>
        <w:t xml:space="preserve">accuracy when oblique random forest was also used in the modeling. </w:t>
      </w:r>
      <w:r w:rsidR="001468B2">
        <w:rPr>
          <w:rFonts w:ascii="Times New Roman" w:hAnsi="Times New Roman"/>
          <w:bCs/>
          <w:noProof/>
          <w:sz w:val="24"/>
          <w:szCs w:val="24"/>
        </w:rPr>
        <w:t xml:space="preserve">Of the methods using standard random forest, Boruta had the highest accuracy and lowest computation time, while VSURF had </w:t>
      </w:r>
      <w:r w:rsidR="00FE2F39">
        <w:rPr>
          <w:rFonts w:ascii="Times New Roman" w:hAnsi="Times New Roman"/>
          <w:bCs/>
          <w:noProof/>
          <w:sz w:val="24"/>
          <w:szCs w:val="24"/>
        </w:rPr>
        <w:t>fairly high accuracy it had longer</w:t>
      </w:r>
      <w:r w:rsidR="0084261C">
        <w:rPr>
          <w:rFonts w:ascii="Times New Roman" w:hAnsi="Times New Roman"/>
          <w:bCs/>
          <w:noProof/>
          <w:sz w:val="24"/>
          <w:szCs w:val="24"/>
        </w:rPr>
        <w:t xml:space="preserve"> median</w:t>
      </w:r>
      <w:r w:rsidR="00FE2F39">
        <w:rPr>
          <w:rFonts w:ascii="Times New Roman" w:hAnsi="Times New Roman"/>
          <w:bCs/>
          <w:noProof/>
          <w:sz w:val="24"/>
          <w:szCs w:val="24"/>
        </w:rPr>
        <w:t xml:space="preserve"> computation times</w:t>
      </w:r>
      <w:r w:rsidR="0084261C">
        <w:rPr>
          <w:rFonts w:ascii="Times New Roman" w:hAnsi="Times New Roman"/>
          <w:bCs/>
          <w:noProof/>
          <w:sz w:val="24"/>
          <w:szCs w:val="24"/>
        </w:rPr>
        <w:t xml:space="preserve">. </w:t>
      </w:r>
    </w:p>
    <w:p w14:paraId="5915C984" w14:textId="0B165C65" w:rsidR="0008251A" w:rsidRDefault="000518A5" w:rsidP="0008251A">
      <w:pPr>
        <w:spacing w:after="0" w:line="480" w:lineRule="auto"/>
        <w:rPr>
          <w:rFonts w:ascii="Times New Roman" w:hAnsi="Times New Roman"/>
          <w:bCs/>
          <w:noProof/>
          <w:sz w:val="24"/>
          <w:szCs w:val="24"/>
        </w:rPr>
      </w:pPr>
      <w:r>
        <w:rPr>
          <w:rFonts w:ascii="Times New Roman" w:hAnsi="Times New Roman"/>
          <w:bCs/>
          <w:noProof/>
          <w:sz w:val="24"/>
          <w:szCs w:val="24"/>
        </w:rPr>
        <w:t xml:space="preserve">4.4.2 </w:t>
      </w:r>
      <w:r w:rsidR="00340FA0">
        <w:rPr>
          <w:rFonts w:ascii="Times New Roman" w:hAnsi="Times New Roman"/>
          <w:bCs/>
          <w:noProof/>
          <w:sz w:val="24"/>
          <w:szCs w:val="24"/>
        </w:rPr>
        <w:t>Results for comparing test based and performance based methods</w:t>
      </w:r>
    </w:p>
    <w:p w14:paraId="42368B68" w14:textId="617F2DA6" w:rsidR="0008251A" w:rsidRDefault="00592A43" w:rsidP="00C5032D">
      <w:pPr>
        <w:spacing w:after="0" w:line="480" w:lineRule="auto"/>
        <w:ind w:firstLine="720"/>
        <w:rPr>
          <w:rFonts w:ascii="Times New Roman" w:hAnsi="Times New Roman"/>
          <w:bCs/>
          <w:noProof/>
          <w:sz w:val="24"/>
          <w:szCs w:val="24"/>
        </w:rPr>
      </w:pPr>
      <w:r>
        <w:rPr>
          <w:rFonts w:ascii="Times New Roman" w:hAnsi="Times New Roman"/>
          <w:bCs/>
          <w:noProof/>
          <w:sz w:val="24"/>
          <w:szCs w:val="24"/>
        </w:rPr>
        <w:t xml:space="preserve">In addition to the type of random forest method used in the variable selection, we categorize methods as test based and performance based (Table 1). </w:t>
      </w:r>
      <w:r w:rsidR="00196C38">
        <w:rPr>
          <w:rFonts w:ascii="Times New Roman" w:hAnsi="Times New Roman"/>
          <w:bCs/>
          <w:noProof/>
          <w:sz w:val="24"/>
          <w:szCs w:val="24"/>
        </w:rPr>
        <w:t xml:space="preserve">Test based methods use tests on the variables, either statistical or permutation based, to determine which variables should be in the model, and included Altman, Boruta, </w:t>
      </w:r>
      <w:r w:rsidR="00674AD9">
        <w:rPr>
          <w:rFonts w:ascii="Times New Roman" w:hAnsi="Times New Roman"/>
          <w:bCs/>
          <w:noProof/>
          <w:sz w:val="24"/>
          <w:szCs w:val="24"/>
        </w:rPr>
        <w:t xml:space="preserve">Permutation-Oblique, Permutation-Axis, and Hapfelmeier. </w:t>
      </w:r>
      <w:r w:rsidR="00AC4794">
        <w:rPr>
          <w:rFonts w:ascii="Times New Roman" w:hAnsi="Times New Roman"/>
          <w:bCs/>
          <w:noProof/>
          <w:sz w:val="24"/>
          <w:szCs w:val="24"/>
        </w:rPr>
        <w:t xml:space="preserve">The other methods were all considered performance based, which uses changes in model performance to determine variables to include. Comparing performance via computation time and accuracy in Figure 7, there </w:t>
      </w:r>
      <w:r w:rsidR="005F07A1">
        <w:rPr>
          <w:rFonts w:ascii="Times New Roman" w:hAnsi="Times New Roman"/>
          <w:bCs/>
          <w:noProof/>
          <w:sz w:val="24"/>
          <w:szCs w:val="24"/>
        </w:rPr>
        <w:t>we</w:t>
      </w:r>
      <w:r w:rsidR="00AC4794">
        <w:rPr>
          <w:rFonts w:ascii="Times New Roman" w:hAnsi="Times New Roman"/>
          <w:bCs/>
          <w:noProof/>
          <w:sz w:val="24"/>
          <w:szCs w:val="24"/>
        </w:rPr>
        <w:t>re no discernable patterns when comparing test based and performance based methods. For axis based random forests, Boruta and Menze had the highest accuracy and lowest computation time, and these were test based and performance based</w:t>
      </w:r>
      <w:r w:rsidR="005F07A1">
        <w:rPr>
          <w:rFonts w:ascii="Times New Roman" w:hAnsi="Times New Roman"/>
          <w:bCs/>
          <w:noProof/>
          <w:sz w:val="24"/>
          <w:szCs w:val="24"/>
        </w:rPr>
        <w:t>,</w:t>
      </w:r>
      <w:r w:rsidR="00AC4794">
        <w:rPr>
          <w:rFonts w:ascii="Times New Roman" w:hAnsi="Times New Roman"/>
          <w:bCs/>
          <w:noProof/>
          <w:sz w:val="24"/>
          <w:szCs w:val="24"/>
        </w:rPr>
        <w:t xml:space="preserve"> respectively. Similarly for oblique random forests, Permute-Oblique and Menze had the highest accuracy and lowest computation time, and these were test based and performance based</w:t>
      </w:r>
      <w:r w:rsidR="005F07A1">
        <w:rPr>
          <w:rFonts w:ascii="Times New Roman" w:hAnsi="Times New Roman"/>
          <w:bCs/>
          <w:noProof/>
          <w:sz w:val="24"/>
          <w:szCs w:val="24"/>
        </w:rPr>
        <w:t>,</w:t>
      </w:r>
      <w:r w:rsidR="00AC4794">
        <w:rPr>
          <w:rFonts w:ascii="Times New Roman" w:hAnsi="Times New Roman"/>
          <w:bCs/>
          <w:noProof/>
          <w:sz w:val="24"/>
          <w:szCs w:val="24"/>
        </w:rPr>
        <w:t xml:space="preserve"> respectively. </w:t>
      </w:r>
    </w:p>
    <w:p w14:paraId="69129835" w14:textId="77777777" w:rsidR="00C4052E" w:rsidRDefault="00C4052E" w:rsidP="00C5032D">
      <w:pPr>
        <w:spacing w:after="0" w:line="480" w:lineRule="auto"/>
        <w:ind w:firstLine="720"/>
        <w:rPr>
          <w:rFonts w:ascii="Times New Roman" w:hAnsi="Times New Roman"/>
          <w:bCs/>
          <w:noProof/>
          <w:sz w:val="24"/>
          <w:szCs w:val="24"/>
        </w:rPr>
      </w:pPr>
    </w:p>
    <w:p w14:paraId="2A7D36CA" w14:textId="77777777" w:rsidR="00C4052E" w:rsidRPr="00957047" w:rsidRDefault="00C4052E" w:rsidP="00C5032D">
      <w:pPr>
        <w:spacing w:after="0" w:line="480" w:lineRule="auto"/>
        <w:ind w:firstLine="720"/>
        <w:rPr>
          <w:rFonts w:ascii="Times New Roman" w:hAnsi="Times New Roman"/>
          <w:bCs/>
          <w:noProof/>
          <w:sz w:val="24"/>
          <w:szCs w:val="24"/>
        </w:rPr>
      </w:pPr>
    </w:p>
    <w:p w14:paraId="7FCB90B2" w14:textId="4D39EC2B" w:rsidR="00B3283C" w:rsidRDefault="00073BE7" w:rsidP="00DE0927">
      <w:pPr>
        <w:spacing w:after="0" w:line="480" w:lineRule="auto"/>
        <w:rPr>
          <w:rFonts w:ascii="Times New Roman" w:hAnsi="Times New Roman"/>
          <w:b/>
          <w:sz w:val="24"/>
          <w:szCs w:val="24"/>
        </w:rPr>
      </w:pPr>
      <w:r>
        <w:rPr>
          <w:rFonts w:ascii="Times New Roman" w:hAnsi="Times New Roman"/>
          <w:b/>
          <w:sz w:val="24"/>
          <w:szCs w:val="24"/>
        </w:rPr>
        <w:t xml:space="preserve">5 </w:t>
      </w:r>
      <w:r w:rsidR="00B3283C">
        <w:rPr>
          <w:rFonts w:ascii="Times New Roman" w:hAnsi="Times New Roman"/>
          <w:b/>
          <w:sz w:val="24"/>
          <w:szCs w:val="24"/>
        </w:rPr>
        <w:t>Discussion</w:t>
      </w:r>
    </w:p>
    <w:p w14:paraId="220F818E" w14:textId="45F9869C" w:rsidR="00C5032D" w:rsidRDefault="001E68FA" w:rsidP="00C4052E">
      <w:pPr>
        <w:spacing w:after="0" w:line="480" w:lineRule="auto"/>
        <w:ind w:firstLine="720"/>
        <w:rPr>
          <w:rFonts w:ascii="Times New Roman" w:hAnsi="Times New Roman"/>
          <w:sz w:val="24"/>
          <w:szCs w:val="24"/>
        </w:rPr>
      </w:pPr>
      <w:r>
        <w:rPr>
          <w:rFonts w:ascii="Times New Roman" w:hAnsi="Times New Roman"/>
          <w:sz w:val="24"/>
          <w:szCs w:val="24"/>
        </w:rPr>
        <w:t xml:space="preserve">We presented a comparison of variable selection methods for </w:t>
      </w:r>
      <w:r w:rsidR="00C5032D">
        <w:rPr>
          <w:rFonts w:ascii="Times New Roman" w:hAnsi="Times New Roman"/>
          <w:sz w:val="24"/>
          <w:szCs w:val="24"/>
        </w:rPr>
        <w:t>r</w:t>
      </w:r>
      <w:r>
        <w:rPr>
          <w:rFonts w:ascii="Times New Roman" w:hAnsi="Times New Roman"/>
          <w:sz w:val="24"/>
          <w:szCs w:val="24"/>
        </w:rPr>
        <w:t xml:space="preserve">andom </w:t>
      </w:r>
      <w:r w:rsidR="00C5032D">
        <w:rPr>
          <w:rFonts w:ascii="Times New Roman" w:hAnsi="Times New Roman"/>
          <w:sz w:val="24"/>
          <w:szCs w:val="24"/>
        </w:rPr>
        <w:t>f</w:t>
      </w:r>
      <w:r>
        <w:rPr>
          <w:rFonts w:ascii="Times New Roman" w:hAnsi="Times New Roman"/>
          <w:sz w:val="24"/>
          <w:szCs w:val="24"/>
        </w:rPr>
        <w:t xml:space="preserve">orest modeling of continuous outcomes using 59 datasets freely available </w:t>
      </w:r>
      <w:r w:rsidR="000F67DA">
        <w:rPr>
          <w:rFonts w:ascii="Times New Roman" w:hAnsi="Times New Roman"/>
          <w:sz w:val="24"/>
          <w:szCs w:val="24"/>
        </w:rPr>
        <w:t>in R packages</w:t>
      </w:r>
      <w:r w:rsidR="00714039">
        <w:rPr>
          <w:rFonts w:ascii="Times New Roman" w:hAnsi="Times New Roman"/>
          <w:sz w:val="24"/>
          <w:szCs w:val="24"/>
        </w:rPr>
        <w:t xml:space="preserve">. Variable selection </w:t>
      </w:r>
      <w:r w:rsidR="00714039">
        <w:rPr>
          <w:rFonts w:ascii="Times New Roman" w:hAnsi="Times New Roman"/>
          <w:sz w:val="24"/>
          <w:szCs w:val="24"/>
        </w:rPr>
        <w:lastRenderedPageBreak/>
        <w:t>method</w:t>
      </w:r>
      <w:r w:rsidR="00BF1BF0">
        <w:rPr>
          <w:rFonts w:ascii="Times New Roman" w:hAnsi="Times New Roman"/>
          <w:sz w:val="24"/>
          <w:szCs w:val="24"/>
        </w:rPr>
        <w:t>s</w:t>
      </w:r>
      <w:r w:rsidR="00714039">
        <w:rPr>
          <w:rFonts w:ascii="Times New Roman" w:hAnsi="Times New Roman"/>
          <w:sz w:val="24"/>
          <w:szCs w:val="24"/>
        </w:rPr>
        <w:t xml:space="preserve"> assessed include methods based on standard random forest, conditional inference forests, and oblique forests. As such, we compare final fitted model results using </w:t>
      </w:r>
      <w:r w:rsidR="00C5032D">
        <w:rPr>
          <w:rFonts w:ascii="Times New Roman" w:hAnsi="Times New Roman"/>
          <w:sz w:val="24"/>
          <w:szCs w:val="24"/>
        </w:rPr>
        <w:t>r</w:t>
      </w:r>
      <w:r w:rsidR="00714039">
        <w:rPr>
          <w:rFonts w:ascii="Times New Roman" w:hAnsi="Times New Roman"/>
          <w:sz w:val="24"/>
          <w:szCs w:val="24"/>
        </w:rPr>
        <w:t xml:space="preserve">andom </w:t>
      </w:r>
      <w:r w:rsidR="00C5032D">
        <w:rPr>
          <w:rFonts w:ascii="Times New Roman" w:hAnsi="Times New Roman"/>
          <w:sz w:val="24"/>
          <w:szCs w:val="24"/>
        </w:rPr>
        <w:t>f</w:t>
      </w:r>
      <w:r w:rsidR="00714039">
        <w:rPr>
          <w:rFonts w:ascii="Times New Roman" w:hAnsi="Times New Roman"/>
          <w:sz w:val="24"/>
          <w:szCs w:val="24"/>
        </w:rPr>
        <w:t xml:space="preserve">orests and </w:t>
      </w:r>
      <w:r w:rsidR="00C5032D">
        <w:rPr>
          <w:rFonts w:ascii="Times New Roman" w:hAnsi="Times New Roman"/>
          <w:sz w:val="24"/>
          <w:szCs w:val="24"/>
        </w:rPr>
        <w:t>o</w:t>
      </w:r>
      <w:r w:rsidR="00714039">
        <w:rPr>
          <w:rFonts w:ascii="Times New Roman" w:hAnsi="Times New Roman"/>
          <w:sz w:val="24"/>
          <w:szCs w:val="24"/>
        </w:rPr>
        <w:t xml:space="preserve">blique </w:t>
      </w:r>
      <w:r w:rsidR="00C5032D">
        <w:rPr>
          <w:rFonts w:ascii="Times New Roman" w:hAnsi="Times New Roman"/>
          <w:sz w:val="24"/>
          <w:szCs w:val="24"/>
        </w:rPr>
        <w:t>f</w:t>
      </w:r>
      <w:r w:rsidR="00714039">
        <w:rPr>
          <w:rFonts w:ascii="Times New Roman" w:hAnsi="Times New Roman"/>
          <w:sz w:val="24"/>
          <w:szCs w:val="24"/>
        </w:rPr>
        <w:t xml:space="preserve">orests. </w:t>
      </w:r>
      <w:r w:rsidR="0063796F">
        <w:rPr>
          <w:rFonts w:ascii="Times New Roman" w:hAnsi="Times New Roman"/>
          <w:sz w:val="24"/>
          <w:szCs w:val="24"/>
        </w:rPr>
        <w:t>The best methods are considered to be those</w:t>
      </w:r>
      <w:r w:rsidR="00714039">
        <w:rPr>
          <w:rFonts w:ascii="Times New Roman" w:hAnsi="Times New Roman"/>
          <w:sz w:val="24"/>
          <w:szCs w:val="24"/>
        </w:rPr>
        <w:t xml:space="preserve"> that provide the best accuracy in terms of R-Squared first and foremost, with low computation time and parsimony favored among competing methods with comparable accuracy. </w:t>
      </w:r>
    </w:p>
    <w:p w14:paraId="265937BF" w14:textId="4965B4AD" w:rsidR="007A5E49" w:rsidRDefault="00714039" w:rsidP="00C4052E">
      <w:pPr>
        <w:spacing w:after="0" w:line="480" w:lineRule="auto"/>
        <w:ind w:firstLine="720"/>
        <w:rPr>
          <w:rFonts w:ascii="Times New Roman" w:hAnsi="Times New Roman"/>
          <w:sz w:val="24"/>
          <w:szCs w:val="24"/>
        </w:rPr>
      </w:pPr>
      <w:r>
        <w:rPr>
          <w:rFonts w:ascii="Times New Roman" w:hAnsi="Times New Roman"/>
          <w:sz w:val="24"/>
          <w:szCs w:val="24"/>
        </w:rPr>
        <w:t>O</w:t>
      </w:r>
      <w:r w:rsidR="00BE641A">
        <w:rPr>
          <w:rFonts w:ascii="Times New Roman" w:hAnsi="Times New Roman"/>
          <w:sz w:val="24"/>
          <w:szCs w:val="24"/>
        </w:rPr>
        <w:t>verall, the best variable selection method Menze</w:t>
      </w:r>
      <w:r w:rsidR="00EB370D">
        <w:rPr>
          <w:rFonts w:ascii="Times New Roman" w:hAnsi="Times New Roman"/>
          <w:sz w:val="24"/>
          <w:szCs w:val="24"/>
        </w:rPr>
        <w:t>’s method</w:t>
      </w:r>
      <w:r w:rsidR="002F5AC5">
        <w:rPr>
          <w:rFonts w:ascii="Times New Roman" w:hAnsi="Times New Roman"/>
          <w:sz w:val="24"/>
          <w:szCs w:val="24"/>
        </w:rPr>
        <w:t>, which uses an oblique random forest approach</w:t>
      </w:r>
      <w:r w:rsidR="00BE641A">
        <w:rPr>
          <w:rFonts w:ascii="Times New Roman" w:hAnsi="Times New Roman"/>
          <w:sz w:val="24"/>
          <w:szCs w:val="24"/>
        </w:rPr>
        <w:t xml:space="preserve">. This </w:t>
      </w:r>
      <w:r w:rsidR="00537AA2">
        <w:rPr>
          <w:rFonts w:ascii="Times New Roman" w:hAnsi="Times New Roman"/>
          <w:sz w:val="24"/>
          <w:szCs w:val="24"/>
        </w:rPr>
        <w:t>method</w:t>
      </w:r>
      <w:r w:rsidR="00BE641A">
        <w:rPr>
          <w:rFonts w:ascii="Times New Roman" w:hAnsi="Times New Roman"/>
          <w:sz w:val="24"/>
          <w:szCs w:val="24"/>
        </w:rPr>
        <w:t xml:space="preserve"> provided among the best performance in terms of R-squared, with a median computation time less than 5 seconds and a median of 67% variable reduction</w:t>
      </w:r>
      <w:r w:rsidR="00537AA2">
        <w:rPr>
          <w:rFonts w:ascii="Times New Roman" w:hAnsi="Times New Roman"/>
          <w:sz w:val="24"/>
          <w:szCs w:val="24"/>
        </w:rPr>
        <w:t xml:space="preserve"> across </w:t>
      </w:r>
      <w:r w:rsidR="00CE1738">
        <w:rPr>
          <w:rFonts w:ascii="Times New Roman" w:hAnsi="Times New Roman"/>
          <w:sz w:val="24"/>
          <w:szCs w:val="24"/>
        </w:rPr>
        <w:t>the random dataset split replications</w:t>
      </w:r>
      <w:r w:rsidR="00BE641A">
        <w:rPr>
          <w:rFonts w:ascii="Times New Roman" w:hAnsi="Times New Roman"/>
          <w:sz w:val="24"/>
          <w:szCs w:val="24"/>
        </w:rPr>
        <w:t>. Menze</w:t>
      </w:r>
      <w:r w:rsidR="00CE1738">
        <w:rPr>
          <w:rFonts w:ascii="Times New Roman" w:hAnsi="Times New Roman"/>
          <w:sz w:val="24"/>
          <w:szCs w:val="24"/>
        </w:rPr>
        <w:t>’s method</w:t>
      </w:r>
      <w:r w:rsidR="00BE641A">
        <w:rPr>
          <w:rFonts w:ascii="Times New Roman" w:hAnsi="Times New Roman"/>
          <w:sz w:val="24"/>
          <w:szCs w:val="24"/>
        </w:rPr>
        <w:t xml:space="preserve"> provides good results whether </w:t>
      </w:r>
      <w:r w:rsidR="00C5032D">
        <w:rPr>
          <w:rFonts w:ascii="Times New Roman" w:hAnsi="Times New Roman"/>
          <w:sz w:val="24"/>
          <w:szCs w:val="24"/>
        </w:rPr>
        <w:t>the</w:t>
      </w:r>
      <w:r w:rsidR="00BE641A">
        <w:rPr>
          <w:rFonts w:ascii="Times New Roman" w:hAnsi="Times New Roman"/>
          <w:sz w:val="24"/>
          <w:szCs w:val="24"/>
        </w:rPr>
        <w:t xml:space="preserve"> final model is fit by standard </w:t>
      </w:r>
      <w:r w:rsidR="00C5032D">
        <w:rPr>
          <w:rFonts w:ascii="Times New Roman" w:hAnsi="Times New Roman"/>
          <w:sz w:val="24"/>
          <w:szCs w:val="24"/>
        </w:rPr>
        <w:t>r</w:t>
      </w:r>
      <w:r w:rsidR="00BE641A">
        <w:rPr>
          <w:rFonts w:ascii="Times New Roman" w:hAnsi="Times New Roman"/>
          <w:sz w:val="24"/>
          <w:szCs w:val="24"/>
        </w:rPr>
        <w:t xml:space="preserve">andom </w:t>
      </w:r>
      <w:r w:rsidR="00C5032D">
        <w:rPr>
          <w:rFonts w:ascii="Times New Roman" w:hAnsi="Times New Roman"/>
          <w:sz w:val="24"/>
          <w:szCs w:val="24"/>
        </w:rPr>
        <w:t>f</w:t>
      </w:r>
      <w:r w:rsidR="00BE641A">
        <w:rPr>
          <w:rFonts w:ascii="Times New Roman" w:hAnsi="Times New Roman"/>
          <w:sz w:val="24"/>
          <w:szCs w:val="24"/>
        </w:rPr>
        <w:t xml:space="preserve">orest or </w:t>
      </w:r>
      <w:r w:rsidR="00C5032D">
        <w:rPr>
          <w:rFonts w:ascii="Times New Roman" w:hAnsi="Times New Roman"/>
          <w:sz w:val="24"/>
          <w:szCs w:val="24"/>
        </w:rPr>
        <w:t>o</w:t>
      </w:r>
      <w:r w:rsidR="00BE641A">
        <w:rPr>
          <w:rFonts w:ascii="Times New Roman" w:hAnsi="Times New Roman"/>
          <w:sz w:val="24"/>
          <w:szCs w:val="24"/>
        </w:rPr>
        <w:t xml:space="preserve">blique </w:t>
      </w:r>
      <w:r w:rsidR="00C5032D">
        <w:rPr>
          <w:rFonts w:ascii="Times New Roman" w:hAnsi="Times New Roman"/>
          <w:sz w:val="24"/>
          <w:szCs w:val="24"/>
        </w:rPr>
        <w:t>f</w:t>
      </w:r>
      <w:r w:rsidR="00BE641A">
        <w:rPr>
          <w:rFonts w:ascii="Times New Roman" w:hAnsi="Times New Roman"/>
          <w:sz w:val="24"/>
          <w:szCs w:val="24"/>
        </w:rPr>
        <w:t xml:space="preserve">orest and performs well for data that with both </w:t>
      </w:r>
      <w:commentRangeStart w:id="386"/>
      <w:r w:rsidR="00BE641A">
        <w:rPr>
          <w:rFonts w:ascii="Times New Roman" w:hAnsi="Times New Roman"/>
          <w:sz w:val="24"/>
          <w:szCs w:val="24"/>
        </w:rPr>
        <w:t>low and high P:N ratios</w:t>
      </w:r>
      <w:commentRangeEnd w:id="386"/>
      <w:r w:rsidR="005F24AE">
        <w:rPr>
          <w:rStyle w:val="CommentReference"/>
        </w:rPr>
        <w:commentReference w:id="386"/>
      </w:r>
      <w:r w:rsidR="00BE641A">
        <w:rPr>
          <w:rFonts w:ascii="Times New Roman" w:hAnsi="Times New Roman"/>
          <w:sz w:val="24"/>
          <w:szCs w:val="24"/>
        </w:rPr>
        <w:t>. Boruta</w:t>
      </w:r>
      <w:r w:rsidR="005F24AE">
        <w:rPr>
          <w:rFonts w:ascii="Times New Roman" w:hAnsi="Times New Roman"/>
          <w:sz w:val="24"/>
          <w:szCs w:val="24"/>
        </w:rPr>
        <w:t xml:space="preserve"> </w:t>
      </w:r>
      <w:r w:rsidR="00BE641A">
        <w:rPr>
          <w:rFonts w:ascii="Times New Roman" w:hAnsi="Times New Roman"/>
          <w:sz w:val="24"/>
          <w:szCs w:val="24"/>
        </w:rPr>
        <w:t xml:space="preserve">performed </w:t>
      </w:r>
      <w:r w:rsidR="005F24AE">
        <w:rPr>
          <w:rFonts w:ascii="Times New Roman" w:hAnsi="Times New Roman"/>
          <w:sz w:val="24"/>
          <w:szCs w:val="24"/>
        </w:rPr>
        <w:t>close</w:t>
      </w:r>
      <w:r w:rsidR="00BE641A">
        <w:rPr>
          <w:rFonts w:ascii="Times New Roman" w:hAnsi="Times New Roman"/>
          <w:sz w:val="24"/>
          <w:szCs w:val="24"/>
        </w:rPr>
        <w:t xml:space="preserve"> to Menze for </w:t>
      </w:r>
      <w:r w:rsidR="00C5032D">
        <w:rPr>
          <w:rFonts w:ascii="Times New Roman" w:hAnsi="Times New Roman"/>
          <w:sz w:val="24"/>
          <w:szCs w:val="24"/>
        </w:rPr>
        <w:t>axis-based</w:t>
      </w:r>
      <w:r w:rsidR="00BE641A">
        <w:rPr>
          <w:rFonts w:ascii="Times New Roman" w:hAnsi="Times New Roman"/>
          <w:sz w:val="24"/>
          <w:szCs w:val="24"/>
        </w:rPr>
        <w:t xml:space="preserve"> </w:t>
      </w:r>
      <w:r w:rsidR="00C5032D">
        <w:rPr>
          <w:rFonts w:ascii="Times New Roman" w:hAnsi="Times New Roman"/>
          <w:sz w:val="24"/>
          <w:szCs w:val="24"/>
        </w:rPr>
        <w:t xml:space="preserve">random </w:t>
      </w:r>
      <w:proofErr w:type="gramStart"/>
      <w:r w:rsidR="00C5032D">
        <w:rPr>
          <w:rFonts w:ascii="Times New Roman" w:hAnsi="Times New Roman"/>
          <w:sz w:val="24"/>
          <w:szCs w:val="24"/>
        </w:rPr>
        <w:t>forests</w:t>
      </w:r>
      <w:r w:rsidR="00BE641A">
        <w:rPr>
          <w:rFonts w:ascii="Times New Roman" w:hAnsi="Times New Roman"/>
          <w:sz w:val="24"/>
          <w:szCs w:val="24"/>
        </w:rPr>
        <w:t>, but</w:t>
      </w:r>
      <w:proofErr w:type="gramEnd"/>
      <w:r w:rsidR="00BE641A">
        <w:rPr>
          <w:rFonts w:ascii="Times New Roman" w:hAnsi="Times New Roman"/>
          <w:sz w:val="24"/>
          <w:szCs w:val="24"/>
        </w:rPr>
        <w:t xml:space="preserve"> </w:t>
      </w:r>
      <w:r w:rsidR="007A5E49">
        <w:rPr>
          <w:rFonts w:ascii="Times New Roman" w:hAnsi="Times New Roman"/>
          <w:sz w:val="24"/>
          <w:szCs w:val="24"/>
        </w:rPr>
        <w:t xml:space="preserve">had a lower median R-squared than Menze for </w:t>
      </w:r>
      <w:r w:rsidR="00C5032D">
        <w:rPr>
          <w:rFonts w:ascii="Times New Roman" w:hAnsi="Times New Roman"/>
          <w:sz w:val="24"/>
          <w:szCs w:val="24"/>
        </w:rPr>
        <w:t>o</w:t>
      </w:r>
      <w:r w:rsidR="007A5E49">
        <w:rPr>
          <w:rFonts w:ascii="Times New Roman" w:hAnsi="Times New Roman"/>
          <w:sz w:val="24"/>
          <w:szCs w:val="24"/>
        </w:rPr>
        <w:t xml:space="preserve">blique </w:t>
      </w:r>
      <w:r w:rsidR="00C5032D">
        <w:rPr>
          <w:rFonts w:ascii="Times New Roman" w:hAnsi="Times New Roman"/>
          <w:sz w:val="24"/>
          <w:szCs w:val="24"/>
        </w:rPr>
        <w:t>forests</w:t>
      </w:r>
      <w:r w:rsidR="007A5E49">
        <w:rPr>
          <w:rFonts w:ascii="Times New Roman" w:hAnsi="Times New Roman"/>
          <w:sz w:val="24"/>
          <w:szCs w:val="24"/>
        </w:rPr>
        <w:t xml:space="preserve">. Similarly, Permutation-Oblique performs similarly to Menze for </w:t>
      </w:r>
      <w:r w:rsidR="00C5032D">
        <w:rPr>
          <w:rFonts w:ascii="Times New Roman" w:hAnsi="Times New Roman"/>
          <w:sz w:val="24"/>
          <w:szCs w:val="24"/>
        </w:rPr>
        <w:t>o</w:t>
      </w:r>
      <w:r w:rsidR="007A5E49">
        <w:rPr>
          <w:rFonts w:ascii="Times New Roman" w:hAnsi="Times New Roman"/>
          <w:sz w:val="24"/>
          <w:szCs w:val="24"/>
        </w:rPr>
        <w:t xml:space="preserve">blique forests, but not as well in </w:t>
      </w:r>
      <w:r w:rsidR="00C5032D">
        <w:rPr>
          <w:rFonts w:ascii="Times New Roman" w:hAnsi="Times New Roman"/>
          <w:sz w:val="24"/>
          <w:szCs w:val="24"/>
        </w:rPr>
        <w:t>a</w:t>
      </w:r>
      <w:r w:rsidR="007A5E49">
        <w:rPr>
          <w:rFonts w:ascii="Times New Roman" w:hAnsi="Times New Roman"/>
          <w:sz w:val="24"/>
          <w:szCs w:val="24"/>
        </w:rPr>
        <w:t>xis</w:t>
      </w:r>
      <w:r w:rsidR="00C5032D">
        <w:rPr>
          <w:rFonts w:ascii="Times New Roman" w:hAnsi="Times New Roman"/>
          <w:sz w:val="24"/>
          <w:szCs w:val="24"/>
        </w:rPr>
        <w:t xml:space="preserve">-based </w:t>
      </w:r>
      <w:r w:rsidR="007A5E49">
        <w:rPr>
          <w:rFonts w:ascii="Times New Roman" w:hAnsi="Times New Roman"/>
          <w:sz w:val="24"/>
          <w:szCs w:val="24"/>
        </w:rPr>
        <w:t xml:space="preserve">forests. </w:t>
      </w:r>
      <w:r w:rsidR="00C5032D">
        <w:rPr>
          <w:rFonts w:ascii="Times New Roman" w:hAnsi="Times New Roman"/>
          <w:sz w:val="24"/>
          <w:szCs w:val="24"/>
        </w:rPr>
        <w:t>Jiang’s method</w:t>
      </w:r>
      <w:r w:rsidR="007A5E49">
        <w:rPr>
          <w:rFonts w:ascii="Times New Roman" w:hAnsi="Times New Roman"/>
          <w:sz w:val="24"/>
          <w:szCs w:val="24"/>
        </w:rPr>
        <w:t xml:space="preserve"> and </w:t>
      </w:r>
      <w:r w:rsidR="00C5032D">
        <w:rPr>
          <w:rFonts w:ascii="Times New Roman" w:hAnsi="Times New Roman"/>
          <w:sz w:val="24"/>
          <w:szCs w:val="24"/>
        </w:rPr>
        <w:t>VSURF</w:t>
      </w:r>
      <w:r w:rsidR="007A5E49">
        <w:rPr>
          <w:rFonts w:ascii="Times New Roman" w:hAnsi="Times New Roman"/>
          <w:sz w:val="24"/>
          <w:szCs w:val="24"/>
        </w:rPr>
        <w:t xml:space="preserve"> perform similarly to Boruta, but with slower median computation times. RRF and SRC perform similarly in computation time to Menze, Boruta, and Permutation</w:t>
      </w:r>
      <w:r w:rsidR="00C5032D">
        <w:rPr>
          <w:rFonts w:ascii="Times New Roman" w:hAnsi="Times New Roman"/>
          <w:sz w:val="24"/>
          <w:szCs w:val="24"/>
        </w:rPr>
        <w:t>-</w:t>
      </w:r>
      <w:r w:rsidR="007A5E49">
        <w:rPr>
          <w:rFonts w:ascii="Times New Roman" w:hAnsi="Times New Roman"/>
          <w:sz w:val="24"/>
          <w:szCs w:val="24"/>
        </w:rPr>
        <w:t xml:space="preserve">Oblique, but have slightly worse performance in terms of r-squared and variable percent reduction. CARET and </w:t>
      </w:r>
      <w:proofErr w:type="spellStart"/>
      <w:r w:rsidR="007A5E49">
        <w:rPr>
          <w:rFonts w:ascii="Times New Roman" w:hAnsi="Times New Roman"/>
          <w:sz w:val="24"/>
          <w:szCs w:val="24"/>
        </w:rPr>
        <w:t>Svetnik</w:t>
      </w:r>
      <w:r w:rsidR="00C5032D">
        <w:rPr>
          <w:rFonts w:ascii="Times New Roman" w:hAnsi="Times New Roman"/>
          <w:sz w:val="24"/>
          <w:szCs w:val="24"/>
        </w:rPr>
        <w:t>’s</w:t>
      </w:r>
      <w:proofErr w:type="spellEnd"/>
      <w:r w:rsidR="00C5032D">
        <w:rPr>
          <w:rFonts w:ascii="Times New Roman" w:hAnsi="Times New Roman"/>
          <w:sz w:val="24"/>
          <w:szCs w:val="24"/>
        </w:rPr>
        <w:t xml:space="preserve"> method</w:t>
      </w:r>
      <w:r w:rsidR="007A5E49">
        <w:rPr>
          <w:rFonts w:ascii="Times New Roman" w:hAnsi="Times New Roman"/>
          <w:sz w:val="24"/>
          <w:szCs w:val="24"/>
        </w:rPr>
        <w:t xml:space="preserve"> provide comparable accuracy in terms of r-squared </w:t>
      </w:r>
      <w:r w:rsidR="009428F7">
        <w:rPr>
          <w:rFonts w:ascii="Times New Roman" w:hAnsi="Times New Roman"/>
          <w:sz w:val="24"/>
          <w:szCs w:val="24"/>
        </w:rPr>
        <w:t>but have high</w:t>
      </w:r>
      <w:r w:rsidR="007A5E49">
        <w:rPr>
          <w:rFonts w:ascii="Times New Roman" w:hAnsi="Times New Roman"/>
          <w:sz w:val="24"/>
          <w:szCs w:val="24"/>
        </w:rPr>
        <w:t xml:space="preserve"> computation time, with some replications on the more complex data sets taking over 2 hours to run. </w:t>
      </w:r>
      <w:proofErr w:type="spellStart"/>
      <w:r w:rsidR="00C5032D">
        <w:rPr>
          <w:rFonts w:ascii="Times New Roman" w:hAnsi="Times New Roman"/>
          <w:sz w:val="24"/>
          <w:szCs w:val="24"/>
        </w:rPr>
        <w:t>Hapfelmeier’s</w:t>
      </w:r>
      <w:proofErr w:type="spellEnd"/>
      <w:r w:rsidR="00C5032D">
        <w:rPr>
          <w:rFonts w:ascii="Times New Roman" w:hAnsi="Times New Roman"/>
          <w:sz w:val="24"/>
          <w:szCs w:val="24"/>
        </w:rPr>
        <w:t xml:space="preserve"> method had the highest computation time and largest percent reduction in variables, failing to select a single variable in at least one replication of 42 of the 59 datasets. </w:t>
      </w:r>
    </w:p>
    <w:p w14:paraId="552ED9B3" w14:textId="4D6567D0" w:rsidR="00860EB1" w:rsidRDefault="00C5032D" w:rsidP="00C4052E">
      <w:pPr>
        <w:spacing w:after="0" w:line="480" w:lineRule="auto"/>
        <w:ind w:firstLine="720"/>
        <w:rPr>
          <w:rFonts w:ascii="Times New Roman" w:hAnsi="Times New Roman"/>
          <w:sz w:val="24"/>
          <w:szCs w:val="24"/>
        </w:rPr>
      </w:pPr>
      <w:r>
        <w:rPr>
          <w:rFonts w:ascii="Times New Roman" w:hAnsi="Times New Roman"/>
          <w:sz w:val="24"/>
          <w:szCs w:val="24"/>
        </w:rPr>
        <w:t xml:space="preserve">A novel contribution of our study is consideration of axis-based and oblique random forest implementations. </w:t>
      </w:r>
      <w:r w:rsidR="007A5E49">
        <w:rPr>
          <w:rFonts w:ascii="Times New Roman" w:hAnsi="Times New Roman"/>
          <w:sz w:val="24"/>
          <w:szCs w:val="24"/>
        </w:rPr>
        <w:t xml:space="preserve">We found that oblique fitted forests generally led to better overall </w:t>
      </w:r>
      <w:r w:rsidR="007A5E49">
        <w:rPr>
          <w:rFonts w:ascii="Times New Roman" w:hAnsi="Times New Roman"/>
          <w:sz w:val="24"/>
          <w:szCs w:val="24"/>
        </w:rPr>
        <w:lastRenderedPageBreak/>
        <w:t>accuracy in terms of r-square th</w:t>
      </w:r>
      <w:r w:rsidR="00FD7297">
        <w:rPr>
          <w:rFonts w:ascii="Times New Roman" w:hAnsi="Times New Roman"/>
          <w:sz w:val="24"/>
          <w:szCs w:val="24"/>
        </w:rPr>
        <w:t>an axis</w:t>
      </w:r>
      <w:r>
        <w:rPr>
          <w:rFonts w:ascii="Times New Roman" w:hAnsi="Times New Roman"/>
          <w:sz w:val="24"/>
          <w:szCs w:val="24"/>
        </w:rPr>
        <w:t>-based</w:t>
      </w:r>
      <w:r w:rsidR="00FD7297">
        <w:rPr>
          <w:rFonts w:ascii="Times New Roman" w:hAnsi="Times New Roman"/>
          <w:sz w:val="24"/>
          <w:szCs w:val="24"/>
        </w:rPr>
        <w:t xml:space="preserve"> random forests, regardless of the methodology used for variable selection. In the overall results, the magnitude of this difference was largely driven by datasets with a large </w:t>
      </w:r>
      <w:commentRangeStart w:id="387"/>
      <w:r w:rsidR="00FD7297">
        <w:rPr>
          <w:rFonts w:ascii="Times New Roman" w:hAnsi="Times New Roman"/>
          <w:sz w:val="24"/>
          <w:szCs w:val="24"/>
        </w:rPr>
        <w:t>P:N ratio</w:t>
      </w:r>
      <w:commentRangeEnd w:id="387"/>
      <w:r>
        <w:rPr>
          <w:rStyle w:val="CommentReference"/>
        </w:rPr>
        <w:commentReference w:id="387"/>
      </w:r>
      <w:r w:rsidR="00FD7297">
        <w:rPr>
          <w:rFonts w:ascii="Times New Roman" w:hAnsi="Times New Roman"/>
          <w:sz w:val="24"/>
          <w:szCs w:val="24"/>
        </w:rPr>
        <w:t xml:space="preserve">. In our secondary analyses, we found that in datasets with less than 10 observations per included predictor, oblique forests provided better </w:t>
      </w:r>
      <w:r>
        <w:rPr>
          <w:rFonts w:ascii="Times New Roman" w:hAnsi="Times New Roman"/>
          <w:sz w:val="24"/>
          <w:szCs w:val="24"/>
        </w:rPr>
        <w:t>accuracy</w:t>
      </w:r>
      <w:r w:rsidR="00FD7297">
        <w:rPr>
          <w:rFonts w:ascii="Times New Roman" w:hAnsi="Times New Roman"/>
          <w:sz w:val="24"/>
          <w:szCs w:val="24"/>
        </w:rPr>
        <w:t xml:space="preserve"> than axis</w:t>
      </w:r>
      <w:r>
        <w:rPr>
          <w:rFonts w:ascii="Times New Roman" w:hAnsi="Times New Roman"/>
          <w:sz w:val="24"/>
          <w:szCs w:val="24"/>
        </w:rPr>
        <w:t xml:space="preserve">-based </w:t>
      </w:r>
      <w:r w:rsidR="00FD7297">
        <w:rPr>
          <w:rFonts w:ascii="Times New Roman" w:hAnsi="Times New Roman"/>
          <w:sz w:val="24"/>
          <w:szCs w:val="24"/>
        </w:rPr>
        <w:t>forests</w:t>
      </w:r>
      <w:r>
        <w:rPr>
          <w:rFonts w:ascii="Times New Roman" w:hAnsi="Times New Roman"/>
          <w:sz w:val="24"/>
          <w:szCs w:val="24"/>
        </w:rPr>
        <w:t>, which is</w:t>
      </w:r>
      <w:r w:rsidR="00FD7297">
        <w:rPr>
          <w:rFonts w:ascii="Times New Roman" w:hAnsi="Times New Roman"/>
          <w:sz w:val="24"/>
          <w:szCs w:val="24"/>
        </w:rPr>
        <w:t xml:space="preserve"> consistent with previous </w:t>
      </w:r>
      <w:r>
        <w:rPr>
          <w:rFonts w:ascii="Times New Roman" w:hAnsi="Times New Roman"/>
          <w:sz w:val="24"/>
          <w:szCs w:val="24"/>
        </w:rPr>
        <w:t>investigations of</w:t>
      </w:r>
      <w:r w:rsidR="00FD7297">
        <w:rPr>
          <w:rFonts w:ascii="Times New Roman" w:hAnsi="Times New Roman"/>
          <w:sz w:val="24"/>
          <w:szCs w:val="24"/>
        </w:rPr>
        <w:t xml:space="preserve"> oblique forests (Menze 2011). For datasets with a smaller </w:t>
      </w:r>
      <w:commentRangeStart w:id="388"/>
      <w:r w:rsidR="00FD7297">
        <w:rPr>
          <w:rFonts w:ascii="Times New Roman" w:hAnsi="Times New Roman"/>
          <w:sz w:val="24"/>
          <w:szCs w:val="24"/>
        </w:rPr>
        <w:t>P:N ratio</w:t>
      </w:r>
      <w:commentRangeEnd w:id="388"/>
      <w:r>
        <w:rPr>
          <w:rStyle w:val="CommentReference"/>
        </w:rPr>
        <w:commentReference w:id="388"/>
      </w:r>
      <w:r w:rsidR="00FD7297">
        <w:rPr>
          <w:rFonts w:ascii="Times New Roman" w:hAnsi="Times New Roman"/>
          <w:sz w:val="24"/>
          <w:szCs w:val="24"/>
        </w:rPr>
        <w:t xml:space="preserve">, the </w:t>
      </w:r>
      <w:r>
        <w:rPr>
          <w:rFonts w:ascii="Times New Roman" w:hAnsi="Times New Roman"/>
          <w:sz w:val="24"/>
          <w:szCs w:val="24"/>
        </w:rPr>
        <w:t>differences</w:t>
      </w:r>
      <w:r w:rsidR="00FD7297">
        <w:rPr>
          <w:rFonts w:ascii="Times New Roman" w:hAnsi="Times New Roman"/>
          <w:sz w:val="24"/>
          <w:szCs w:val="24"/>
        </w:rPr>
        <w:t xml:space="preserve"> between axis</w:t>
      </w:r>
      <w:r>
        <w:rPr>
          <w:rFonts w:ascii="Times New Roman" w:hAnsi="Times New Roman"/>
          <w:sz w:val="24"/>
          <w:szCs w:val="24"/>
        </w:rPr>
        <w:t>-based</w:t>
      </w:r>
      <w:r w:rsidR="00FD7297">
        <w:rPr>
          <w:rFonts w:ascii="Times New Roman" w:hAnsi="Times New Roman"/>
          <w:sz w:val="24"/>
          <w:szCs w:val="24"/>
        </w:rPr>
        <w:t xml:space="preserve"> and oblique forests for a given variable selection method were much smaller (within 1% in R-squared) for the top 5 performing variable selection methods. In fact, for datasets with </w:t>
      </w:r>
      <w:commentRangeStart w:id="389"/>
      <w:proofErr w:type="gramStart"/>
      <w:r w:rsidR="00FD7297">
        <w:rPr>
          <w:rFonts w:ascii="Times New Roman" w:hAnsi="Times New Roman"/>
          <w:sz w:val="24"/>
          <w:szCs w:val="24"/>
        </w:rPr>
        <w:t>P:N</w:t>
      </w:r>
      <w:proofErr w:type="gramEnd"/>
      <w:r w:rsidR="00FD7297">
        <w:rPr>
          <w:rFonts w:ascii="Times New Roman" w:hAnsi="Times New Roman"/>
          <w:sz w:val="24"/>
          <w:szCs w:val="24"/>
        </w:rPr>
        <w:t xml:space="preserve"> &lt;0.1</w:t>
      </w:r>
      <w:commentRangeEnd w:id="389"/>
      <w:r>
        <w:rPr>
          <w:rStyle w:val="CommentReference"/>
        </w:rPr>
        <w:commentReference w:id="389"/>
      </w:r>
      <w:r w:rsidR="00FD7297">
        <w:rPr>
          <w:rFonts w:ascii="Times New Roman" w:hAnsi="Times New Roman"/>
          <w:sz w:val="24"/>
          <w:szCs w:val="24"/>
        </w:rPr>
        <w:t xml:space="preserve">, there was a </w:t>
      </w:r>
      <w:r>
        <w:rPr>
          <w:rFonts w:ascii="Times New Roman" w:hAnsi="Times New Roman"/>
          <w:sz w:val="24"/>
          <w:szCs w:val="24"/>
        </w:rPr>
        <w:t>small</w:t>
      </w:r>
      <w:r w:rsidR="00FD7297">
        <w:rPr>
          <w:rFonts w:ascii="Times New Roman" w:hAnsi="Times New Roman"/>
          <w:sz w:val="24"/>
          <w:szCs w:val="24"/>
        </w:rPr>
        <w:t xml:space="preserve"> difference in performance between Menze, Jiang, Boruta, and Permutation-Oblique with respect to R-squared. </w:t>
      </w:r>
    </w:p>
    <w:p w14:paraId="3D51354F" w14:textId="142531FC" w:rsidR="007155CA" w:rsidRDefault="000D53B1" w:rsidP="00C4052E">
      <w:pPr>
        <w:spacing w:after="0" w:line="480" w:lineRule="auto"/>
        <w:rPr>
          <w:rFonts w:ascii="Times New Roman" w:hAnsi="Times New Roman"/>
          <w:sz w:val="24"/>
          <w:szCs w:val="24"/>
        </w:rPr>
      </w:pPr>
      <w:r>
        <w:rPr>
          <w:rFonts w:ascii="Times New Roman" w:hAnsi="Times New Roman"/>
          <w:sz w:val="24"/>
          <w:szCs w:val="24"/>
        </w:rPr>
        <w:tab/>
      </w:r>
      <w:r w:rsidR="00916519">
        <w:rPr>
          <w:rFonts w:ascii="Times New Roman" w:hAnsi="Times New Roman"/>
          <w:sz w:val="24"/>
          <w:szCs w:val="24"/>
        </w:rPr>
        <w:t xml:space="preserve">Our results should be considered in the greater context of previous literature comparing random forest variable selection methods for continuous outcomes. </w:t>
      </w:r>
      <w:r w:rsidR="00F91D35">
        <w:rPr>
          <w:rFonts w:ascii="Times New Roman" w:hAnsi="Times New Roman"/>
          <w:sz w:val="24"/>
          <w:szCs w:val="24"/>
        </w:rPr>
        <w:t>Most previous work has focused on classification</w:t>
      </w:r>
      <w:r w:rsidR="002017B9">
        <w:rPr>
          <w:rFonts w:ascii="Times New Roman" w:hAnsi="Times New Roman"/>
          <w:sz w:val="24"/>
          <w:szCs w:val="24"/>
        </w:rPr>
        <w:t xml:space="preserve"> and prediction of categorical outcomes </w:t>
      </w:r>
      <w:r w:rsidR="007155CA">
        <w:rPr>
          <w:rFonts w:ascii="Times New Roman" w:hAnsi="Times New Roman"/>
          <w:sz w:val="24"/>
          <w:szCs w:val="24"/>
        </w:rPr>
        <w:fldChar w:fldCharType="begin">
          <w:fldData xml:space="preserve">PEVuZE5vdGU+PENpdGU+PEF1dGhvcj5DYWRlbmFzPC9BdXRob3I+PFllYXI+MjAxMzwvWWVhcj48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</w:fldData>
        </w:fldChar>
      </w:r>
      <w:r w:rsidR="007155CA">
        <w:rPr>
          <w:rFonts w:ascii="Times New Roman" w:hAnsi="Times New Roman"/>
          <w:sz w:val="24"/>
          <w:szCs w:val="24"/>
        </w:rPr>
        <w:instrText xml:space="preserve"> ADDIN EN.CITE </w:instrText>
      </w:r>
      <w:r w:rsidR="007155CA">
        <w:rPr>
          <w:rFonts w:ascii="Times New Roman" w:hAnsi="Times New Roman"/>
          <w:sz w:val="24"/>
          <w:szCs w:val="24"/>
        </w:rPr>
        <w:fldChar w:fldCharType="begin">
          <w:fldData xml:space="preserve">PEVuZE5vdGU+PENpdGU+PEF1dGhvcj5DYWRlbmFzPC9BdXRob3I+PFllYXI+MjAxMzwvWWVhcj48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</w:fldData>
        </w:fldChar>
      </w:r>
      <w:r w:rsidR="007155CA">
        <w:rPr>
          <w:rFonts w:ascii="Times New Roman" w:hAnsi="Times New Roman"/>
          <w:sz w:val="24"/>
          <w:szCs w:val="24"/>
        </w:rPr>
        <w:instrText xml:space="preserve"> ADDIN EN.CITE.DATA </w:instrText>
      </w:r>
      <w:r w:rsidR="007155CA">
        <w:rPr>
          <w:rFonts w:ascii="Times New Roman" w:hAnsi="Times New Roman"/>
          <w:sz w:val="24"/>
          <w:szCs w:val="24"/>
        </w:rPr>
      </w:r>
      <w:r w:rsidR="007155CA">
        <w:rPr>
          <w:rFonts w:ascii="Times New Roman" w:hAnsi="Times New Roman"/>
          <w:sz w:val="24"/>
          <w:szCs w:val="24"/>
        </w:rPr>
        <w:fldChar w:fldCharType="end"/>
      </w:r>
      <w:r w:rsidR="007155CA">
        <w:rPr>
          <w:rFonts w:ascii="Times New Roman" w:hAnsi="Times New Roman"/>
          <w:sz w:val="24"/>
          <w:szCs w:val="24"/>
        </w:rPr>
      </w:r>
      <w:r w:rsidR="007155CA">
        <w:rPr>
          <w:rFonts w:ascii="Times New Roman" w:hAnsi="Times New Roman"/>
          <w:sz w:val="24"/>
          <w:szCs w:val="24"/>
        </w:rPr>
        <w:fldChar w:fldCharType="separate"/>
      </w:r>
      <w:r w:rsidR="007155CA" w:rsidRPr="009D64D7">
        <w:rPr>
          <w:rFonts w:ascii="Times New Roman" w:hAnsi="Times New Roman"/>
          <w:noProof/>
          <w:sz w:val="24"/>
          <w:szCs w:val="24"/>
          <w:highlight w:val="yellow"/>
        </w:rPr>
        <w:t>(Cadenas, et al., 2013; Sanchez-Pinto, et al., 2018</w:t>
      </w:r>
      <w:r w:rsidR="009D64D7" w:rsidRPr="009D64D7">
        <w:rPr>
          <w:rFonts w:ascii="Times New Roman" w:hAnsi="Times New Roman"/>
          <w:noProof/>
          <w:sz w:val="24"/>
          <w:szCs w:val="24"/>
          <w:highlight w:val="yellow"/>
        </w:rPr>
        <w:t>,</w:t>
      </w:r>
      <w:r w:rsidR="007155CA">
        <w:rPr>
          <w:rFonts w:ascii="Times New Roman" w:hAnsi="Times New Roman"/>
          <w:noProof/>
          <w:sz w:val="24"/>
          <w:szCs w:val="24"/>
        </w:rPr>
        <w:t>)</w:t>
      </w:r>
      <w:r w:rsidR="007155CA">
        <w:rPr>
          <w:rFonts w:ascii="Times New Roman" w:hAnsi="Times New Roman"/>
          <w:sz w:val="24"/>
          <w:szCs w:val="24"/>
        </w:rPr>
        <w:fldChar w:fldCharType="end"/>
      </w:r>
      <w:r w:rsidR="009D64D7">
        <w:rPr>
          <w:rFonts w:ascii="Times New Roman" w:hAnsi="Times New Roman"/>
          <w:sz w:val="24"/>
          <w:szCs w:val="24"/>
        </w:rPr>
        <w:t>. These studies suggested that VSURF</w:t>
      </w:r>
      <w:r w:rsidR="00C03945">
        <w:rPr>
          <w:rFonts w:ascii="Times New Roman" w:hAnsi="Times New Roman"/>
          <w:sz w:val="24"/>
          <w:szCs w:val="24"/>
        </w:rPr>
        <w:t xml:space="preserve"> and </w:t>
      </w:r>
      <w:r w:rsidR="00D55947">
        <w:rPr>
          <w:rFonts w:ascii="Times New Roman" w:hAnsi="Times New Roman"/>
          <w:sz w:val="24"/>
          <w:szCs w:val="24"/>
        </w:rPr>
        <w:t>Boruta</w:t>
      </w:r>
      <w:r w:rsidR="009649D2">
        <w:rPr>
          <w:rFonts w:ascii="Times New Roman" w:hAnsi="Times New Roman"/>
          <w:sz w:val="24"/>
          <w:szCs w:val="24"/>
        </w:rPr>
        <w:t xml:space="preserve"> may be preferable. </w:t>
      </w:r>
      <w:r w:rsidR="00E126F9">
        <w:rPr>
          <w:rFonts w:ascii="Times New Roman" w:hAnsi="Times New Roman"/>
          <w:sz w:val="24"/>
          <w:szCs w:val="24"/>
        </w:rPr>
        <w:t>In our previous work for categorical outcomes</w:t>
      </w:r>
      <w:r w:rsidR="00B6504E">
        <w:rPr>
          <w:rFonts w:ascii="Times New Roman" w:hAnsi="Times New Roman"/>
          <w:sz w:val="24"/>
          <w:szCs w:val="24"/>
        </w:rPr>
        <w:t xml:space="preserve"> (</w:t>
      </w:r>
      <w:r w:rsidR="00B6504E" w:rsidRPr="009D64D7">
        <w:rPr>
          <w:rFonts w:ascii="Times New Roman" w:hAnsi="Times New Roman"/>
          <w:noProof/>
          <w:sz w:val="24"/>
          <w:szCs w:val="24"/>
          <w:highlight w:val="yellow"/>
        </w:rPr>
        <w:t>Speiser ref</w:t>
      </w:r>
      <w:r w:rsidR="00B6504E">
        <w:rPr>
          <w:rFonts w:ascii="Times New Roman" w:hAnsi="Times New Roman"/>
          <w:noProof/>
          <w:sz w:val="24"/>
          <w:szCs w:val="24"/>
        </w:rPr>
        <w:t>)</w:t>
      </w:r>
      <w:r w:rsidR="00E126F9">
        <w:rPr>
          <w:rFonts w:ascii="Times New Roman" w:hAnsi="Times New Roman"/>
          <w:sz w:val="24"/>
          <w:szCs w:val="24"/>
        </w:rPr>
        <w:t xml:space="preserve">, VSURF and Jiang’s method were identified as optimal for datasets with binary outcomes, whereas </w:t>
      </w:r>
      <w:proofErr w:type="spellStart"/>
      <w:r w:rsidR="00E126F9">
        <w:rPr>
          <w:rFonts w:ascii="Times New Roman" w:hAnsi="Times New Roman"/>
          <w:sz w:val="24"/>
          <w:szCs w:val="24"/>
        </w:rPr>
        <w:t>varSelRF</w:t>
      </w:r>
      <w:proofErr w:type="spellEnd"/>
      <w:r w:rsidR="00E126F9">
        <w:rPr>
          <w:rFonts w:ascii="Times New Roman" w:hAnsi="Times New Roman"/>
          <w:sz w:val="24"/>
          <w:szCs w:val="24"/>
        </w:rPr>
        <w:t xml:space="preserve"> and </w:t>
      </w:r>
      <w:r w:rsidR="00656DE9">
        <w:rPr>
          <w:rFonts w:ascii="Times New Roman" w:hAnsi="Times New Roman"/>
          <w:sz w:val="24"/>
          <w:szCs w:val="24"/>
        </w:rPr>
        <w:t xml:space="preserve">Boruta were preferable for large datasets. </w:t>
      </w:r>
      <w:r w:rsidR="00E37182">
        <w:rPr>
          <w:rFonts w:ascii="Times New Roman" w:hAnsi="Times New Roman"/>
          <w:sz w:val="24"/>
          <w:szCs w:val="24"/>
        </w:rPr>
        <w:t xml:space="preserve">Degenhardt </w:t>
      </w:r>
      <w:r w:rsidR="008271E3">
        <w:rPr>
          <w:rFonts w:ascii="Times New Roman" w:hAnsi="Times New Roman"/>
          <w:sz w:val="24"/>
          <w:szCs w:val="24"/>
        </w:rPr>
        <w:t>(</w:t>
      </w:r>
      <w:r w:rsidR="008271E3" w:rsidRPr="008271E3">
        <w:rPr>
          <w:rFonts w:ascii="Times New Roman" w:hAnsi="Times New Roman"/>
          <w:sz w:val="24"/>
          <w:szCs w:val="24"/>
          <w:highlight w:val="yellow"/>
        </w:rPr>
        <w:t>ref</w:t>
      </w:r>
      <w:r w:rsidR="008271E3">
        <w:rPr>
          <w:rFonts w:ascii="Times New Roman" w:hAnsi="Times New Roman"/>
          <w:sz w:val="24"/>
          <w:szCs w:val="24"/>
        </w:rPr>
        <w:t xml:space="preserve">) </w:t>
      </w:r>
      <w:r w:rsidR="00E37182">
        <w:rPr>
          <w:rFonts w:ascii="Times New Roman" w:hAnsi="Times New Roman"/>
          <w:sz w:val="24"/>
          <w:szCs w:val="24"/>
        </w:rPr>
        <w:t xml:space="preserve">used simulated </w:t>
      </w:r>
      <w:r w:rsidR="00616A90">
        <w:rPr>
          <w:rFonts w:ascii="Times New Roman" w:hAnsi="Times New Roman"/>
          <w:sz w:val="24"/>
          <w:szCs w:val="24"/>
        </w:rPr>
        <w:t xml:space="preserve">and real </w:t>
      </w:r>
      <w:r w:rsidR="00E37182">
        <w:rPr>
          <w:rFonts w:ascii="Times New Roman" w:hAnsi="Times New Roman"/>
          <w:sz w:val="24"/>
          <w:szCs w:val="24"/>
        </w:rPr>
        <w:t>data for continuous outcomes and found that Boruta and A</w:t>
      </w:r>
      <w:r w:rsidR="00683C77">
        <w:rPr>
          <w:rFonts w:ascii="Times New Roman" w:hAnsi="Times New Roman"/>
          <w:sz w:val="24"/>
          <w:szCs w:val="24"/>
        </w:rPr>
        <w:t>l</w:t>
      </w:r>
      <w:r w:rsidR="00E37182">
        <w:rPr>
          <w:rFonts w:ascii="Times New Roman" w:hAnsi="Times New Roman"/>
          <w:sz w:val="24"/>
          <w:szCs w:val="24"/>
        </w:rPr>
        <w:t>tman</w:t>
      </w:r>
      <w:r w:rsidR="00683C77">
        <w:rPr>
          <w:rFonts w:ascii="Times New Roman" w:hAnsi="Times New Roman"/>
          <w:sz w:val="24"/>
          <w:szCs w:val="24"/>
        </w:rPr>
        <w:t xml:space="preserve"> are suitable for low dimensional data. </w:t>
      </w:r>
      <w:r w:rsidR="007F5270">
        <w:rPr>
          <w:rFonts w:ascii="Times New Roman" w:hAnsi="Times New Roman"/>
          <w:sz w:val="24"/>
          <w:szCs w:val="24"/>
        </w:rPr>
        <w:t>This is consistent with our finding that Boruta is a top performer</w:t>
      </w:r>
      <w:r w:rsidR="00581899">
        <w:rPr>
          <w:rFonts w:ascii="Times New Roman" w:hAnsi="Times New Roman"/>
          <w:sz w:val="24"/>
          <w:szCs w:val="24"/>
        </w:rPr>
        <w:t xml:space="preserve">; however, the study by Degenhardt and colleagues </w:t>
      </w:r>
      <w:r w:rsidR="00C4052E">
        <w:rPr>
          <w:rFonts w:ascii="Times New Roman" w:hAnsi="Times New Roman"/>
          <w:sz w:val="24"/>
          <w:szCs w:val="24"/>
        </w:rPr>
        <w:t>(</w:t>
      </w:r>
      <w:r w:rsidR="00C4052E" w:rsidRPr="00C4052E">
        <w:rPr>
          <w:rFonts w:ascii="Times New Roman" w:hAnsi="Times New Roman"/>
          <w:sz w:val="24"/>
          <w:szCs w:val="24"/>
          <w:highlight w:val="yellow"/>
        </w:rPr>
        <w:t>ref</w:t>
      </w:r>
      <w:r w:rsidR="00C4052E">
        <w:rPr>
          <w:rFonts w:ascii="Times New Roman" w:hAnsi="Times New Roman"/>
          <w:sz w:val="24"/>
          <w:szCs w:val="24"/>
        </w:rPr>
        <w:t xml:space="preserve">) </w:t>
      </w:r>
      <w:r w:rsidR="00581899">
        <w:rPr>
          <w:rFonts w:ascii="Times New Roman" w:hAnsi="Times New Roman"/>
          <w:sz w:val="24"/>
          <w:szCs w:val="24"/>
        </w:rPr>
        <w:t xml:space="preserve">did not include oblique random forest methods or implementations as in our study. </w:t>
      </w:r>
      <w:r w:rsidR="00173EC9">
        <w:rPr>
          <w:rFonts w:ascii="Times New Roman" w:hAnsi="Times New Roman"/>
          <w:sz w:val="24"/>
          <w:szCs w:val="24"/>
        </w:rPr>
        <w:t xml:space="preserve">It was interesting that VSURF did not perform as well as other methods in our study for continuous outcomes, since it was consistently identified as a top performer for classification models. </w:t>
      </w:r>
      <w:r w:rsidR="00BC3414">
        <w:rPr>
          <w:rFonts w:ascii="Times New Roman" w:hAnsi="Times New Roman"/>
          <w:sz w:val="24"/>
          <w:szCs w:val="24"/>
        </w:rPr>
        <w:t xml:space="preserve">Another major difference </w:t>
      </w:r>
      <w:r w:rsidR="00912347">
        <w:rPr>
          <w:rFonts w:ascii="Times New Roman" w:hAnsi="Times New Roman"/>
          <w:sz w:val="24"/>
          <w:szCs w:val="24"/>
        </w:rPr>
        <w:t xml:space="preserve">between our work and previous studies is that methods for </w:t>
      </w:r>
      <w:r w:rsidR="00912347">
        <w:rPr>
          <w:rFonts w:ascii="Times New Roman" w:hAnsi="Times New Roman"/>
          <w:sz w:val="24"/>
          <w:szCs w:val="24"/>
        </w:rPr>
        <w:lastRenderedPageBreak/>
        <w:t xml:space="preserve">variable selection using conditional inference forest were not </w:t>
      </w:r>
      <w:r w:rsidR="00890CEF">
        <w:rPr>
          <w:rFonts w:ascii="Times New Roman" w:hAnsi="Times New Roman"/>
          <w:sz w:val="24"/>
          <w:szCs w:val="24"/>
        </w:rPr>
        <w:t>optimal</w:t>
      </w:r>
      <w:r w:rsidR="00912347">
        <w:rPr>
          <w:rFonts w:ascii="Times New Roman" w:hAnsi="Times New Roman"/>
          <w:sz w:val="24"/>
          <w:szCs w:val="24"/>
        </w:rPr>
        <w:t xml:space="preserve"> performers. </w:t>
      </w:r>
      <w:r w:rsidR="00890CEF">
        <w:rPr>
          <w:rFonts w:ascii="Times New Roman" w:hAnsi="Times New Roman"/>
          <w:sz w:val="24"/>
          <w:szCs w:val="24"/>
        </w:rPr>
        <w:t xml:space="preserve">This is largely </w:t>
      </w:r>
      <w:r w:rsidR="00912347">
        <w:rPr>
          <w:rFonts w:ascii="Times New Roman" w:hAnsi="Times New Roman"/>
          <w:sz w:val="24"/>
          <w:szCs w:val="24"/>
        </w:rPr>
        <w:t>because conditional inference forests have high computation times</w:t>
      </w:r>
      <w:r w:rsidR="00503B70">
        <w:rPr>
          <w:rFonts w:ascii="Times New Roman" w:hAnsi="Times New Roman"/>
          <w:sz w:val="24"/>
          <w:szCs w:val="24"/>
        </w:rPr>
        <w:t>, whereas axis-based and oblique random forest implementations hav</w:t>
      </w:r>
      <w:r w:rsidR="00854B4C">
        <w:rPr>
          <w:rFonts w:ascii="Times New Roman" w:hAnsi="Times New Roman"/>
          <w:sz w:val="24"/>
          <w:szCs w:val="24"/>
        </w:rPr>
        <w:t xml:space="preserve">e alternative implementations that are quite fast. </w:t>
      </w:r>
    </w:p>
    <w:p w14:paraId="0E468E25" w14:textId="653552E0" w:rsidR="00012857" w:rsidRDefault="00012857" w:rsidP="00C4052E">
      <w:pPr>
        <w:spacing w:after="0" w:line="480" w:lineRule="auto"/>
        <w:rPr>
          <w:rFonts w:ascii="Times New Roman" w:hAnsi="Times New Roman"/>
          <w:sz w:val="24"/>
          <w:szCs w:val="24"/>
        </w:rPr>
      </w:pPr>
      <w:r>
        <w:rPr>
          <w:rFonts w:ascii="Times New Roman" w:hAnsi="Times New Roman"/>
          <w:sz w:val="24"/>
          <w:szCs w:val="24"/>
        </w:rPr>
        <w:tab/>
      </w:r>
      <w:r w:rsidR="00A74A74">
        <w:rPr>
          <w:rFonts w:ascii="Times New Roman" w:hAnsi="Times New Roman"/>
          <w:sz w:val="24"/>
          <w:szCs w:val="24"/>
        </w:rPr>
        <w:t xml:space="preserve">There are some </w:t>
      </w:r>
      <w:commentRangeStart w:id="390"/>
      <w:r w:rsidR="00A74A74">
        <w:rPr>
          <w:rFonts w:ascii="Times New Roman" w:hAnsi="Times New Roman"/>
          <w:sz w:val="24"/>
          <w:szCs w:val="24"/>
        </w:rPr>
        <w:t xml:space="preserve">limitations </w:t>
      </w:r>
      <w:commentRangeEnd w:id="390"/>
      <w:r w:rsidR="00765A3D">
        <w:rPr>
          <w:rStyle w:val="CommentReference"/>
        </w:rPr>
        <w:commentReference w:id="390"/>
      </w:r>
      <w:r w:rsidR="00A74A74">
        <w:rPr>
          <w:rFonts w:ascii="Times New Roman" w:hAnsi="Times New Roman"/>
          <w:sz w:val="24"/>
          <w:szCs w:val="24"/>
        </w:rPr>
        <w:t xml:space="preserve">of our study. </w:t>
      </w:r>
      <w:r w:rsidR="00805E42">
        <w:rPr>
          <w:rFonts w:ascii="Times New Roman" w:hAnsi="Times New Roman"/>
          <w:sz w:val="24"/>
          <w:szCs w:val="24"/>
        </w:rPr>
        <w:t>W</w:t>
      </w:r>
      <w:r w:rsidR="00A74A74">
        <w:rPr>
          <w:rFonts w:ascii="Times New Roman" w:hAnsi="Times New Roman"/>
          <w:sz w:val="24"/>
          <w:szCs w:val="24"/>
        </w:rPr>
        <w:t>e were constrained to 59 datasets that were freely available in R packages</w:t>
      </w:r>
      <w:r w:rsidR="00C81E1D">
        <w:rPr>
          <w:rFonts w:ascii="Times New Roman" w:hAnsi="Times New Roman"/>
          <w:sz w:val="24"/>
          <w:szCs w:val="24"/>
        </w:rPr>
        <w:t>. Regression datasets with continuous outcomes are less available than classification datasets as analyzed in our previous work (</w:t>
      </w:r>
      <w:r w:rsidR="00C81E1D" w:rsidRPr="00C81E1D">
        <w:rPr>
          <w:rFonts w:ascii="Times New Roman" w:hAnsi="Times New Roman"/>
          <w:sz w:val="24"/>
          <w:szCs w:val="24"/>
          <w:highlight w:val="yellow"/>
        </w:rPr>
        <w:t>ref</w:t>
      </w:r>
      <w:r w:rsidR="00C81E1D">
        <w:rPr>
          <w:rFonts w:ascii="Times New Roman" w:hAnsi="Times New Roman"/>
          <w:sz w:val="24"/>
          <w:szCs w:val="24"/>
        </w:rPr>
        <w:t xml:space="preserve">). </w:t>
      </w:r>
      <w:r w:rsidR="00AC326D">
        <w:rPr>
          <w:rFonts w:ascii="Times New Roman" w:hAnsi="Times New Roman"/>
          <w:sz w:val="24"/>
          <w:szCs w:val="24"/>
        </w:rPr>
        <w:t>However, this is a sizeable number of datasets</w:t>
      </w:r>
      <w:r w:rsidR="00895AC1">
        <w:rPr>
          <w:rFonts w:ascii="Times New Roman" w:hAnsi="Times New Roman"/>
          <w:sz w:val="24"/>
          <w:szCs w:val="24"/>
        </w:rPr>
        <w:t xml:space="preserve"> from different </w:t>
      </w:r>
      <w:r w:rsidR="00560B15">
        <w:rPr>
          <w:rFonts w:ascii="Times New Roman" w:hAnsi="Times New Roman"/>
          <w:sz w:val="24"/>
          <w:szCs w:val="24"/>
        </w:rPr>
        <w:t>domains</w:t>
      </w:r>
      <w:r w:rsidR="00895AC1">
        <w:rPr>
          <w:rFonts w:ascii="Times New Roman" w:hAnsi="Times New Roman"/>
          <w:sz w:val="24"/>
          <w:szCs w:val="24"/>
        </w:rPr>
        <w:t xml:space="preserve">, and we believe it </w:t>
      </w:r>
      <w:r w:rsidR="00CF0477">
        <w:rPr>
          <w:rFonts w:ascii="Times New Roman" w:hAnsi="Times New Roman"/>
          <w:sz w:val="24"/>
          <w:szCs w:val="24"/>
        </w:rPr>
        <w:t>provides</w:t>
      </w:r>
      <w:r w:rsidR="00895AC1">
        <w:rPr>
          <w:rFonts w:ascii="Times New Roman" w:hAnsi="Times New Roman"/>
          <w:sz w:val="24"/>
          <w:szCs w:val="24"/>
        </w:rPr>
        <w:t xml:space="preserve"> a suitable </w:t>
      </w:r>
      <w:r w:rsidR="00CF0477">
        <w:rPr>
          <w:rFonts w:ascii="Times New Roman" w:hAnsi="Times New Roman"/>
          <w:sz w:val="24"/>
          <w:szCs w:val="24"/>
        </w:rPr>
        <w:t>basis</w:t>
      </w:r>
      <w:r w:rsidR="00895AC1">
        <w:rPr>
          <w:rFonts w:ascii="Times New Roman" w:hAnsi="Times New Roman"/>
          <w:sz w:val="24"/>
          <w:szCs w:val="24"/>
        </w:rPr>
        <w:t xml:space="preserve"> for benchmarking random forest variable selection methods. </w:t>
      </w:r>
      <w:r w:rsidR="00B97F2E">
        <w:rPr>
          <w:rFonts w:ascii="Times New Roman" w:hAnsi="Times New Roman"/>
          <w:sz w:val="24"/>
          <w:szCs w:val="24"/>
        </w:rPr>
        <w:t>A few</w:t>
      </w:r>
      <w:r w:rsidR="00805E42">
        <w:rPr>
          <w:rFonts w:ascii="Times New Roman" w:hAnsi="Times New Roman"/>
          <w:sz w:val="24"/>
          <w:szCs w:val="24"/>
        </w:rPr>
        <w:t xml:space="preserve"> of the datasets had missing values, but we decided to include them to increase the number of datasets included in the study. Given </w:t>
      </w:r>
      <w:r w:rsidR="002C2B9E">
        <w:rPr>
          <w:rFonts w:ascii="Times New Roman" w:hAnsi="Times New Roman"/>
          <w:sz w:val="24"/>
          <w:szCs w:val="24"/>
        </w:rPr>
        <w:t>that only 7 of the 59 datasets had missing values</w:t>
      </w:r>
      <w:r w:rsidR="00805E42">
        <w:rPr>
          <w:rFonts w:ascii="Times New Roman" w:hAnsi="Times New Roman"/>
          <w:sz w:val="24"/>
          <w:szCs w:val="24"/>
        </w:rPr>
        <w:t>, the imputation of missing values likely did not bias the study results</w:t>
      </w:r>
      <w:r w:rsidR="002C2B9E">
        <w:rPr>
          <w:rFonts w:ascii="Times New Roman" w:hAnsi="Times New Roman"/>
          <w:sz w:val="24"/>
          <w:szCs w:val="24"/>
        </w:rPr>
        <w:t xml:space="preserve"> much</w:t>
      </w:r>
      <w:r w:rsidR="00805E42">
        <w:rPr>
          <w:rFonts w:ascii="Times New Roman" w:hAnsi="Times New Roman"/>
          <w:sz w:val="24"/>
          <w:szCs w:val="24"/>
        </w:rPr>
        <w:t xml:space="preserve">. </w:t>
      </w:r>
      <w:r w:rsidR="00083E03">
        <w:rPr>
          <w:rFonts w:ascii="Times New Roman" w:hAnsi="Times New Roman"/>
          <w:sz w:val="24"/>
          <w:szCs w:val="24"/>
        </w:rPr>
        <w:t>A future study could investigate the impact of missing data on random forest variable selection.</w:t>
      </w:r>
      <w:r w:rsidR="00B728EA">
        <w:rPr>
          <w:rFonts w:ascii="Times New Roman" w:hAnsi="Times New Roman"/>
          <w:sz w:val="24"/>
          <w:szCs w:val="24"/>
        </w:rPr>
        <w:t xml:space="preserve"> Despite these limitations, our study provides a thorough benchmarking experiment to compare random forest variable selection methods in terms of accuracy, computational efficiency</w:t>
      </w:r>
      <w:r w:rsidR="00967500">
        <w:rPr>
          <w:rFonts w:ascii="Times New Roman" w:hAnsi="Times New Roman"/>
          <w:sz w:val="24"/>
          <w:szCs w:val="24"/>
        </w:rPr>
        <w:t>,</w:t>
      </w:r>
      <w:r w:rsidR="00B728EA">
        <w:rPr>
          <w:rFonts w:ascii="Times New Roman" w:hAnsi="Times New Roman"/>
          <w:sz w:val="24"/>
          <w:szCs w:val="24"/>
        </w:rPr>
        <w:t xml:space="preserve"> and parsimony. </w:t>
      </w:r>
    </w:p>
    <w:p w14:paraId="080AF58A" w14:textId="47BCF735" w:rsidR="00765A3D" w:rsidRDefault="00765A3D" w:rsidP="00C4052E">
      <w:pPr>
        <w:spacing w:after="0" w:line="480" w:lineRule="auto"/>
        <w:rPr>
          <w:rFonts w:ascii="Times New Roman" w:hAnsi="Times New Roman"/>
          <w:sz w:val="24"/>
          <w:szCs w:val="24"/>
        </w:rPr>
      </w:pPr>
      <w:r>
        <w:rPr>
          <w:rFonts w:ascii="Times New Roman" w:hAnsi="Times New Roman"/>
          <w:sz w:val="24"/>
          <w:szCs w:val="24"/>
        </w:rPr>
        <w:tab/>
      </w:r>
      <w:r w:rsidR="00F94601">
        <w:rPr>
          <w:rFonts w:ascii="Times New Roman" w:hAnsi="Times New Roman"/>
          <w:sz w:val="24"/>
          <w:szCs w:val="24"/>
        </w:rPr>
        <w:t xml:space="preserve">A primary contribution of our study is the ability to assess random forest variable selection methods for continuous outcomes using axis-based and oblique random forest models. </w:t>
      </w:r>
      <w:r w:rsidR="00625F80">
        <w:rPr>
          <w:rFonts w:ascii="Times New Roman" w:hAnsi="Times New Roman"/>
          <w:sz w:val="24"/>
          <w:szCs w:val="24"/>
        </w:rPr>
        <w:t xml:space="preserve">Based on our </w:t>
      </w:r>
      <w:r w:rsidR="00FE1F70">
        <w:rPr>
          <w:rFonts w:ascii="Times New Roman" w:hAnsi="Times New Roman"/>
          <w:sz w:val="24"/>
          <w:szCs w:val="24"/>
        </w:rPr>
        <w:t>benchmarking</w:t>
      </w:r>
      <w:r w:rsidR="004D7661">
        <w:rPr>
          <w:rFonts w:ascii="Times New Roman" w:hAnsi="Times New Roman"/>
          <w:sz w:val="24"/>
          <w:szCs w:val="24"/>
        </w:rPr>
        <w:t xml:space="preserve"> study of 59 datasets </w:t>
      </w:r>
      <w:r w:rsidR="00625F80">
        <w:rPr>
          <w:rFonts w:ascii="Times New Roman" w:hAnsi="Times New Roman"/>
          <w:sz w:val="24"/>
          <w:szCs w:val="24"/>
        </w:rPr>
        <w:t>and optimizing accuracy, computation</w:t>
      </w:r>
      <w:r w:rsidR="00967500">
        <w:rPr>
          <w:rFonts w:ascii="Times New Roman" w:hAnsi="Times New Roman"/>
          <w:sz w:val="24"/>
          <w:szCs w:val="24"/>
        </w:rPr>
        <w:t xml:space="preserve">al efficiency, </w:t>
      </w:r>
      <w:r w:rsidR="00625F80">
        <w:rPr>
          <w:rFonts w:ascii="Times New Roman" w:hAnsi="Times New Roman"/>
          <w:sz w:val="24"/>
          <w:szCs w:val="24"/>
        </w:rPr>
        <w:t xml:space="preserve">and </w:t>
      </w:r>
      <w:r w:rsidR="00967500">
        <w:rPr>
          <w:rFonts w:ascii="Times New Roman" w:hAnsi="Times New Roman"/>
          <w:sz w:val="24"/>
          <w:szCs w:val="24"/>
        </w:rPr>
        <w:t>parsimony</w:t>
      </w:r>
      <w:r w:rsidR="00625F80">
        <w:rPr>
          <w:rFonts w:ascii="Times New Roman" w:hAnsi="Times New Roman"/>
          <w:sz w:val="24"/>
          <w:szCs w:val="24"/>
        </w:rPr>
        <w:t xml:space="preserve">, Boruta and Menze’s method may be preferable for axis-based random forest models, whereas permute-oblique and Menze’s method may be preferable for oblique random forest models. </w:t>
      </w:r>
    </w:p>
    <w:p w14:paraId="503F9693" w14:textId="77777777" w:rsidR="00DC25FC" w:rsidRDefault="00DC25FC" w:rsidP="007A5E49">
      <w:pPr>
        <w:spacing w:after="0"/>
        <w:rPr>
          <w:rFonts w:ascii="Times New Roman" w:hAnsi="Times New Roman"/>
          <w:sz w:val="24"/>
          <w:szCs w:val="24"/>
        </w:rPr>
      </w:pPr>
    </w:p>
    <w:p w14:paraId="020C1C9D" w14:textId="77777777" w:rsidR="00DC25FC" w:rsidRDefault="00DC25FC" w:rsidP="007A5E49">
      <w:pPr>
        <w:spacing w:after="0"/>
        <w:rPr>
          <w:rFonts w:ascii="Times New Roman" w:hAnsi="Times New Roman"/>
          <w:sz w:val="24"/>
          <w:szCs w:val="24"/>
        </w:rPr>
      </w:pPr>
    </w:p>
    <w:p w14:paraId="592FA4E0" w14:textId="77777777" w:rsidR="00C5032D" w:rsidRDefault="00C5032D" w:rsidP="007A5E49">
      <w:pPr>
        <w:spacing w:after="0"/>
        <w:rPr>
          <w:rFonts w:ascii="Times New Roman" w:hAnsi="Times New Roman"/>
          <w:sz w:val="24"/>
          <w:szCs w:val="24"/>
        </w:rPr>
      </w:pPr>
    </w:p>
    <w:p w14:paraId="6E5B069F" w14:textId="77777777" w:rsidR="00C5032D" w:rsidRDefault="00C5032D" w:rsidP="007A5E49">
      <w:pPr>
        <w:spacing w:after="0"/>
        <w:rPr>
          <w:rFonts w:ascii="Times New Roman" w:hAnsi="Times New Roman"/>
          <w:sz w:val="24"/>
          <w:szCs w:val="24"/>
        </w:rPr>
      </w:pPr>
    </w:p>
    <w:p w14:paraId="2B0ECF7F" w14:textId="77777777" w:rsidR="00FD7297" w:rsidRDefault="00FD7297" w:rsidP="007A5E49">
      <w:pPr>
        <w:spacing w:after="0"/>
      </w:pPr>
    </w:p>
    <w:p w14:paraId="07F7EBDB" w14:textId="77777777" w:rsidR="005F63E6" w:rsidRDefault="005F63E6">
      <w:pPr>
        <w:spacing w:after="160" w:line="259" w:lineRule="auto"/>
        <w:rPr>
          <w:rFonts w:ascii="Times New Roman" w:hAnsi="Times New Roman"/>
          <w:b/>
          <w:sz w:val="24"/>
          <w:szCs w:val="24"/>
        </w:rPr>
      </w:pPr>
    </w:p>
    <w:p w14:paraId="3422938F" w14:textId="77777777" w:rsidR="00C71431" w:rsidRDefault="00C71431">
      <w:pPr>
        <w:spacing w:after="160" w:line="259" w:lineRule="auto"/>
        <w:rPr>
          <w:rFonts w:ascii="Times New Roman" w:hAnsi="Times New Roman"/>
          <w:b/>
          <w:sz w:val="24"/>
          <w:szCs w:val="24"/>
        </w:rPr>
      </w:pPr>
      <w:r>
        <w:rPr>
          <w:rFonts w:ascii="Times New Roman" w:hAnsi="Times New Roman"/>
          <w:b/>
          <w:sz w:val="24"/>
          <w:szCs w:val="24"/>
        </w:rPr>
        <w:lastRenderedPageBreak/>
        <w:br w:type="page"/>
      </w:r>
    </w:p>
    <w:p w14:paraId="2D83B562" w14:textId="77777777" w:rsidR="007E57F0" w:rsidRPr="00AC7110" w:rsidRDefault="00860EB1">
      <w:pPr>
        <w:rPr>
          <w:rFonts w:ascii="Times New Roman" w:hAnsi="Times New Roman"/>
          <w:b/>
          <w:sz w:val="24"/>
          <w:szCs w:val="24"/>
        </w:rPr>
      </w:pPr>
      <w:r w:rsidRPr="00AC7110">
        <w:rPr>
          <w:rFonts w:ascii="Times New Roman" w:hAnsi="Times New Roman"/>
          <w:b/>
          <w:sz w:val="24"/>
          <w:szCs w:val="24"/>
        </w:rPr>
        <w:lastRenderedPageBreak/>
        <w:t>References</w:t>
      </w:r>
    </w:p>
    <w:p w14:paraId="3291B10B" w14:textId="77777777" w:rsidR="00B46218" w:rsidRPr="00B46218" w:rsidRDefault="007E57F0" w:rsidP="00B46218">
      <w:pPr>
        <w:pStyle w:val="EndNoteBibliography"/>
        <w:spacing w:after="0"/>
        <w:ind w:left="720" w:hanging="720"/>
      </w:pPr>
      <w:r w:rsidRPr="004A3175">
        <w:rPr>
          <w:rFonts w:ascii="Times New Roman" w:hAnsi="Times New Roman"/>
          <w:sz w:val="24"/>
          <w:szCs w:val="24"/>
        </w:rPr>
        <w:fldChar w:fldCharType="begin"/>
      </w:r>
      <w:r w:rsidRPr="004A3175">
        <w:rPr>
          <w:rFonts w:ascii="Times New Roman" w:hAnsi="Times New Roman"/>
          <w:sz w:val="24"/>
          <w:szCs w:val="24"/>
        </w:rPr>
        <w:instrText xml:space="preserve"> ADDIN EN.REFLIST </w:instrText>
      </w:r>
      <w:r w:rsidRPr="004A3175">
        <w:rPr>
          <w:rFonts w:ascii="Times New Roman" w:hAnsi="Times New Roman"/>
          <w:sz w:val="24"/>
          <w:szCs w:val="24"/>
        </w:rPr>
        <w:fldChar w:fldCharType="separate"/>
      </w:r>
      <w:r w:rsidR="00B46218" w:rsidRPr="00B46218">
        <w:t xml:space="preserve">Altmann, A., Toloşi, L., Sander, O., &amp; Lengauer, T. (2010). Permutation importance: a corrected feature importance measure. </w:t>
      </w:r>
      <w:r w:rsidR="00B46218" w:rsidRPr="00B46218">
        <w:rPr>
          <w:i/>
        </w:rPr>
        <w:t>Bioinformatics, 26</w:t>
      </w:r>
      <w:r w:rsidR="00B46218" w:rsidRPr="00B46218">
        <w:t>, 1340-1347.</w:t>
      </w:r>
    </w:p>
    <w:p w14:paraId="67EC0FF7" w14:textId="77777777" w:rsidR="00B46218" w:rsidRPr="00B46218" w:rsidRDefault="00B46218" w:rsidP="00B46218">
      <w:pPr>
        <w:pStyle w:val="EndNoteBibliography"/>
        <w:spacing w:after="0"/>
        <w:ind w:left="720" w:hanging="720"/>
      </w:pPr>
      <w:r w:rsidRPr="00B46218">
        <w:t xml:space="preserve">Breiman, L. (2001). Random forests. </w:t>
      </w:r>
      <w:r w:rsidRPr="00B46218">
        <w:rPr>
          <w:i/>
        </w:rPr>
        <w:t>Machine Learning, 45</w:t>
      </w:r>
      <w:r w:rsidRPr="00B46218">
        <w:t>, 5-32.</w:t>
      </w:r>
    </w:p>
    <w:p w14:paraId="4ECAF42D" w14:textId="77777777" w:rsidR="00B46218" w:rsidRPr="00B46218" w:rsidRDefault="00B46218" w:rsidP="00B46218">
      <w:pPr>
        <w:pStyle w:val="EndNoteBibliography"/>
        <w:spacing w:after="0"/>
        <w:ind w:left="720" w:hanging="720"/>
      </w:pPr>
      <w:r w:rsidRPr="00B46218">
        <w:t xml:space="preserve">Breiman, L., Friedman, J. H., Olshen, R. A., &amp; Stone, C. J. (1984). </w:t>
      </w:r>
      <w:r w:rsidRPr="00B46218">
        <w:rPr>
          <w:i/>
        </w:rPr>
        <w:t>Classification and regression trees.</w:t>
      </w:r>
      <w:r w:rsidRPr="00B46218">
        <w:t xml:space="preserve"> Monterrey, CA, USA: Wadsworth and Brooks.</w:t>
      </w:r>
    </w:p>
    <w:p w14:paraId="66FBF8B1" w14:textId="77777777" w:rsidR="00B46218" w:rsidRPr="00B46218" w:rsidRDefault="00B46218" w:rsidP="00B46218">
      <w:pPr>
        <w:pStyle w:val="EndNoteBibliography"/>
        <w:spacing w:after="0"/>
        <w:ind w:left="720" w:hanging="720"/>
      </w:pPr>
      <w:r w:rsidRPr="00B46218">
        <w:t xml:space="preserve">Cadenas, J. M., Garrido, M. C., &amp; MartíNez, R. (2013). Feature subset selection filter–wrapper based on low quality data. </w:t>
      </w:r>
      <w:r w:rsidRPr="00B46218">
        <w:rPr>
          <w:i/>
        </w:rPr>
        <w:t>Expert Systems with Applications, 40</w:t>
      </w:r>
      <w:r w:rsidRPr="00B46218">
        <w:t>, 6241-6252.</w:t>
      </w:r>
    </w:p>
    <w:p w14:paraId="5ED932CE" w14:textId="77777777" w:rsidR="00B46218" w:rsidRPr="00B46218" w:rsidRDefault="00B46218" w:rsidP="00B46218">
      <w:pPr>
        <w:pStyle w:val="EndNoteBibliography"/>
        <w:spacing w:after="0"/>
        <w:ind w:left="720" w:hanging="720"/>
      </w:pPr>
      <w:r w:rsidRPr="00B46218">
        <w:t xml:space="preserve">Cano, G., Garcia-Rodriguez, J., Garcia-Garcia, A., Perez-Sanchez, H., Benediktsson, J. A., Thapa, A., &amp; Barr, A. (2017). Automatic selection of molecular descriptors using random forest: Application to drug discovery. </w:t>
      </w:r>
      <w:r w:rsidRPr="00B46218">
        <w:rPr>
          <w:i/>
        </w:rPr>
        <w:t>Expert Systems with Applications, 72</w:t>
      </w:r>
      <w:r w:rsidRPr="00B46218">
        <w:t>, 151-159.</w:t>
      </w:r>
    </w:p>
    <w:p w14:paraId="384EF662" w14:textId="77777777" w:rsidR="00B46218" w:rsidRPr="00B46218" w:rsidRDefault="00B46218" w:rsidP="00B46218">
      <w:pPr>
        <w:pStyle w:val="EndNoteBibliography"/>
        <w:spacing w:after="0"/>
        <w:ind w:left="720" w:hanging="720"/>
      </w:pPr>
      <w:r w:rsidRPr="00B46218">
        <w:t xml:space="preserve">Casalicchio, G., Bossek, J., Lang, M., Kirchhoff, D., Kerschke, P., Hofner, B., Seibold, H., Vanschoren, J., &amp; Bischl, B. (2017). OpenML: An R package to connect to the machine learning platform OpenML. </w:t>
      </w:r>
      <w:r w:rsidRPr="00B46218">
        <w:rPr>
          <w:i/>
        </w:rPr>
        <w:t>Computational Statistics</w:t>
      </w:r>
      <w:r w:rsidRPr="00B46218">
        <w:t>, 1-15.</w:t>
      </w:r>
    </w:p>
    <w:p w14:paraId="125756A9" w14:textId="77777777" w:rsidR="00B46218" w:rsidRPr="00B46218" w:rsidRDefault="00B46218" w:rsidP="00B46218">
      <w:pPr>
        <w:pStyle w:val="EndNoteBibliography"/>
        <w:spacing w:after="0"/>
        <w:ind w:left="720" w:hanging="720"/>
      </w:pPr>
      <w:r w:rsidRPr="00B46218">
        <w:t>Conn, D., Ngun, T., Li, G., &amp; Ramirez, C. (2015). Fuzzy Forests: Extending Random Forests for Correlated, High-Dimensional Data.</w:t>
      </w:r>
    </w:p>
    <w:p w14:paraId="0DE66A73" w14:textId="77777777" w:rsidR="00B46218" w:rsidRPr="00B46218" w:rsidRDefault="00B46218" w:rsidP="00B46218">
      <w:pPr>
        <w:pStyle w:val="EndNoteBibliography"/>
        <w:spacing w:after="0"/>
        <w:ind w:left="720" w:hanging="720"/>
      </w:pPr>
      <w:r w:rsidRPr="00B46218">
        <w:t xml:space="preserve">Degenhardt, F., Seifert, S., &amp; Szymczak, S. (2017). Evaluation of variable selection methods for random forests and omics data sets. </w:t>
      </w:r>
      <w:r w:rsidRPr="00B46218">
        <w:rPr>
          <w:i/>
        </w:rPr>
        <w:t>Briefings in bioinformatics</w:t>
      </w:r>
      <w:r w:rsidRPr="00B46218">
        <w:t>.</w:t>
      </w:r>
    </w:p>
    <w:p w14:paraId="025F3F01" w14:textId="77777777" w:rsidR="00B46218" w:rsidRPr="00B46218" w:rsidRDefault="00B46218" w:rsidP="00B46218">
      <w:pPr>
        <w:pStyle w:val="EndNoteBibliography"/>
        <w:spacing w:after="0"/>
        <w:ind w:left="720" w:hanging="720"/>
      </w:pPr>
      <w:r w:rsidRPr="00B46218">
        <w:t xml:space="preserve">Deng, H., &amp; Runger, G. (2013). Gene selection with guided regularized random forest. </w:t>
      </w:r>
      <w:r w:rsidRPr="00B46218">
        <w:rPr>
          <w:i/>
        </w:rPr>
        <w:t>Pattern Recognition, 46</w:t>
      </w:r>
      <w:r w:rsidRPr="00B46218">
        <w:t>, 3483-3489.</w:t>
      </w:r>
    </w:p>
    <w:p w14:paraId="049E5806" w14:textId="77777777" w:rsidR="00B46218" w:rsidRPr="00B46218" w:rsidRDefault="00B46218" w:rsidP="00B46218">
      <w:pPr>
        <w:pStyle w:val="EndNoteBibliography"/>
        <w:spacing w:after="0"/>
        <w:ind w:left="720" w:hanging="720"/>
      </w:pPr>
      <w:r w:rsidRPr="00B46218">
        <w:t xml:space="preserve">Díaz-Uriarte, R., &amp; De Andres, S. A. (2006). Gene selection and classification of microarray data using random forest. </w:t>
      </w:r>
      <w:r w:rsidRPr="00B46218">
        <w:rPr>
          <w:i/>
        </w:rPr>
        <w:t>BMC bioinformatics, 7</w:t>
      </w:r>
      <w:r w:rsidRPr="00B46218">
        <w:t>, 3.</w:t>
      </w:r>
    </w:p>
    <w:p w14:paraId="214320C9" w14:textId="77777777" w:rsidR="00B46218" w:rsidRPr="00B46218" w:rsidRDefault="00B46218" w:rsidP="00B46218">
      <w:pPr>
        <w:pStyle w:val="EndNoteBibliography"/>
        <w:spacing w:after="0"/>
        <w:ind w:left="720" w:hanging="720"/>
      </w:pPr>
      <w:r w:rsidRPr="00B46218">
        <w:t xml:space="preserve">Fernández-Delgado, M., Cernadas, E., Barro, S., &amp; Amorim, D. (2014). Do we need hundreds of classifiers to solve real world classification problems. </w:t>
      </w:r>
      <w:r w:rsidRPr="00B46218">
        <w:rPr>
          <w:i/>
        </w:rPr>
        <w:t>J. Mach. Learn. Res, 15</w:t>
      </w:r>
      <w:r w:rsidRPr="00B46218">
        <w:t>, 3133-3181.</w:t>
      </w:r>
    </w:p>
    <w:p w14:paraId="1F0FAFB6" w14:textId="77777777" w:rsidR="00B46218" w:rsidRPr="00B46218" w:rsidRDefault="00B46218" w:rsidP="00B46218">
      <w:pPr>
        <w:pStyle w:val="EndNoteBibliography"/>
        <w:spacing w:after="0"/>
        <w:ind w:left="720" w:hanging="720"/>
      </w:pPr>
      <w:r w:rsidRPr="00B46218">
        <w:t xml:space="preserve">Genuer, R., Poggi, J.-M., &amp; Tuleau-Malot, C. (2015). VSURF: an R package for variable selection using random forests. </w:t>
      </w:r>
      <w:r w:rsidRPr="00B46218">
        <w:rPr>
          <w:i/>
        </w:rPr>
        <w:t>The R Journal, 7</w:t>
      </w:r>
      <w:r w:rsidRPr="00B46218">
        <w:t>, 19-33.</w:t>
      </w:r>
    </w:p>
    <w:p w14:paraId="4F52DDB8" w14:textId="77777777" w:rsidR="00B46218" w:rsidRPr="00B46218" w:rsidRDefault="00B46218" w:rsidP="00B46218">
      <w:pPr>
        <w:pStyle w:val="EndNoteBibliography"/>
        <w:spacing w:after="0"/>
        <w:ind w:left="720" w:hanging="720"/>
      </w:pPr>
      <w:r w:rsidRPr="00B46218">
        <w:t xml:space="preserve">Hapfelmeier, A., &amp; Ulm, K. (2013). A new variable selection approach using random forests. </w:t>
      </w:r>
      <w:r w:rsidRPr="00B46218">
        <w:rPr>
          <w:i/>
        </w:rPr>
        <w:t>Computational Statistics &amp; Data Analysis, 60</w:t>
      </w:r>
      <w:r w:rsidRPr="00B46218">
        <w:t>, 50-69.</w:t>
      </w:r>
    </w:p>
    <w:p w14:paraId="54BFE216" w14:textId="77777777" w:rsidR="00B46218" w:rsidRPr="00B46218" w:rsidRDefault="00B46218" w:rsidP="00B46218">
      <w:pPr>
        <w:pStyle w:val="EndNoteBibliography"/>
        <w:spacing w:after="0"/>
        <w:ind w:left="720" w:hanging="720"/>
      </w:pPr>
      <w:r w:rsidRPr="00B46218">
        <w:t>Hothorn, T., Hornik, K., Strobl, C., &amp; Zeileis, A. (2010). Party: A laboratory for recursive partytioning. In.</w:t>
      </w:r>
    </w:p>
    <w:p w14:paraId="56444DDC" w14:textId="1C83F89D" w:rsidR="00B46218" w:rsidRPr="00B46218" w:rsidRDefault="00B46218" w:rsidP="00B46218">
      <w:pPr>
        <w:pStyle w:val="EndNoteBibliography"/>
        <w:spacing w:after="0"/>
        <w:ind w:left="720" w:hanging="720"/>
      </w:pPr>
      <w:r w:rsidRPr="00B46218">
        <w:t xml:space="preserve">Ishwaran, H., &amp; Kogalur, U. (2014). Random Forests for Survival, Regression and Classification (RF-SRC), R package version 1.6. </w:t>
      </w:r>
      <w:r w:rsidRPr="00B46218">
        <w:rPr>
          <w:i/>
        </w:rPr>
        <w:t xml:space="preserve">URL </w:t>
      </w:r>
      <w:hyperlink r:id="rId12" w:history="1">
        <w:r w:rsidRPr="00B46218">
          <w:rPr>
            <w:rStyle w:val="Hyperlink"/>
            <w:i/>
          </w:rPr>
          <w:t>http://CRAN</w:t>
        </w:r>
      </w:hyperlink>
      <w:r w:rsidRPr="00B46218">
        <w:rPr>
          <w:i/>
        </w:rPr>
        <w:t>. R-project. org/package= randomForestSRC</w:t>
      </w:r>
      <w:r w:rsidRPr="00B46218">
        <w:t>.</w:t>
      </w:r>
    </w:p>
    <w:p w14:paraId="24D64AB2" w14:textId="77777777" w:rsidR="00B46218" w:rsidRPr="00B46218" w:rsidRDefault="00B46218" w:rsidP="00B46218">
      <w:pPr>
        <w:pStyle w:val="EndNoteBibliography"/>
        <w:spacing w:after="0"/>
        <w:ind w:left="720" w:hanging="720"/>
      </w:pPr>
      <w:r w:rsidRPr="00B46218">
        <w:t xml:space="preserve">Janitza, S., Celik, E., &amp; Boulesteix, A.-L. (2015). A computationally fast variable importance test for random forests for high-dimensional data. </w:t>
      </w:r>
      <w:r w:rsidRPr="00B46218">
        <w:rPr>
          <w:i/>
        </w:rPr>
        <w:t>Advances in Data Analysis and Classification</w:t>
      </w:r>
      <w:r w:rsidRPr="00B46218">
        <w:t>, 1-31.</w:t>
      </w:r>
    </w:p>
    <w:p w14:paraId="29D2561C" w14:textId="77777777" w:rsidR="00B46218" w:rsidRPr="00B46218" w:rsidRDefault="00B46218" w:rsidP="00B46218">
      <w:pPr>
        <w:pStyle w:val="EndNoteBibliography"/>
        <w:spacing w:after="0"/>
        <w:ind w:left="720" w:hanging="720"/>
      </w:pPr>
      <w:r w:rsidRPr="00B46218">
        <w:t xml:space="preserve">Jiang, H., Deng, Y., Chen, H.-S., Tao, L., Sha, Q., Chen, J., Tsai, C.-J., &amp; Zhang, S. (2004). Joint analysis of two microarray gene-expression data sets to select lung adenocarcinoma marker genes. </w:t>
      </w:r>
      <w:r w:rsidRPr="00B46218">
        <w:rPr>
          <w:i/>
        </w:rPr>
        <w:t>BMC bioinformatics, 5</w:t>
      </w:r>
      <w:r w:rsidRPr="00B46218">
        <w:t>, 81.</w:t>
      </w:r>
    </w:p>
    <w:p w14:paraId="33D0181A" w14:textId="77777777" w:rsidR="00B46218" w:rsidRPr="00B46218" w:rsidRDefault="00B46218" w:rsidP="00B46218">
      <w:pPr>
        <w:pStyle w:val="EndNoteBibliography"/>
        <w:spacing w:after="0"/>
        <w:ind w:left="720" w:hanging="720"/>
      </w:pPr>
      <w:r w:rsidRPr="00B46218">
        <w:t xml:space="preserve">Kuhn, M. (2008). Caret package. </w:t>
      </w:r>
      <w:r w:rsidRPr="00B46218">
        <w:rPr>
          <w:i/>
        </w:rPr>
        <w:t>Journal of statistical software, 28</w:t>
      </w:r>
      <w:r w:rsidRPr="00B46218">
        <w:t>, 1-26.</w:t>
      </w:r>
    </w:p>
    <w:p w14:paraId="24995D95" w14:textId="77777777" w:rsidR="00B46218" w:rsidRPr="00B46218" w:rsidRDefault="00B46218" w:rsidP="00B46218">
      <w:pPr>
        <w:pStyle w:val="EndNoteBibliography"/>
        <w:spacing w:after="0"/>
        <w:ind w:left="720" w:hanging="720"/>
      </w:pPr>
      <w:r w:rsidRPr="00B46218">
        <w:t xml:space="preserve">Kursa, M. B., &amp; Rudnicki, W. R. (2010). Feature selection with the Boruta package. </w:t>
      </w:r>
      <w:r w:rsidRPr="00B46218">
        <w:rPr>
          <w:i/>
        </w:rPr>
        <w:t>J Stat Softw, 36</w:t>
      </w:r>
      <w:r w:rsidRPr="00B46218">
        <w:t>, 1-13.</w:t>
      </w:r>
    </w:p>
    <w:p w14:paraId="60FA8A30" w14:textId="77777777" w:rsidR="00B46218" w:rsidRPr="00B46218" w:rsidRDefault="00B46218" w:rsidP="00B46218">
      <w:pPr>
        <w:pStyle w:val="EndNoteBibliography"/>
        <w:spacing w:after="0"/>
        <w:ind w:left="720" w:hanging="720"/>
      </w:pPr>
      <w:r w:rsidRPr="00B46218">
        <w:t xml:space="preserve">Liaw, A., &amp; Weiner, M. (2002). Classification and Regression by randomForest. </w:t>
      </w:r>
      <w:r w:rsidRPr="00B46218">
        <w:rPr>
          <w:i/>
        </w:rPr>
        <w:t>R News, 2</w:t>
      </w:r>
      <w:r w:rsidRPr="00B46218">
        <w:t>, 18-22.</w:t>
      </w:r>
    </w:p>
    <w:p w14:paraId="7F09BDE8" w14:textId="77777777" w:rsidR="00B46218" w:rsidRPr="00B46218" w:rsidRDefault="00B46218" w:rsidP="00B46218">
      <w:pPr>
        <w:pStyle w:val="EndNoteBibliography"/>
        <w:spacing w:after="0"/>
        <w:ind w:left="720" w:hanging="720"/>
      </w:pPr>
      <w:r w:rsidRPr="00B46218">
        <w:t xml:space="preserve">Sanchez-Pinto, L. N., Venable, L. R., Fahrenbach, J., &amp; Churpek, M. M. (2018). Comparison of variable selection methods for clinical predictive modeling. </w:t>
      </w:r>
      <w:r w:rsidRPr="00B46218">
        <w:rPr>
          <w:i/>
        </w:rPr>
        <w:t>International journal of medical informatics, 116</w:t>
      </w:r>
      <w:r w:rsidRPr="00B46218">
        <w:t>, 10-17.</w:t>
      </w:r>
    </w:p>
    <w:p w14:paraId="625365C3" w14:textId="77777777" w:rsidR="00B46218" w:rsidRPr="00B46218" w:rsidRDefault="00B46218" w:rsidP="00B46218">
      <w:pPr>
        <w:pStyle w:val="EndNoteBibliography"/>
        <w:spacing w:after="0"/>
        <w:ind w:left="720" w:hanging="720"/>
      </w:pPr>
      <w:r w:rsidRPr="00B46218">
        <w:t xml:space="preserve">Speiser, J. L., Durkalski, V. L., &amp; Lee, W. M. (2015). Random forest classification of etiologies for an orphan disease. </w:t>
      </w:r>
      <w:r w:rsidRPr="00B46218">
        <w:rPr>
          <w:i/>
        </w:rPr>
        <w:t>Statistics in medicine, 34</w:t>
      </w:r>
      <w:r w:rsidRPr="00B46218">
        <w:t>, 887-899.</w:t>
      </w:r>
    </w:p>
    <w:p w14:paraId="2F081AC2" w14:textId="77777777" w:rsidR="00B46218" w:rsidRPr="00B46218" w:rsidRDefault="00B46218" w:rsidP="00B46218">
      <w:pPr>
        <w:pStyle w:val="EndNoteBibliography"/>
        <w:spacing w:after="0"/>
        <w:ind w:left="720" w:hanging="720"/>
      </w:pPr>
      <w:r w:rsidRPr="00B46218">
        <w:t xml:space="preserve">Svetnik, V., Liaw, A., Tong, C., &amp; Wang, T. (2004). Application of Breiman’s random forest to modeling structure-activity relationships of pharmaceutical molecules. In  </w:t>
      </w:r>
      <w:r w:rsidRPr="00B46218">
        <w:rPr>
          <w:i/>
        </w:rPr>
        <w:t>International Workshop on Multiple Classifier Systems</w:t>
      </w:r>
      <w:r w:rsidRPr="00B46218">
        <w:t xml:space="preserve"> (pp. 334-343): Springer.</w:t>
      </w:r>
    </w:p>
    <w:p w14:paraId="7EA29559" w14:textId="77777777" w:rsidR="00B46218" w:rsidRPr="00B46218" w:rsidRDefault="00B46218" w:rsidP="00B46218">
      <w:pPr>
        <w:pStyle w:val="EndNoteBibliography"/>
        <w:spacing w:after="0"/>
        <w:ind w:left="720" w:hanging="720"/>
      </w:pPr>
      <w:r w:rsidRPr="00B46218">
        <w:lastRenderedPageBreak/>
        <w:t xml:space="preserve">Urrea, V., &amp; Calle, M. (2012). AUCRF: variable selection with random forest and the area under the curve. </w:t>
      </w:r>
      <w:r w:rsidRPr="00B46218">
        <w:rPr>
          <w:i/>
        </w:rPr>
        <w:t>R package version 1.1</w:t>
      </w:r>
      <w:r w:rsidRPr="00B46218">
        <w:t>.</w:t>
      </w:r>
    </w:p>
    <w:p w14:paraId="5E55DDA9" w14:textId="77777777" w:rsidR="00B46218" w:rsidRPr="00B46218" w:rsidRDefault="00B46218" w:rsidP="00B46218">
      <w:pPr>
        <w:pStyle w:val="EndNoteBibliography"/>
        <w:spacing w:after="0"/>
        <w:ind w:left="720" w:hanging="720"/>
      </w:pPr>
      <w:r w:rsidRPr="00B46218">
        <w:t xml:space="preserve">Urrea, V., &amp; Calle, M. L. (2012). AUCRF: Variable Selection with Random Forest and the Area Under the Curve. </w:t>
      </w:r>
      <w:r w:rsidRPr="00B46218">
        <w:rPr>
          <w:i/>
        </w:rPr>
        <w:t>R package version 1.1</w:t>
      </w:r>
      <w:r w:rsidRPr="00B46218">
        <w:t>.</w:t>
      </w:r>
    </w:p>
    <w:p w14:paraId="7DDC0EF2" w14:textId="77777777" w:rsidR="00B46218" w:rsidRPr="00B46218" w:rsidRDefault="00B46218" w:rsidP="00B46218">
      <w:pPr>
        <w:pStyle w:val="EndNoteBibliography"/>
        <w:ind w:left="720" w:hanging="720"/>
      </w:pPr>
      <w:r w:rsidRPr="00B46218">
        <w:t>Wei, R., Wang, J., &amp; Jia, W. (2019). R package: multiROC.</w:t>
      </w:r>
    </w:p>
    <w:p w14:paraId="40B5BF4A" w14:textId="29331A16" w:rsidR="000570C6" w:rsidRPr="004A3175" w:rsidRDefault="007E57F0" w:rsidP="00CF5AE6">
      <w:pPr>
        <w:pStyle w:val="EndNoteBibliography"/>
        <w:rPr>
          <w:rFonts w:ascii="Times New Roman" w:hAnsi="Times New Roman"/>
          <w:sz w:val="24"/>
          <w:szCs w:val="24"/>
        </w:rPr>
      </w:pPr>
      <w:r w:rsidRPr="004A3175">
        <w:rPr>
          <w:rFonts w:ascii="Times New Roman" w:hAnsi="Times New Roman"/>
          <w:sz w:val="24"/>
          <w:szCs w:val="24"/>
        </w:rPr>
        <w:fldChar w:fldCharType="end"/>
      </w:r>
    </w:p>
    <w:sectPr w:rsidR="000570C6" w:rsidRPr="004A3175">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ime Lynn Speiser" w:date="2024-04-19T15:47:00Z" w:initials="JLS">
    <w:p w14:paraId="5189AE33" w14:textId="77777777" w:rsidR="0025345B" w:rsidRDefault="0025345B" w:rsidP="0025345B">
      <w:pPr>
        <w:pStyle w:val="CommentText"/>
      </w:pPr>
      <w:r>
        <w:rPr>
          <w:rStyle w:val="CommentReference"/>
        </w:rPr>
        <w:annotationRef/>
      </w:r>
      <w:r>
        <w:t>Co-first authors or just Nate?</w:t>
      </w:r>
    </w:p>
  </w:comment>
  <w:comment w:id="1" w:author="Byron C Jaeger" w:date="2024-05-01T13:33:00Z" w:initials="BCJ">
    <w:p w14:paraId="1384DEC2" w14:textId="77777777" w:rsidR="00626E48" w:rsidRDefault="00BE4F23" w:rsidP="00626E48">
      <w:pPr>
        <w:pStyle w:val="CommentText"/>
      </w:pPr>
      <w:r>
        <w:rPr>
          <w:rStyle w:val="CommentReference"/>
        </w:rPr>
        <w:annotationRef/>
      </w:r>
      <w:r w:rsidR="00626E48">
        <w:t>Using RF and VS as acronyms will be helpful if acronyms are allowed in the abstract. They both appear a large number of times</w:t>
      </w:r>
    </w:p>
  </w:comment>
  <w:comment w:id="55" w:author="Jaime Lynn Speiser" w:date="2024-04-19T15:50:00Z" w:initials="JLS">
    <w:p w14:paraId="47E207D4" w14:textId="159AF175" w:rsidR="002D4897" w:rsidRDefault="002D4897" w:rsidP="002D4897">
      <w:pPr>
        <w:pStyle w:val="CommentText"/>
      </w:pPr>
      <w:r>
        <w:rPr>
          <w:rStyle w:val="CommentReference"/>
        </w:rPr>
        <w:annotationRef/>
      </w:r>
      <w:r>
        <w:t xml:space="preserve">Need to be consistent with how we write this out </w:t>
      </w:r>
    </w:p>
  </w:comment>
  <w:comment w:id="108" w:author="Byron C Jaeger" w:date="2024-05-01T13:03:00Z" w:initials="BCJ">
    <w:p w14:paraId="72E40B44" w14:textId="77777777" w:rsidR="00ED0E6C" w:rsidRDefault="00ED0E6C" w:rsidP="00ED0E6C">
      <w:pPr>
        <w:pStyle w:val="CommentText"/>
      </w:pPr>
      <w:r>
        <w:rPr>
          <w:rStyle w:val="CommentReference"/>
        </w:rPr>
        <w:annotationRef/>
      </w:r>
      <w:r>
        <w:t>Readers/Reviewers may get confused here because we haven’t mentioned these methods yet. It may be helpful to give a very concise explanation of methods if there is enough room in the abstract.</w:t>
      </w:r>
    </w:p>
  </w:comment>
  <w:comment w:id="107" w:author="Byron C Jaeger" w:date="2024-04-30T13:43:00Z" w:initials="BJ">
    <w:p w14:paraId="3BE70F23" w14:textId="77777777" w:rsidR="00400C0C" w:rsidRDefault="004238D7" w:rsidP="00400C0C">
      <w:pPr>
        <w:pStyle w:val="CommentText"/>
      </w:pPr>
      <w:r>
        <w:rPr>
          <w:rStyle w:val="CommentReference"/>
        </w:rPr>
        <w:annotationRef/>
      </w:r>
      <w:r w:rsidR="00400C0C">
        <w:t xml:space="preserve">We should present some results from the study before the conclusion. </w:t>
      </w:r>
    </w:p>
    <w:p w14:paraId="2A3C8A5B" w14:textId="77777777" w:rsidR="00400C0C" w:rsidRDefault="00400C0C" w:rsidP="00400C0C">
      <w:pPr>
        <w:pStyle w:val="CommentText"/>
      </w:pPr>
    </w:p>
    <w:p w14:paraId="6F949A53" w14:textId="77777777" w:rsidR="00400C0C" w:rsidRDefault="00400C0C" w:rsidP="00400C0C">
      <w:pPr>
        <w:pStyle w:val="CommentText"/>
      </w:pPr>
      <w:r>
        <w:t>Maybe we can indicate the overall median (25th, 75th percentile) R-squared, % reduction in variables, and number of seconds taken to select variables. Then, indicate top 3 variable selection methods for R-squared, % variable reduction, and computation time. Last, indicate the top 3 variable selection methods based on a balance of computing time and prediction accuracy (you could just do this by ranking each method from 1-13 in each and then averaging the ranks).</w:t>
      </w:r>
    </w:p>
    <w:p w14:paraId="32F1571E" w14:textId="77777777" w:rsidR="00400C0C" w:rsidRDefault="00400C0C" w:rsidP="00400C0C">
      <w:pPr>
        <w:pStyle w:val="CommentText"/>
      </w:pPr>
    </w:p>
    <w:p w14:paraId="6FA7E234" w14:textId="77777777" w:rsidR="00400C0C" w:rsidRDefault="00400C0C" w:rsidP="00400C0C">
      <w:pPr>
        <w:pStyle w:val="CommentText"/>
      </w:pPr>
      <w:r>
        <w:t>I think it would be okay to do either of the options below, but I lean towards A to keep word count within range.</w:t>
      </w:r>
    </w:p>
    <w:p w14:paraId="169DC999" w14:textId="77777777" w:rsidR="00400C0C" w:rsidRDefault="00400C0C" w:rsidP="00400C0C">
      <w:pPr>
        <w:pStyle w:val="CommentText"/>
      </w:pPr>
    </w:p>
    <w:p w14:paraId="3E4BAADB" w14:textId="77777777" w:rsidR="00400C0C" w:rsidRDefault="00400C0C" w:rsidP="00400C0C">
      <w:pPr>
        <w:pStyle w:val="CommentText"/>
      </w:pPr>
      <w:r>
        <w:t>A. indicate the top 3 methods based on the overall average (i.e., combining oblique and axis based results). Going beyond that would be too much to present in an abstract.</w:t>
      </w:r>
    </w:p>
    <w:p w14:paraId="77E656D7" w14:textId="77777777" w:rsidR="00400C0C" w:rsidRDefault="00400C0C" w:rsidP="00400C0C">
      <w:pPr>
        <w:pStyle w:val="CommentText"/>
      </w:pPr>
    </w:p>
    <w:p w14:paraId="5A9E7AA7" w14:textId="77777777" w:rsidR="00400C0C" w:rsidRDefault="00400C0C" w:rsidP="00400C0C">
      <w:pPr>
        <w:pStyle w:val="CommentText"/>
      </w:pPr>
      <w:r>
        <w:t xml:space="preserve">B. indicate the top 3 methods based on whether an oblique or axis-based forest was the prediction model. </w:t>
      </w:r>
    </w:p>
    <w:p w14:paraId="50837555" w14:textId="77777777" w:rsidR="00400C0C" w:rsidRDefault="00400C0C" w:rsidP="00400C0C">
      <w:pPr>
        <w:pStyle w:val="CommentText"/>
      </w:pPr>
      <w:r>
        <w:t xml:space="preserve"> </w:t>
      </w:r>
    </w:p>
  </w:comment>
  <w:comment w:id="109" w:author="Byron C Jaeger" w:date="2024-05-01T13:17:00Z" w:initials="BCJ">
    <w:p w14:paraId="629B5817" w14:textId="457FA16E" w:rsidR="00361847" w:rsidRDefault="00361847" w:rsidP="00361847">
      <w:pPr>
        <w:pStyle w:val="CommentText"/>
      </w:pPr>
      <w:r>
        <w:rPr>
          <w:rStyle w:val="CommentReference"/>
        </w:rPr>
        <w:annotationRef/>
      </w:r>
      <w:r>
        <w:t xml:space="preserve">I think the abstract should end at the conclusion sentence, but this is the perfect sentence to put in a cover letter. </w:t>
      </w:r>
    </w:p>
  </w:comment>
  <w:comment w:id="110" w:author="Byron C Jaeger" w:date="2024-05-01T15:31:00Z" w:initials="BJ">
    <w:p w14:paraId="4720A41B" w14:textId="77777777" w:rsidR="007B41E2" w:rsidRDefault="007B41E2" w:rsidP="007B41E2">
      <w:pPr>
        <w:pStyle w:val="CommentText"/>
      </w:pPr>
      <w:r>
        <w:rPr>
          <w:rStyle w:val="CommentReference"/>
        </w:rPr>
        <w:annotationRef/>
      </w:r>
      <w:r>
        <w:t>I cut a lot of text here to try and make the intro short. I didn’t think the background info was incorrect, I just like concise intro sections.</w:t>
      </w:r>
    </w:p>
  </w:comment>
  <w:comment w:id="111" w:author="Byron C Jaeger" w:date="2024-05-01T16:11:00Z" w:initials="BCJ">
    <w:p w14:paraId="285D3AE6" w14:textId="77777777" w:rsidR="005C26CF" w:rsidRDefault="005C26CF" w:rsidP="005C26CF">
      <w:pPr>
        <w:pStyle w:val="CommentText"/>
      </w:pPr>
      <w:r>
        <w:rPr>
          <w:rStyle w:val="CommentReference"/>
        </w:rPr>
        <w:annotationRef/>
      </w:r>
      <w:r>
        <w:t>Believe it or not, even after cutting all that text, I still think it’s too long. I usually shoot for 2 paragraphs.</w:t>
      </w:r>
    </w:p>
  </w:comment>
  <w:comment w:id="112" w:author="Byron C Jaeger" w:date="2024-05-01T15:10:00Z" w:initials="BJ">
    <w:p w14:paraId="07D7E679" w14:textId="7FA88180" w:rsidR="00400C0C" w:rsidRDefault="00400C0C" w:rsidP="00400C0C">
      <w:pPr>
        <w:pStyle w:val="CommentText"/>
      </w:pPr>
      <w:r>
        <w:rPr>
          <w:rStyle w:val="CommentReference"/>
        </w:rPr>
        <w:annotationRef/>
      </w:r>
      <w:r>
        <w:t>Consider using an acronym for RFs. It saves a lot of words</w:t>
      </w:r>
    </w:p>
  </w:comment>
  <w:comment w:id="114" w:author="Byron C Jaeger" w:date="2024-05-01T13:20:00Z" w:initials="BCJ">
    <w:p w14:paraId="73AB3AA1" w14:textId="77777777" w:rsidR="00400C0C" w:rsidRDefault="00361847" w:rsidP="00400C0C">
      <w:pPr>
        <w:pStyle w:val="CommentText"/>
      </w:pPr>
      <w:r>
        <w:rPr>
          <w:rStyle w:val="CommentReference"/>
        </w:rPr>
        <w:annotationRef/>
      </w:r>
      <w:r w:rsidR="00400C0C">
        <w:t>You’ll notice I changed popular to frequently used in the abstract. It’s hard to verify if something is popular (it’s also hard to say what popular means) or not but easy to verify if it’s frequently used. I won’t change it from here on out and I don’t have strong feelings.</w:t>
      </w:r>
    </w:p>
    <w:p w14:paraId="0AF52728" w14:textId="77777777" w:rsidR="00400C0C" w:rsidRDefault="00400C0C" w:rsidP="00400C0C">
      <w:pPr>
        <w:pStyle w:val="CommentText"/>
      </w:pPr>
    </w:p>
    <w:p w14:paraId="1894AABE" w14:textId="77777777" w:rsidR="00400C0C" w:rsidRDefault="00400C0C" w:rsidP="00400C0C">
      <w:pPr>
        <w:pStyle w:val="CommentText"/>
      </w:pPr>
      <w:r>
        <w:t>E.g., C++. Everyone hates this language and it is heavily criticized due to memory safety and security vulnerabilities. Is it popular? I couldn’t say. However, I can empirically verify it is frequently used.</w:t>
      </w:r>
    </w:p>
  </w:comment>
  <w:comment w:id="125" w:author="Byron C Jaeger" w:date="2024-05-01T15:15:00Z" w:initials="BJ">
    <w:p w14:paraId="3EABB848" w14:textId="77777777" w:rsidR="00400C0C" w:rsidRDefault="00400C0C" w:rsidP="00400C0C">
      <w:pPr>
        <w:pStyle w:val="CommentText"/>
      </w:pPr>
      <w:r>
        <w:rPr>
          <w:rStyle w:val="CommentReference"/>
        </w:rPr>
        <w:annotationRef/>
      </w:r>
      <w:r>
        <w:t>We can keep this if you like, but I think it is okay to drop for space.</w:t>
      </w:r>
    </w:p>
  </w:comment>
  <w:comment w:id="134" w:author="Byron C Jaeger" w:date="2024-05-01T15:20:00Z" w:initials="BJ">
    <w:p w14:paraId="68FCFEDA" w14:textId="77777777" w:rsidR="00322351" w:rsidRDefault="00322351" w:rsidP="00322351">
      <w:pPr>
        <w:pStyle w:val="CommentText"/>
      </w:pPr>
      <w:r>
        <w:rPr>
          <w:rStyle w:val="CommentReference"/>
        </w:rPr>
        <w:annotationRef/>
      </w:r>
      <w:r>
        <w:t>This is true but it’s not something we need to bring up to introduce our study</w:t>
      </w:r>
    </w:p>
  </w:comment>
  <w:comment w:id="138" w:author="Byron C Jaeger" w:date="2024-05-01T15:21:00Z" w:initials="BJ">
    <w:p w14:paraId="7CD987AA" w14:textId="77777777" w:rsidR="00322351" w:rsidRDefault="00322351" w:rsidP="00322351">
      <w:pPr>
        <w:pStyle w:val="CommentText"/>
      </w:pPr>
      <w:r>
        <w:rPr>
          <w:rStyle w:val="CommentReference"/>
        </w:rPr>
        <w:annotationRef/>
      </w:r>
      <w:r>
        <w:t>This is only true for training data.</w:t>
      </w:r>
    </w:p>
  </w:comment>
  <w:comment w:id="135" w:author="Byron C Jaeger" w:date="2024-05-01T15:33:00Z" w:initials="BJ">
    <w:p w14:paraId="5B769614" w14:textId="77777777" w:rsidR="007B41E2" w:rsidRDefault="007B41E2" w:rsidP="007B41E2">
      <w:pPr>
        <w:pStyle w:val="CommentText"/>
      </w:pPr>
      <w:r>
        <w:rPr>
          <w:rStyle w:val="CommentReference"/>
        </w:rPr>
        <w:annotationRef/>
      </w:r>
      <w:r>
        <w:t>I would go so far as to cut these sentences and merge in the paragraph below this one.</w:t>
      </w:r>
    </w:p>
  </w:comment>
  <w:comment w:id="172" w:author="Byron C Jaeger" w:date="2024-05-01T15:31:00Z" w:initials="BJ">
    <w:p w14:paraId="65FA9B50" w14:textId="40E0A649" w:rsidR="007B41E2" w:rsidRDefault="007B41E2" w:rsidP="007B41E2">
      <w:pPr>
        <w:pStyle w:val="CommentText"/>
      </w:pPr>
      <w:r>
        <w:rPr>
          <w:rStyle w:val="CommentReference"/>
        </w:rPr>
        <w:annotationRef/>
      </w:r>
      <w:r>
        <w:t>Added this to be consistent with abstract</w:t>
      </w:r>
    </w:p>
  </w:comment>
  <w:comment w:id="199" w:author="Microsoft Office User" w:date="2022-10-27T11:40:00Z" w:initials="MOU">
    <w:p w14:paraId="2EC723C8" w14:textId="117E4862" w:rsidR="007A5E49" w:rsidRDefault="007A5E49">
      <w:pPr>
        <w:pStyle w:val="CommentText"/>
      </w:pPr>
      <w:r>
        <w:rPr>
          <w:rStyle w:val="CommentReference"/>
        </w:rPr>
        <w:annotationRef/>
      </w:r>
      <w:r>
        <w:t xml:space="preserve">ah here is the overfitting piece. Suggest referencing: </w:t>
      </w:r>
    </w:p>
    <w:p w14:paraId="63BC52EF" w14:textId="77777777" w:rsidR="007A5E49" w:rsidRDefault="007A5E49" w:rsidP="00064FD2">
      <w:pPr>
        <w:spacing w:after="0" w:line="240" w:lineRule="auto"/>
        <w:rPr>
          <w:rFonts w:ascii="Times New Roman" w:eastAsia="Times New Roman" w:hAnsi="Times New Roman"/>
          <w:sz w:val="24"/>
          <w:szCs w:val="24"/>
        </w:rPr>
      </w:pPr>
    </w:p>
    <w:p w14:paraId="63D09E9F" w14:textId="348B6C09" w:rsidR="007A5E49" w:rsidRPr="00064FD2" w:rsidRDefault="007A5E49" w:rsidP="00064FD2">
      <w:pPr>
        <w:spacing w:after="0" w:line="240" w:lineRule="auto"/>
        <w:rPr>
          <w:rFonts w:ascii="Times New Roman" w:eastAsia="Times New Roman" w:hAnsi="Times New Roman"/>
          <w:sz w:val="24"/>
          <w:szCs w:val="24"/>
        </w:rPr>
      </w:pPr>
      <w:r w:rsidRPr="00064FD2">
        <w:rPr>
          <w:rFonts w:ascii="Times New Roman" w:eastAsia="Times New Roman" w:hAnsi="Times New Roman"/>
          <w:sz w:val="24"/>
          <w:szCs w:val="24"/>
        </w:rPr>
        <w:t>Riley RD, Ensor J, Snell KI, Harrell FE, Martin GP, Reitsma JB, Moons KG, Collins G, Van Smeden M. Calculating the sample size required for developing a clinical prediction model. Bmj. 2020 Mar 18;368.</w:t>
      </w:r>
    </w:p>
    <w:p w14:paraId="76E7C563" w14:textId="4A9E1CE4" w:rsidR="007A5E49" w:rsidRDefault="007A5E49">
      <w:pPr>
        <w:pStyle w:val="CommentText"/>
      </w:pPr>
    </w:p>
  </w:comment>
  <w:comment w:id="207" w:author="Microsoft Office User" w:date="2022-10-27T11:42:00Z" w:initials="MOU">
    <w:p w14:paraId="0B9C96E3" w14:textId="77777777" w:rsidR="007A5E49" w:rsidRPr="00064FD2" w:rsidRDefault="007A5E49" w:rsidP="00064FD2">
      <w:pPr>
        <w:spacing w:after="0" w:line="240" w:lineRule="auto"/>
        <w:rPr>
          <w:rFonts w:ascii="Times New Roman" w:eastAsia="Times New Roman" w:hAnsi="Times New Roman"/>
          <w:sz w:val="24"/>
          <w:szCs w:val="24"/>
        </w:rPr>
      </w:pPr>
      <w:r>
        <w:rPr>
          <w:rStyle w:val="CommentReference"/>
        </w:rPr>
        <w:annotationRef/>
      </w:r>
      <w:r w:rsidRPr="00064FD2">
        <w:rPr>
          <w:rFonts w:ascii="Times New Roman" w:eastAsia="Times New Roman" w:hAnsi="Times New Roman"/>
          <w:sz w:val="24"/>
          <w:szCs w:val="24"/>
        </w:rPr>
        <w:t>Bagherzadeh-Khiabani F, Ramezankhani A, Azizi F, Hadaegh F, Steyerberg EW, Khalili D. A tutorial on variable selection for clinical prediction models: feature selection methods in data mining could improve the results. Journal of clinical epidemiology. 2016 Mar 1;71:76-85.</w:t>
      </w:r>
    </w:p>
    <w:p w14:paraId="4AC68778" w14:textId="11553126" w:rsidR="007A5E49" w:rsidRDefault="007A5E49">
      <w:pPr>
        <w:pStyle w:val="CommentText"/>
      </w:pPr>
    </w:p>
  </w:comment>
  <w:comment w:id="251" w:author="Byron C Jaeger" w:date="2024-05-01T16:06:00Z" w:initials="BJ">
    <w:p w14:paraId="2B2DAD64" w14:textId="77777777" w:rsidR="004A1CC3" w:rsidRDefault="004A1CC3" w:rsidP="004A1CC3">
      <w:pPr>
        <w:pStyle w:val="CommentText"/>
      </w:pPr>
      <w:r>
        <w:rPr>
          <w:rStyle w:val="CommentReference"/>
        </w:rPr>
        <w:annotationRef/>
      </w:r>
      <w:r>
        <w:t>This is true but decision trees are known to be robust to outliers so having versus not having an outlier shouldn’t change much.</w:t>
      </w:r>
    </w:p>
  </w:comment>
  <w:comment w:id="255" w:author="Microsoft Office User" w:date="2022-10-27T11:52:00Z" w:initials="MOU">
    <w:p w14:paraId="5D504FD8" w14:textId="7931787F" w:rsidR="009C5505" w:rsidRPr="00260BBA" w:rsidRDefault="009C5505" w:rsidP="009C5505">
      <w:pPr>
        <w:spacing w:after="0" w:line="240" w:lineRule="auto"/>
        <w:rPr>
          <w:rFonts w:ascii="Times New Roman" w:eastAsia="Times New Roman" w:hAnsi="Times New Roman"/>
          <w:sz w:val="24"/>
          <w:szCs w:val="24"/>
        </w:rPr>
      </w:pPr>
      <w:r>
        <w:rPr>
          <w:rStyle w:val="CommentReference"/>
        </w:rPr>
        <w:annotationRef/>
      </w:r>
      <w:r w:rsidRPr="00260BBA">
        <w:rPr>
          <w:rFonts w:ascii="Times New Roman" w:eastAsia="Times New Roman" w:hAnsi="Times New Roman"/>
          <w:sz w:val="24"/>
          <w:szCs w:val="24"/>
        </w:rPr>
        <w:t>Dixon WJ (1960) Simplified estimation from censored normal samples. Ann Math Stats 31:385–391</w:t>
      </w:r>
    </w:p>
    <w:p w14:paraId="6D13FC77" w14:textId="77777777" w:rsidR="009C5505" w:rsidRDefault="009C5505" w:rsidP="009C5505">
      <w:pPr>
        <w:pStyle w:val="CommentText"/>
      </w:pPr>
    </w:p>
    <w:p w14:paraId="32C949C2" w14:textId="77777777" w:rsidR="009C5505" w:rsidRDefault="009C5505" w:rsidP="009C5505">
      <w:pPr>
        <w:pStyle w:val="CommentText"/>
      </w:pPr>
      <w:r>
        <w:t>This is where winsorization comes from</w:t>
      </w:r>
    </w:p>
  </w:comment>
  <w:comment w:id="278" w:author="Jaime Lynn Speiser" w:date="2024-04-19T13:46:00Z" w:initials="JS">
    <w:p w14:paraId="2AA50F22" w14:textId="77777777" w:rsidR="001471C6" w:rsidRDefault="001471C6" w:rsidP="001471C6">
      <w:pPr>
        <w:pStyle w:val="CommentText"/>
      </w:pPr>
      <w:r>
        <w:rPr>
          <w:rStyle w:val="CommentReference"/>
        </w:rPr>
        <w:annotationRef/>
      </w:r>
      <w:hyperlink r:id="rId1" w:history="1">
        <w:r w:rsidRPr="00280C61">
          <w:rPr>
            <w:rStyle w:val="Hyperlink"/>
          </w:rPr>
          <w:t>https://www.sciencedirect.com/science/article/pii/S0167947312003490</w:t>
        </w:r>
      </w:hyperlink>
      <w:r>
        <w:t xml:space="preserve"> </w:t>
      </w:r>
    </w:p>
    <w:p w14:paraId="18B7AAC7" w14:textId="77777777" w:rsidR="001471C6" w:rsidRDefault="001471C6" w:rsidP="001471C6">
      <w:pPr>
        <w:pStyle w:val="CommentText"/>
      </w:pPr>
      <w:r>
        <w:t>hapfelmeier</w:t>
      </w:r>
    </w:p>
  </w:comment>
  <w:comment w:id="279" w:author="Jaime Lynn Speiser" w:date="2022-10-24T13:37:00Z" w:initials="JLS">
    <w:p w14:paraId="51744ECC" w14:textId="21C98AA4" w:rsidR="007A5E49" w:rsidRDefault="007A5E49" w:rsidP="00233249">
      <w:pPr>
        <w:pStyle w:val="CommentText"/>
      </w:pPr>
      <w:r>
        <w:rPr>
          <w:rStyle w:val="CommentReference"/>
        </w:rPr>
        <w:annotationRef/>
      </w:r>
      <w:r>
        <w:t xml:space="preserve">Add ref for new quicker method: </w:t>
      </w:r>
      <w:hyperlink r:id="rId2" w:history="1">
        <w:r w:rsidRPr="009A4C4A">
          <w:rPr>
            <w:rStyle w:val="Hyperlink"/>
          </w:rPr>
          <w:t>https://www.sciencedirect.com/science/article/pii/S0167947312003490</w:t>
        </w:r>
      </w:hyperlink>
    </w:p>
  </w:comment>
  <w:comment w:id="283" w:author="Microsoft Office User" w:date="2022-10-27T11:52:00Z" w:initials="MOU">
    <w:p w14:paraId="299DE967" w14:textId="77777777" w:rsidR="007A5E49" w:rsidRPr="00260BBA" w:rsidRDefault="007A5E49" w:rsidP="00260BBA">
      <w:pPr>
        <w:spacing w:after="0" w:line="240" w:lineRule="auto"/>
        <w:rPr>
          <w:rFonts w:ascii="Times New Roman" w:eastAsia="Times New Roman" w:hAnsi="Times New Roman"/>
          <w:sz w:val="24"/>
          <w:szCs w:val="24"/>
        </w:rPr>
      </w:pPr>
      <w:r>
        <w:rPr>
          <w:rStyle w:val="CommentReference"/>
        </w:rPr>
        <w:annotationRef/>
      </w:r>
      <w:r w:rsidRPr="00260BBA">
        <w:rPr>
          <w:rFonts w:ascii="Times New Roman" w:eastAsia="Times New Roman" w:hAnsi="Times New Roman"/>
          <w:sz w:val="24"/>
          <w:szCs w:val="24"/>
        </w:rPr>
        <w:t>Dixon WJ (1960) Simplified estimation from censored normal samples. Ann Math Stats 31:385–391</w:t>
      </w:r>
    </w:p>
    <w:p w14:paraId="12329074" w14:textId="77777777" w:rsidR="007A5E49" w:rsidRDefault="007A5E49">
      <w:pPr>
        <w:pStyle w:val="CommentText"/>
      </w:pPr>
    </w:p>
    <w:p w14:paraId="588AE9FE" w14:textId="32F87866" w:rsidR="007A5E49" w:rsidRDefault="007A5E49">
      <w:pPr>
        <w:pStyle w:val="CommentText"/>
      </w:pPr>
      <w:r>
        <w:t>This is where winsorization comes from</w:t>
      </w:r>
    </w:p>
  </w:comment>
  <w:comment w:id="284" w:author="Jaime Lynn Speiser" w:date="2024-04-19T13:52:00Z" w:initials="JS">
    <w:p w14:paraId="5405FECD" w14:textId="77777777" w:rsidR="001142AE" w:rsidRDefault="001142AE" w:rsidP="001142AE">
      <w:pPr>
        <w:pStyle w:val="CommentText"/>
      </w:pPr>
      <w:r>
        <w:rPr>
          <w:rStyle w:val="CommentReference"/>
        </w:rPr>
        <w:annotationRef/>
      </w:r>
      <w:r>
        <w:t>This is copied from the previous paper. Does that matter?</w:t>
      </w:r>
    </w:p>
  </w:comment>
  <w:comment w:id="285" w:author="Byron C Jaeger" w:date="2024-05-01T15:52:00Z" w:initials="BJ">
    <w:p w14:paraId="1AF88DFF" w14:textId="77777777" w:rsidR="009C5505" w:rsidRDefault="009C5505" w:rsidP="009C5505">
      <w:pPr>
        <w:pStyle w:val="CommentText"/>
      </w:pPr>
      <w:r>
        <w:rPr>
          <w:rStyle w:val="CommentReference"/>
        </w:rPr>
        <w:annotationRef/>
      </w:r>
      <w:r>
        <w:t xml:space="preserve">Some journals like this and others don’t. I recommend we leave it in as long as it’s a standard practice in whatever journal we submit to. </w:t>
      </w:r>
    </w:p>
  </w:comment>
  <w:comment w:id="298" w:author="Byron C Jaeger" w:date="2024-05-01T19:38:00Z" w:initials="BJ">
    <w:p w14:paraId="28B01E31" w14:textId="77777777" w:rsidR="00CB29FA" w:rsidRDefault="00CB29FA" w:rsidP="00CB29FA">
      <w:pPr>
        <w:pStyle w:val="CommentText"/>
      </w:pPr>
      <w:r>
        <w:rPr>
          <w:rStyle w:val="CommentReference"/>
        </w:rPr>
        <w:annotationRef/>
      </w:r>
      <w:r>
        <w:t>It would be extremely valuable to come up with a standardized way of naming these. The way some are named with R package and others are named with author names is confusing. This is my bad - I should have thought of this sooner and not used bad names in my original code</w:t>
      </w:r>
    </w:p>
  </w:comment>
  <w:comment w:id="321" w:author="Byron C Jaeger" w:date="2024-05-01T19:39:00Z" w:initials="BJ">
    <w:p w14:paraId="2F5DDBAA" w14:textId="77777777" w:rsidR="00CB29FA" w:rsidRDefault="00CB29FA" w:rsidP="00CB29FA">
      <w:pPr>
        <w:pStyle w:val="CommentText"/>
      </w:pPr>
      <w:r>
        <w:rPr>
          <w:rStyle w:val="CommentReference"/>
        </w:rPr>
        <w:annotationRef/>
      </w:r>
      <w:r>
        <w:t>I made some edits to Table 1 in the other doc that conflict with descriptions here. We can discuss this soon to line things up. I’m going to skip editing this for now</w:t>
      </w:r>
    </w:p>
  </w:comment>
  <w:comment w:id="322" w:author="Nathaniel Sean O'Connell" w:date="2024-04-19T10:02:00Z" w:initials="NSO">
    <w:p w14:paraId="631CBD0C" w14:textId="5351B49C" w:rsidR="007A5E49" w:rsidRDefault="007A5E49">
      <w:pPr>
        <w:pStyle w:val="CommentText"/>
      </w:pPr>
      <w:r>
        <w:rPr>
          <w:rStyle w:val="CommentReference"/>
        </w:rPr>
        <w:annotationRef/>
      </w:r>
      <w:r>
        <w:rPr>
          <w:rFonts w:ascii="Arial" w:hAnsi="Arial" w:cs="Arial"/>
          <w:color w:val="222222"/>
          <w:shd w:val="clear" w:color="auto" w:fill="FFFFFF"/>
        </w:rPr>
        <w:t>Hapfelmeier, Alexander, Roman Hornung, and Bernhard Haller. "Efficient permutation testing of variable importance measures by the example of random forests." </w:t>
      </w:r>
      <w:r>
        <w:rPr>
          <w:rFonts w:ascii="Arial" w:hAnsi="Arial" w:cs="Arial"/>
          <w:i/>
          <w:iCs/>
          <w:color w:val="222222"/>
          <w:shd w:val="clear" w:color="auto" w:fill="FFFFFF"/>
        </w:rPr>
        <w:t>Computational Statistics &amp; Data Analysis</w:t>
      </w:r>
      <w:r>
        <w:rPr>
          <w:rFonts w:ascii="Arial" w:hAnsi="Arial" w:cs="Arial"/>
          <w:color w:val="222222"/>
          <w:shd w:val="clear" w:color="auto" w:fill="FFFFFF"/>
        </w:rPr>
        <w:t> 181 (2023): 107689.</w:t>
      </w:r>
    </w:p>
  </w:comment>
  <w:comment w:id="323" w:author="Nathaniel Sean O'Connell" w:date="2024-04-18T14:46:00Z" w:initials="NSO">
    <w:p w14:paraId="510B9F76" w14:textId="77777777" w:rsidR="007A5E49" w:rsidRDefault="007A5E49" w:rsidP="00077DA4">
      <w:pPr>
        <w:pStyle w:val="CommentText"/>
      </w:pPr>
      <w:r>
        <w:rPr>
          <w:rStyle w:val="CommentReference"/>
        </w:rPr>
        <w:annotationRef/>
      </w:r>
      <w:r>
        <w:rPr>
          <w:rFonts w:ascii="Arial" w:hAnsi="Arial" w:cs="Arial"/>
          <w:color w:val="222222"/>
          <w:shd w:val="clear" w:color="auto" w:fill="FFFFFF"/>
        </w:rPr>
        <w:t>Menze, Bjoern H., et al. "On oblique random forests." </w:t>
      </w:r>
      <w:r>
        <w:rPr>
          <w:rFonts w:ascii="Arial" w:hAnsi="Arial" w:cs="Arial"/>
          <w:i/>
          <w:iCs/>
          <w:color w:val="222222"/>
          <w:shd w:val="clear" w:color="auto" w:fill="FFFFFF"/>
        </w:rPr>
        <w:t>Machine Learning and Knowledge Discovery in Databases: European Conference, ECML PKDD 2011, Athens, Greece, September 5-9, 2011, Proceedings, Part II 22</w:t>
      </w:r>
      <w:r>
        <w:rPr>
          <w:rFonts w:ascii="Arial" w:hAnsi="Arial" w:cs="Arial"/>
          <w:color w:val="222222"/>
          <w:shd w:val="clear" w:color="auto" w:fill="FFFFFF"/>
        </w:rPr>
        <w:t>. Springer Berlin Heidelberg, 2011.</w:t>
      </w:r>
    </w:p>
  </w:comment>
  <w:comment w:id="324" w:author="Nathaniel Sean O'Connell" w:date="2024-04-18T14:48:00Z" w:initials="NSO">
    <w:p w14:paraId="543BEC1F" w14:textId="0C60CB33" w:rsidR="007A5E49" w:rsidRDefault="007A5E49">
      <w:pPr>
        <w:pStyle w:val="CommentText"/>
      </w:pPr>
      <w:r>
        <w:rPr>
          <w:rStyle w:val="CommentReference"/>
        </w:rPr>
        <w:annotationRef/>
      </w:r>
      <w:r>
        <w:t>Jaeger et al 2023</w:t>
      </w:r>
    </w:p>
    <w:p w14:paraId="786018B9" w14:textId="77777777" w:rsidR="007A5E49" w:rsidRDefault="007A5E49">
      <w:pPr>
        <w:pStyle w:val="CommentText"/>
      </w:pPr>
    </w:p>
  </w:comment>
  <w:comment w:id="325" w:author="Jaime Lynn Speiser" w:date="2024-04-19T14:11:00Z" w:initials="JLS">
    <w:p w14:paraId="5AB7349B" w14:textId="77777777" w:rsidR="00276559" w:rsidRDefault="00276559" w:rsidP="00276559">
      <w:pPr>
        <w:pStyle w:val="CommentText"/>
      </w:pPr>
      <w:r>
        <w:rPr>
          <w:rStyle w:val="CommentReference"/>
        </w:rPr>
        <w:annotationRef/>
      </w:r>
      <w:r>
        <w:t xml:space="preserve">How do we want to refer to this? Now that there’s an R package should we use that or his name? for others with an R package, we used the R package/method name rather than the author’s name. </w:t>
      </w:r>
    </w:p>
  </w:comment>
  <w:comment w:id="326" w:author="Jaime Lynn Speiser" w:date="2024-04-19T14:19:00Z" w:initials="JLS">
    <w:p w14:paraId="1CF8964E" w14:textId="77777777" w:rsidR="00562599" w:rsidRDefault="00562599" w:rsidP="00562599">
      <w:pPr>
        <w:pStyle w:val="CommentText"/>
      </w:pPr>
      <w:r>
        <w:rPr>
          <w:rStyle w:val="CommentReference"/>
        </w:rPr>
        <w:annotationRef/>
      </w:r>
      <w:r>
        <w:t>Were the same criteria applied to modeldata?</w:t>
      </w:r>
    </w:p>
  </w:comment>
  <w:comment w:id="327" w:author="Byron C Jaeger" w:date="2024-05-01T19:40:00Z" w:initials="BJ">
    <w:p w14:paraId="04300E6A" w14:textId="77777777" w:rsidR="00CB29FA" w:rsidRDefault="00CB29FA" w:rsidP="00CB29FA">
      <w:pPr>
        <w:pStyle w:val="CommentText"/>
      </w:pPr>
      <w:r>
        <w:rPr>
          <w:rStyle w:val="CommentReference"/>
        </w:rPr>
        <w:annotationRef/>
      </w:r>
      <w:r>
        <w:t>Yes</w:t>
      </w:r>
    </w:p>
  </w:comment>
  <w:comment w:id="338" w:author="Jaime Lynn Speiser" w:date="2024-04-19T14:18:00Z" w:initials="JLS">
    <w:p w14:paraId="108A39AD" w14:textId="5EACA723" w:rsidR="00A10E78" w:rsidRDefault="00A10E78" w:rsidP="00A10E78">
      <w:pPr>
        <w:pStyle w:val="CommentText"/>
      </w:pPr>
      <w:r>
        <w:rPr>
          <w:rStyle w:val="CommentReference"/>
        </w:rPr>
        <w:annotationRef/>
      </w:r>
      <w:r>
        <w:t>Is this correct, or was it 200?</w:t>
      </w:r>
    </w:p>
  </w:comment>
  <w:comment w:id="345" w:author="Jaime Lynn Speiser" w:date="2024-04-19T14:19:00Z" w:initials="JLS">
    <w:p w14:paraId="5112D4E8" w14:textId="77777777" w:rsidR="00562599" w:rsidRDefault="00562599" w:rsidP="00562599">
      <w:pPr>
        <w:pStyle w:val="CommentText"/>
      </w:pPr>
      <w:r>
        <w:rPr>
          <w:rStyle w:val="CommentReference"/>
        </w:rPr>
        <w:annotationRef/>
      </w:r>
      <w:r>
        <w:t>Can you add how many came from openml vs modeldata?</w:t>
      </w:r>
    </w:p>
  </w:comment>
  <w:comment w:id="346" w:author="Byron C Jaeger" w:date="2024-05-01T19:46:00Z" w:initials="BJ">
    <w:p w14:paraId="56E34520" w14:textId="77777777" w:rsidR="00DE38C7" w:rsidRDefault="00DE38C7" w:rsidP="00DE38C7">
      <w:pPr>
        <w:pStyle w:val="CommentText"/>
      </w:pPr>
      <w:r>
        <w:rPr>
          <w:rStyle w:val="CommentReference"/>
        </w:rPr>
        <w:annotationRef/>
      </w:r>
      <w:r>
        <w:t>53 from openML and 6 from modeldata I think. Nate, can you double check</w:t>
      </w:r>
    </w:p>
  </w:comment>
  <w:comment w:id="347" w:author="Jaime Lynn Speiser" w:date="2024-04-19T14:20:00Z" w:initials="JLS">
    <w:p w14:paraId="4B9F9261" w14:textId="3B498731" w:rsidR="00606F55" w:rsidRDefault="00606F55" w:rsidP="00606F55">
      <w:pPr>
        <w:pStyle w:val="CommentText"/>
      </w:pPr>
      <w:r>
        <w:rPr>
          <w:rStyle w:val="CommentReference"/>
        </w:rPr>
        <w:annotationRef/>
      </w:r>
      <w:r>
        <w:t>Please define the formula</w:t>
      </w:r>
    </w:p>
  </w:comment>
  <w:comment w:id="348" w:author="Jaime Lynn Speiser" w:date="2024-04-19T14:22:00Z" w:initials="JLS">
    <w:p w14:paraId="4A00E955" w14:textId="77777777" w:rsidR="00DB0D7B" w:rsidRDefault="00DB0D7B" w:rsidP="00DB0D7B">
      <w:pPr>
        <w:pStyle w:val="CommentText"/>
      </w:pPr>
      <w:r>
        <w:rPr>
          <w:rStyle w:val="CommentReference"/>
        </w:rPr>
        <w:annotationRef/>
      </w:r>
      <w:r>
        <w:t xml:space="preserve">Should this be flipped? I’ve often seen sample size per predictor. </w:t>
      </w:r>
    </w:p>
  </w:comment>
  <w:comment w:id="344" w:author="Byron C Jaeger" w:date="2024-05-01T19:47:00Z" w:initials="BJ">
    <w:p w14:paraId="4A14BDDD" w14:textId="77777777" w:rsidR="00DE38C7" w:rsidRDefault="00DE38C7" w:rsidP="00DE38C7">
      <w:pPr>
        <w:pStyle w:val="CommentText"/>
      </w:pPr>
      <w:r>
        <w:rPr>
          <w:rStyle w:val="CommentReference"/>
        </w:rPr>
        <w:annotationRef/>
      </w:r>
      <w:r>
        <w:t>The details about the datasets is really good. Do you think this would go better in the Results section rather than the methods?</w:t>
      </w:r>
    </w:p>
  </w:comment>
  <w:comment w:id="350" w:author="Jaime Lynn Speiser" w:date="2024-04-19T14:24:00Z" w:initials="JLS">
    <w:p w14:paraId="65703BBE" w14:textId="5CC37603" w:rsidR="00C65115" w:rsidRDefault="00C65115" w:rsidP="00C65115">
      <w:pPr>
        <w:pStyle w:val="CommentText"/>
      </w:pPr>
      <w:r>
        <w:rPr>
          <w:rStyle w:val="CommentReference"/>
        </w:rPr>
        <w:annotationRef/>
      </w:r>
      <w:r>
        <w:t>Need to make</w:t>
      </w:r>
    </w:p>
  </w:comment>
  <w:comment w:id="351" w:author="Jaime Lynn Speiser" w:date="2024-04-19T14:24:00Z" w:initials="JLS">
    <w:p w14:paraId="56B35318" w14:textId="77777777" w:rsidR="00C65115" w:rsidRDefault="00C65115" w:rsidP="00C65115">
      <w:pPr>
        <w:pStyle w:val="CommentText"/>
      </w:pPr>
      <w:r>
        <w:rPr>
          <w:rStyle w:val="CommentReference"/>
        </w:rPr>
        <w:annotationRef/>
      </w:r>
      <w:r>
        <w:t>Verify based on dataset listing</w:t>
      </w:r>
    </w:p>
  </w:comment>
  <w:comment w:id="372" w:author="Byron C Jaeger" w:date="2024-05-01T19:58:00Z" w:initials="BJ">
    <w:p w14:paraId="66807714" w14:textId="77777777" w:rsidR="001203CF" w:rsidRDefault="001203CF" w:rsidP="001203CF">
      <w:pPr>
        <w:pStyle w:val="CommentText"/>
      </w:pPr>
      <w:r>
        <w:rPr>
          <w:rStyle w:val="CommentReference"/>
        </w:rPr>
        <w:annotationRef/>
      </w:r>
      <w:r>
        <w:t>Stopping here due to time constraints.</w:t>
      </w:r>
    </w:p>
  </w:comment>
  <w:comment w:id="376" w:author="Byron C Jaeger" w:date="2024-05-01T19:50:00Z" w:initials="BJ">
    <w:p w14:paraId="370FC0B1" w14:textId="140C1320" w:rsidR="00DE38C7" w:rsidRDefault="00DE38C7" w:rsidP="00DE38C7">
      <w:pPr>
        <w:pStyle w:val="CommentText"/>
      </w:pPr>
      <w:r>
        <w:rPr>
          <w:rStyle w:val="CommentReference"/>
        </w:rPr>
        <w:annotationRef/>
      </w:r>
      <w:r>
        <w:t>I think this should be 75% / 25%. I checked my code and that was the default value for initial_split(). Nate, you may have changed this in your code, which would be totally fine. Just wanted to double check.</w:t>
      </w:r>
    </w:p>
  </w:comment>
  <w:comment w:id="377" w:author="Jaime Lynn Speiser" w:date="2024-04-19T14:27:00Z" w:initials="JLS">
    <w:p w14:paraId="37E279E9" w14:textId="4F11CA01" w:rsidR="002D4CCA" w:rsidRDefault="002D4CCA" w:rsidP="002D4CCA">
      <w:pPr>
        <w:pStyle w:val="CommentText"/>
      </w:pPr>
      <w:r>
        <w:rPr>
          <w:rStyle w:val="CommentReference"/>
        </w:rPr>
        <w:annotationRef/>
      </w:r>
      <w:r>
        <w:t>Nate, please add definition for this</w:t>
      </w:r>
    </w:p>
  </w:comment>
  <w:comment w:id="378" w:author="Nathaniel Sean O'Connell" w:date="2024-04-01T15:27:00Z" w:initials="NSO">
    <w:p w14:paraId="22C1208D" w14:textId="6F398137" w:rsidR="007A5E49" w:rsidRDefault="007A5E49">
      <w:pPr>
        <w:pStyle w:val="CommentText"/>
      </w:pPr>
      <w:r>
        <w:rPr>
          <w:rStyle w:val="CommentReference"/>
        </w:rPr>
        <w:annotationRef/>
      </w:r>
      <w:r>
        <w:t>Need to update with Byron’s computer specs</w:t>
      </w:r>
    </w:p>
  </w:comment>
  <w:comment w:id="379" w:author="Jaime Lynn Speiser" w:date="2024-04-19T14:28:00Z" w:initials="JLS">
    <w:p w14:paraId="0CC15179" w14:textId="77777777" w:rsidR="005448DD" w:rsidRDefault="005448DD" w:rsidP="005448DD">
      <w:pPr>
        <w:pStyle w:val="CommentText"/>
      </w:pPr>
      <w:r>
        <w:rPr>
          <w:rStyle w:val="CommentReference"/>
        </w:rPr>
        <w:annotationRef/>
      </w:r>
      <w:r>
        <w:t>Actually should use Nate’s specs since it was run on his computer!</w:t>
      </w:r>
    </w:p>
  </w:comment>
  <w:comment w:id="380" w:author="Jaime Lynn Speiser" w:date="2024-04-29T12:02:00Z" w:initials="JS">
    <w:p w14:paraId="409DCDB5" w14:textId="77777777" w:rsidR="005B3263" w:rsidRDefault="005B3263" w:rsidP="005B3263">
      <w:pPr>
        <w:pStyle w:val="CommentText"/>
      </w:pPr>
      <w:r>
        <w:rPr>
          <w:rStyle w:val="CommentReference"/>
        </w:rPr>
        <w:annotationRef/>
      </w:r>
      <w:r>
        <w:t xml:space="preserve">Do we want to use RF or write out “random forest”? I tend to write it out so we have less acronyms. </w:t>
      </w:r>
    </w:p>
  </w:comment>
  <w:comment w:id="381" w:author="Jaime Lynn Speiser" w:date="2024-04-29T12:41:00Z" w:initials="JLS">
    <w:p w14:paraId="7975F526" w14:textId="77777777" w:rsidR="00A15184" w:rsidRDefault="00A15184" w:rsidP="00A15184">
      <w:pPr>
        <w:pStyle w:val="CommentText"/>
      </w:pPr>
      <w:r>
        <w:rPr>
          <w:rStyle w:val="CommentReference"/>
        </w:rPr>
        <w:annotationRef/>
      </w:r>
      <w:r>
        <w:t xml:space="preserve">It looks to me that the variability is not that great for RRF. Can you please verify? It looks like vsurf, caret, altman and svetnik have the largest variability in the standardized Fig 4 and 5 plots. </w:t>
      </w:r>
    </w:p>
  </w:comment>
  <w:comment w:id="382" w:author="Nathaniel Sean O'Connell" w:date="2024-04-05T12:18:00Z" w:initials="NSO">
    <w:p w14:paraId="33DB4B97" w14:textId="4E0F3A2E" w:rsidR="007A5E49" w:rsidRDefault="007A5E49">
      <w:pPr>
        <w:pStyle w:val="CommentText"/>
      </w:pPr>
      <w:r>
        <w:rPr>
          <w:rStyle w:val="CommentReference"/>
        </w:rPr>
        <w:annotationRef/>
      </w:r>
      <w:r>
        <w:t>Will edit labels of this table later on</w:t>
      </w:r>
    </w:p>
  </w:comment>
  <w:comment w:id="383" w:author="Jaime Lynn Speiser" w:date="2024-04-29T10:48:00Z" w:initials="JS">
    <w:p w14:paraId="0995D15D" w14:textId="77777777" w:rsidR="002F6B52" w:rsidRDefault="002F6B52" w:rsidP="002F6B52">
      <w:pPr>
        <w:pStyle w:val="CommentText"/>
      </w:pPr>
      <w:r>
        <w:rPr>
          <w:rStyle w:val="CommentReference"/>
        </w:rPr>
        <w:annotationRef/>
      </w:r>
      <w:r>
        <w:t xml:space="preserve">Flip this and revise the section. </w:t>
      </w:r>
    </w:p>
  </w:comment>
  <w:comment w:id="384" w:author="Jaime Lynn Speiser" w:date="2024-04-19T15:30:00Z" w:initials="JLS">
    <w:p w14:paraId="57B3D5A6" w14:textId="5D8BB788" w:rsidR="00022F22" w:rsidRDefault="00022F22" w:rsidP="00022F22">
      <w:pPr>
        <w:pStyle w:val="CommentText"/>
      </w:pPr>
      <w:r>
        <w:rPr>
          <w:rStyle w:val="CommentReference"/>
        </w:rPr>
        <w:annotationRef/>
      </w:r>
      <w:r>
        <w:t xml:space="preserve">Am I looking at the right plot? I see the axis forests do better than oblique on SRC, caret, rrf, vsurf, permuteaxis, and none. </w:t>
      </w:r>
    </w:p>
  </w:comment>
  <w:comment w:id="385" w:author="Jaime Lynn Speiser" w:date="2024-04-19T15:31:00Z" w:initials="JLS">
    <w:p w14:paraId="2B88DDCF" w14:textId="77777777" w:rsidR="00700B2B" w:rsidRDefault="00700B2B" w:rsidP="00700B2B">
      <w:pPr>
        <w:pStyle w:val="CommentText"/>
      </w:pPr>
      <w:r>
        <w:rPr>
          <w:rStyle w:val="CommentReference"/>
        </w:rPr>
        <w:annotationRef/>
      </w:r>
      <w:r>
        <w:t xml:space="preserve">Verify plots are correct, I don’t see this either. </w:t>
      </w:r>
    </w:p>
  </w:comment>
  <w:comment w:id="386" w:author="Jaime Lynn Speiser" w:date="2024-04-29T13:16:00Z" w:initials="JLS">
    <w:p w14:paraId="7224A0D0" w14:textId="77777777" w:rsidR="005F24AE" w:rsidRDefault="005F24AE" w:rsidP="005F24AE">
      <w:pPr>
        <w:pStyle w:val="CommentText"/>
      </w:pPr>
      <w:r>
        <w:rPr>
          <w:rStyle w:val="CommentReference"/>
        </w:rPr>
        <w:annotationRef/>
      </w:r>
      <w:r>
        <w:t>Update?</w:t>
      </w:r>
    </w:p>
  </w:comment>
  <w:comment w:id="387" w:author="Jaime Lynn Speiser" w:date="2024-04-29T13:25:00Z" w:initials="JLS">
    <w:p w14:paraId="395554F4" w14:textId="77777777" w:rsidR="00C5032D" w:rsidRDefault="00C5032D" w:rsidP="00C5032D">
      <w:pPr>
        <w:pStyle w:val="CommentText"/>
      </w:pPr>
      <w:r>
        <w:rPr>
          <w:rStyle w:val="CommentReference"/>
        </w:rPr>
        <w:annotationRef/>
      </w:r>
      <w:r>
        <w:t>update</w:t>
      </w:r>
    </w:p>
  </w:comment>
  <w:comment w:id="388" w:author="Jaime Lynn Speiser" w:date="2024-04-29T13:26:00Z" w:initials="JLS">
    <w:p w14:paraId="1EB0D3CB" w14:textId="77777777" w:rsidR="00C5032D" w:rsidRDefault="00C5032D" w:rsidP="00C5032D">
      <w:pPr>
        <w:pStyle w:val="CommentText"/>
      </w:pPr>
      <w:r>
        <w:rPr>
          <w:rStyle w:val="CommentReference"/>
        </w:rPr>
        <w:annotationRef/>
      </w:r>
      <w:r>
        <w:t>update</w:t>
      </w:r>
    </w:p>
  </w:comment>
  <w:comment w:id="389" w:author="Jaime Lynn Speiser" w:date="2024-04-29T13:26:00Z" w:initials="JLS">
    <w:p w14:paraId="50FE2784" w14:textId="77777777" w:rsidR="00C5032D" w:rsidRDefault="00C5032D" w:rsidP="00C5032D">
      <w:pPr>
        <w:pStyle w:val="CommentText"/>
      </w:pPr>
      <w:r>
        <w:rPr>
          <w:rStyle w:val="CommentReference"/>
        </w:rPr>
        <w:annotationRef/>
      </w:r>
      <w:r>
        <w:t>update</w:t>
      </w:r>
    </w:p>
  </w:comment>
  <w:comment w:id="390" w:author="Jaime Lynn Speiser" w:date="2024-04-29T13:43:00Z" w:initials="JLS">
    <w:p w14:paraId="1D5D3CEB" w14:textId="77777777" w:rsidR="00765A3D" w:rsidRDefault="00765A3D" w:rsidP="00765A3D">
      <w:pPr>
        <w:pStyle w:val="CommentText"/>
      </w:pPr>
      <w:r>
        <w:rPr>
          <w:rStyle w:val="CommentReference"/>
        </w:rPr>
        <w:annotationRef/>
      </w:r>
      <w:r>
        <w:t xml:space="preserve">Nate/Byron/Garrett: any other major limitations to add? I figure we should keep it minimal here and leave room to add after it goes through peer review.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89AE33" w15:done="0"/>
  <w15:commentEx w15:paraId="1384DEC2" w15:done="0"/>
  <w15:commentEx w15:paraId="47E207D4" w15:done="0"/>
  <w15:commentEx w15:paraId="72E40B44" w15:done="0"/>
  <w15:commentEx w15:paraId="50837555" w15:done="0"/>
  <w15:commentEx w15:paraId="629B5817" w15:done="0"/>
  <w15:commentEx w15:paraId="4720A41B" w15:done="0"/>
  <w15:commentEx w15:paraId="285D3AE6" w15:paraIdParent="4720A41B" w15:done="0"/>
  <w15:commentEx w15:paraId="07D7E679" w15:done="0"/>
  <w15:commentEx w15:paraId="1894AABE" w15:done="0"/>
  <w15:commentEx w15:paraId="3EABB848" w15:done="0"/>
  <w15:commentEx w15:paraId="68FCFEDA" w15:done="0"/>
  <w15:commentEx w15:paraId="7CD987AA" w15:done="0"/>
  <w15:commentEx w15:paraId="5B769614" w15:done="0"/>
  <w15:commentEx w15:paraId="65FA9B50" w15:done="0"/>
  <w15:commentEx w15:paraId="76E7C563" w15:done="0"/>
  <w15:commentEx w15:paraId="4AC68778" w15:done="0"/>
  <w15:commentEx w15:paraId="2B2DAD64" w15:done="0"/>
  <w15:commentEx w15:paraId="32C949C2" w15:done="0"/>
  <w15:commentEx w15:paraId="18B7AAC7" w15:done="0"/>
  <w15:commentEx w15:paraId="51744ECC" w15:done="0"/>
  <w15:commentEx w15:paraId="588AE9FE" w15:done="0"/>
  <w15:commentEx w15:paraId="5405FECD" w15:done="0"/>
  <w15:commentEx w15:paraId="1AF88DFF" w15:paraIdParent="5405FECD" w15:done="0"/>
  <w15:commentEx w15:paraId="28B01E31" w15:done="0"/>
  <w15:commentEx w15:paraId="2F5DDBAA" w15:done="0"/>
  <w15:commentEx w15:paraId="631CBD0C" w15:done="0"/>
  <w15:commentEx w15:paraId="510B9F76" w15:done="0"/>
  <w15:commentEx w15:paraId="786018B9" w15:done="0"/>
  <w15:commentEx w15:paraId="5AB7349B" w15:done="0"/>
  <w15:commentEx w15:paraId="1CF8964E" w15:done="0"/>
  <w15:commentEx w15:paraId="04300E6A" w15:paraIdParent="1CF8964E" w15:done="0"/>
  <w15:commentEx w15:paraId="108A39AD" w15:done="0"/>
  <w15:commentEx w15:paraId="5112D4E8" w15:done="0"/>
  <w15:commentEx w15:paraId="56E34520" w15:paraIdParent="5112D4E8" w15:done="0"/>
  <w15:commentEx w15:paraId="4B9F9261" w15:done="0"/>
  <w15:commentEx w15:paraId="4A00E955" w15:done="0"/>
  <w15:commentEx w15:paraId="4A14BDDD" w15:done="0"/>
  <w15:commentEx w15:paraId="65703BBE" w15:done="0"/>
  <w15:commentEx w15:paraId="56B35318" w15:done="0"/>
  <w15:commentEx w15:paraId="66807714" w15:done="0"/>
  <w15:commentEx w15:paraId="370FC0B1" w15:done="0"/>
  <w15:commentEx w15:paraId="37E279E9" w15:done="0"/>
  <w15:commentEx w15:paraId="22C1208D" w15:done="0"/>
  <w15:commentEx w15:paraId="0CC15179" w15:paraIdParent="22C1208D" w15:done="0"/>
  <w15:commentEx w15:paraId="409DCDB5" w15:done="0"/>
  <w15:commentEx w15:paraId="7975F526" w15:done="0"/>
  <w15:commentEx w15:paraId="33DB4B97" w15:done="0"/>
  <w15:commentEx w15:paraId="0995D15D" w15:done="0"/>
  <w15:commentEx w15:paraId="57B3D5A6" w15:done="0"/>
  <w15:commentEx w15:paraId="2B88DDCF" w15:done="0"/>
  <w15:commentEx w15:paraId="7224A0D0" w15:done="0"/>
  <w15:commentEx w15:paraId="395554F4" w15:done="0"/>
  <w15:commentEx w15:paraId="1EB0D3CB" w15:done="0"/>
  <w15:commentEx w15:paraId="50FE2784" w15:done="0"/>
  <w15:commentEx w15:paraId="1D5D3C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85B985" w16cex:dateUtc="2024-04-19T19:47:00Z"/>
  <w16cex:commentExtensible w16cex:durableId="505BF45A" w16cex:dateUtc="2024-05-01T17:33:00Z"/>
  <w16cex:commentExtensible w16cex:durableId="4E6324FB" w16cex:dateUtc="2024-04-19T19:50:00Z"/>
  <w16cex:commentExtensible w16cex:durableId="3E6DC35F" w16cex:dateUtc="2024-05-01T17:03:00Z"/>
  <w16cex:commentExtensible w16cex:durableId="6C652D7C" w16cex:dateUtc="2024-04-30T17:43:00Z"/>
  <w16cex:commentExtensible w16cex:durableId="72512310" w16cex:dateUtc="2024-05-01T17:17:00Z"/>
  <w16cex:commentExtensible w16cex:durableId="57A00C71" w16cex:dateUtc="2024-05-01T19:31:00Z"/>
  <w16cex:commentExtensible w16cex:durableId="2D0AD2A5" w16cex:dateUtc="2024-05-01T20:11:00Z"/>
  <w16cex:commentExtensible w16cex:durableId="49A03397" w16cex:dateUtc="2024-05-01T19:10:00Z"/>
  <w16cex:commentExtensible w16cex:durableId="4F5BA75C" w16cex:dateUtc="2024-05-01T17:20:00Z"/>
  <w16cex:commentExtensible w16cex:durableId="5F5C4CA8" w16cex:dateUtc="2024-05-01T19:15:00Z"/>
  <w16cex:commentExtensible w16cex:durableId="3013610D" w16cex:dateUtc="2024-05-01T19:20:00Z"/>
  <w16cex:commentExtensible w16cex:durableId="4F805266" w16cex:dateUtc="2024-05-01T19:21:00Z"/>
  <w16cex:commentExtensible w16cex:durableId="0A677167" w16cex:dateUtc="2024-05-01T19:33:00Z"/>
  <w16cex:commentExtensible w16cex:durableId="54469E6C" w16cex:dateUtc="2024-05-01T19:31:00Z"/>
  <w16cex:commentExtensible w16cex:durableId="2704ECC8" w16cex:dateUtc="2022-10-27T15:40:00Z"/>
  <w16cex:commentExtensible w16cex:durableId="2704ED3C" w16cex:dateUtc="2022-10-27T15:42:00Z"/>
  <w16cex:commentExtensible w16cex:durableId="68EF0025" w16cex:dateUtc="2024-05-01T20:06:00Z"/>
  <w16cex:commentExtensible w16cex:durableId="4979FDAF" w16cex:dateUtc="2022-10-27T15:52:00Z"/>
  <w16cex:commentExtensible w16cex:durableId="39691FC6" w16cex:dateUtc="2024-04-19T17:46:00Z"/>
  <w16cex:commentExtensible w16cex:durableId="27011391" w16cex:dateUtc="2022-10-24T17:37:00Z"/>
  <w16cex:commentExtensible w16cex:durableId="2704EF7A" w16cex:dateUtc="2022-10-27T15:52:00Z"/>
  <w16cex:commentExtensible w16cex:durableId="000ADF95" w16cex:dateUtc="2024-04-19T17:52:00Z"/>
  <w16cex:commentExtensible w16cex:durableId="5F8FACC9" w16cex:dateUtc="2024-05-01T19:52:00Z"/>
  <w16cex:commentExtensible w16cex:durableId="15861659" w16cex:dateUtc="2024-05-01T23:38:00Z"/>
  <w16cex:commentExtensible w16cex:durableId="0982F966" w16cex:dateUtc="2024-05-01T23:39:00Z"/>
  <w16cex:commentExtensible w16cex:durableId="35D30E29" w16cex:dateUtc="2024-04-19T18:11:00Z"/>
  <w16cex:commentExtensible w16cex:durableId="18CB9B81" w16cex:dateUtc="2024-04-19T18:19:00Z"/>
  <w16cex:commentExtensible w16cex:durableId="7EB435DE" w16cex:dateUtc="2024-05-01T23:40:00Z"/>
  <w16cex:commentExtensible w16cex:durableId="25A6930E" w16cex:dateUtc="2024-04-19T18:18:00Z"/>
  <w16cex:commentExtensible w16cex:durableId="0E70DD85" w16cex:dateUtc="2024-04-19T18:19:00Z"/>
  <w16cex:commentExtensible w16cex:durableId="57B38811" w16cex:dateUtc="2024-05-01T23:46:00Z"/>
  <w16cex:commentExtensible w16cex:durableId="56633EE5" w16cex:dateUtc="2024-04-19T18:20:00Z"/>
  <w16cex:commentExtensible w16cex:durableId="38FADD62" w16cex:dateUtc="2024-04-19T18:22:00Z"/>
  <w16cex:commentExtensible w16cex:durableId="529ABA9D" w16cex:dateUtc="2024-05-01T23:47:00Z"/>
  <w16cex:commentExtensible w16cex:durableId="1FF34765" w16cex:dateUtc="2024-04-19T18:24:00Z"/>
  <w16cex:commentExtensible w16cex:durableId="42910733" w16cex:dateUtc="2024-04-19T18:24:00Z"/>
  <w16cex:commentExtensible w16cex:durableId="324B8CC9" w16cex:dateUtc="2024-05-01T23:58:00Z"/>
  <w16cex:commentExtensible w16cex:durableId="038ACFD0" w16cex:dateUtc="2024-05-01T23:50:00Z"/>
  <w16cex:commentExtensible w16cex:durableId="18F81F05" w16cex:dateUtc="2024-04-19T18:27:00Z"/>
  <w16cex:commentExtensible w16cex:durableId="64836FAE" w16cex:dateUtc="2024-04-19T18:28:00Z"/>
  <w16cex:commentExtensible w16cex:durableId="79193FD4" w16cex:dateUtc="2024-04-29T16:02:00Z"/>
  <w16cex:commentExtensible w16cex:durableId="46182155" w16cex:dateUtc="2024-04-29T16:41:00Z"/>
  <w16cex:commentExtensible w16cex:durableId="286FBC17" w16cex:dateUtc="2024-04-29T14:48:00Z"/>
  <w16cex:commentExtensible w16cex:durableId="6A480496" w16cex:dateUtc="2024-04-19T19:30:00Z"/>
  <w16cex:commentExtensible w16cex:durableId="100B25C0" w16cex:dateUtc="2024-04-19T19:31:00Z"/>
  <w16cex:commentExtensible w16cex:durableId="40721A20" w16cex:dateUtc="2024-04-29T17:16:00Z"/>
  <w16cex:commentExtensible w16cex:durableId="6E35A4C1" w16cex:dateUtc="2024-04-29T17:25:00Z"/>
  <w16cex:commentExtensible w16cex:durableId="129368DA" w16cex:dateUtc="2024-04-29T17:26:00Z"/>
  <w16cex:commentExtensible w16cex:durableId="3EE9B195" w16cex:dateUtc="2024-04-29T17:26:00Z"/>
  <w16cex:commentExtensible w16cex:durableId="6AFD24B2" w16cex:dateUtc="2024-04-29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89AE33" w16cid:durableId="0685B985"/>
  <w16cid:commentId w16cid:paraId="1384DEC2" w16cid:durableId="505BF45A"/>
  <w16cid:commentId w16cid:paraId="47E207D4" w16cid:durableId="4E6324FB"/>
  <w16cid:commentId w16cid:paraId="72E40B44" w16cid:durableId="3E6DC35F"/>
  <w16cid:commentId w16cid:paraId="50837555" w16cid:durableId="6C652D7C"/>
  <w16cid:commentId w16cid:paraId="629B5817" w16cid:durableId="72512310"/>
  <w16cid:commentId w16cid:paraId="4720A41B" w16cid:durableId="57A00C71"/>
  <w16cid:commentId w16cid:paraId="285D3AE6" w16cid:durableId="2D0AD2A5"/>
  <w16cid:commentId w16cid:paraId="07D7E679" w16cid:durableId="49A03397"/>
  <w16cid:commentId w16cid:paraId="1894AABE" w16cid:durableId="4F5BA75C"/>
  <w16cid:commentId w16cid:paraId="3EABB848" w16cid:durableId="5F5C4CA8"/>
  <w16cid:commentId w16cid:paraId="68FCFEDA" w16cid:durableId="3013610D"/>
  <w16cid:commentId w16cid:paraId="7CD987AA" w16cid:durableId="4F805266"/>
  <w16cid:commentId w16cid:paraId="5B769614" w16cid:durableId="0A677167"/>
  <w16cid:commentId w16cid:paraId="65FA9B50" w16cid:durableId="54469E6C"/>
  <w16cid:commentId w16cid:paraId="76E7C563" w16cid:durableId="2704ECC8"/>
  <w16cid:commentId w16cid:paraId="4AC68778" w16cid:durableId="2704ED3C"/>
  <w16cid:commentId w16cid:paraId="2B2DAD64" w16cid:durableId="68EF0025"/>
  <w16cid:commentId w16cid:paraId="32C949C2" w16cid:durableId="4979FDAF"/>
  <w16cid:commentId w16cid:paraId="18B7AAC7" w16cid:durableId="39691FC6"/>
  <w16cid:commentId w16cid:paraId="51744ECC" w16cid:durableId="27011391"/>
  <w16cid:commentId w16cid:paraId="588AE9FE" w16cid:durableId="2704EF7A"/>
  <w16cid:commentId w16cid:paraId="5405FECD" w16cid:durableId="000ADF95"/>
  <w16cid:commentId w16cid:paraId="1AF88DFF" w16cid:durableId="5F8FACC9"/>
  <w16cid:commentId w16cid:paraId="28B01E31" w16cid:durableId="15861659"/>
  <w16cid:commentId w16cid:paraId="2F5DDBAA" w16cid:durableId="0982F966"/>
  <w16cid:commentId w16cid:paraId="631CBD0C" w16cid:durableId="4B8F79C1"/>
  <w16cid:commentId w16cid:paraId="510B9F76" w16cid:durableId="6AA81BE8"/>
  <w16cid:commentId w16cid:paraId="786018B9" w16cid:durableId="5033D408"/>
  <w16cid:commentId w16cid:paraId="5AB7349B" w16cid:durableId="35D30E29"/>
  <w16cid:commentId w16cid:paraId="1CF8964E" w16cid:durableId="18CB9B81"/>
  <w16cid:commentId w16cid:paraId="04300E6A" w16cid:durableId="7EB435DE"/>
  <w16cid:commentId w16cid:paraId="108A39AD" w16cid:durableId="25A6930E"/>
  <w16cid:commentId w16cid:paraId="5112D4E8" w16cid:durableId="0E70DD85"/>
  <w16cid:commentId w16cid:paraId="56E34520" w16cid:durableId="57B38811"/>
  <w16cid:commentId w16cid:paraId="4B9F9261" w16cid:durableId="56633EE5"/>
  <w16cid:commentId w16cid:paraId="4A00E955" w16cid:durableId="38FADD62"/>
  <w16cid:commentId w16cid:paraId="4A14BDDD" w16cid:durableId="529ABA9D"/>
  <w16cid:commentId w16cid:paraId="65703BBE" w16cid:durableId="1FF34765"/>
  <w16cid:commentId w16cid:paraId="56B35318" w16cid:durableId="42910733"/>
  <w16cid:commentId w16cid:paraId="66807714" w16cid:durableId="324B8CC9"/>
  <w16cid:commentId w16cid:paraId="370FC0B1" w16cid:durableId="038ACFD0"/>
  <w16cid:commentId w16cid:paraId="37E279E9" w16cid:durableId="18F81F05"/>
  <w16cid:commentId w16cid:paraId="22C1208D" w16cid:durableId="6DF98DE5"/>
  <w16cid:commentId w16cid:paraId="0CC15179" w16cid:durableId="64836FAE"/>
  <w16cid:commentId w16cid:paraId="409DCDB5" w16cid:durableId="79193FD4"/>
  <w16cid:commentId w16cid:paraId="7975F526" w16cid:durableId="46182155"/>
  <w16cid:commentId w16cid:paraId="33DB4B97" w16cid:durableId="5A14AB9C"/>
  <w16cid:commentId w16cid:paraId="0995D15D" w16cid:durableId="286FBC17"/>
  <w16cid:commentId w16cid:paraId="57B3D5A6" w16cid:durableId="6A480496"/>
  <w16cid:commentId w16cid:paraId="2B88DDCF" w16cid:durableId="100B25C0"/>
  <w16cid:commentId w16cid:paraId="7224A0D0" w16cid:durableId="40721A20"/>
  <w16cid:commentId w16cid:paraId="395554F4" w16cid:durableId="6E35A4C1"/>
  <w16cid:commentId w16cid:paraId="1EB0D3CB" w16cid:durableId="129368DA"/>
  <w16cid:commentId w16cid:paraId="50FE2784" w16cid:durableId="3EE9B195"/>
  <w16cid:commentId w16cid:paraId="1D5D3CEB" w16cid:durableId="6AFD24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560A1" w14:textId="77777777" w:rsidR="00E11044" w:rsidRDefault="00E11044" w:rsidP="002502D4">
      <w:pPr>
        <w:spacing w:after="0" w:line="240" w:lineRule="auto"/>
      </w:pPr>
      <w:r>
        <w:separator/>
      </w:r>
    </w:p>
  </w:endnote>
  <w:endnote w:type="continuationSeparator" w:id="0">
    <w:p w14:paraId="61753FF3" w14:textId="77777777" w:rsidR="00E11044" w:rsidRDefault="00E11044" w:rsidP="0025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387C5" w14:textId="77777777" w:rsidR="00E11044" w:rsidRDefault="00E11044" w:rsidP="002502D4">
      <w:pPr>
        <w:spacing w:after="0" w:line="240" w:lineRule="auto"/>
      </w:pPr>
      <w:r>
        <w:separator/>
      </w:r>
    </w:p>
  </w:footnote>
  <w:footnote w:type="continuationSeparator" w:id="0">
    <w:p w14:paraId="52D63306" w14:textId="77777777" w:rsidR="00E11044" w:rsidRDefault="00E11044" w:rsidP="00250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2255"/>
      <w:docPartObj>
        <w:docPartGallery w:val="Page Numbers (Top of Page)"/>
        <w:docPartUnique/>
      </w:docPartObj>
    </w:sdtPr>
    <w:sdtEndPr>
      <w:rPr>
        <w:noProof/>
      </w:rPr>
    </w:sdtEndPr>
    <w:sdtContent>
      <w:p w14:paraId="334957D8" w14:textId="0378D1F5" w:rsidR="007A5E49" w:rsidRDefault="007A5E49">
        <w:pPr>
          <w:pStyle w:val="Header"/>
          <w:jc w:val="right"/>
        </w:pPr>
        <w:r>
          <w:fldChar w:fldCharType="begin"/>
        </w:r>
        <w:r>
          <w:instrText xml:space="preserve"> PAGE   \* MERGEFORMAT </w:instrText>
        </w:r>
        <w:r>
          <w:fldChar w:fldCharType="separate"/>
        </w:r>
        <w:r w:rsidR="00FD7297">
          <w:rPr>
            <w:noProof/>
          </w:rPr>
          <w:t>30</w:t>
        </w:r>
        <w:r>
          <w:rPr>
            <w:noProof/>
          </w:rPr>
          <w:fldChar w:fldCharType="end"/>
        </w:r>
      </w:p>
    </w:sdtContent>
  </w:sdt>
  <w:p w14:paraId="1FBBBFE7" w14:textId="77777777" w:rsidR="007A5E49" w:rsidRDefault="007A5E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67559"/>
    <w:multiLevelType w:val="hybridMultilevel"/>
    <w:tmpl w:val="0BD8B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BB4BC7"/>
    <w:multiLevelType w:val="hybridMultilevel"/>
    <w:tmpl w:val="A874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414546">
    <w:abstractNumId w:val="0"/>
  </w:num>
  <w:num w:numId="2" w16cid:durableId="6084679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ime Lynn Speiser">
    <w15:presenceInfo w15:providerId="AD" w15:userId="S::jspeiser@wakehealth.edu::b440cd73-471d-4338-a489-835ed8559ccb"/>
  </w15:person>
  <w15:person w15:author="Byron C Jaeger">
    <w15:presenceInfo w15:providerId="AD" w15:userId="S::bjaeger@wakehealth.edu::85c6e26b-50b9-4776-9e89-c10c0e62609c"/>
  </w15:person>
  <w15:person w15:author="Microsoft Office User">
    <w15:presenceInfo w15:providerId="None" w15:userId="Microsoft Office User"/>
  </w15:person>
  <w15:person w15:author="Nathaniel Sean O'Connell">
    <w15:presenceInfo w15:providerId="AD" w15:userId="S-1-5-21-1134720642-1542789574-19223665-378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xpert Sys With Application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awfv2fftdtejettwmvx2dy0wsd2pzzzwft&quot;&gt;Endnote dissertation references&lt;record-ids&gt;&lt;item&gt;1&lt;/item&gt;&lt;item&gt;4&lt;/item&gt;&lt;item&gt;42&lt;/item&gt;&lt;item&gt;52&lt;/item&gt;&lt;item&gt;99&lt;/item&gt;&lt;item&gt;117&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8&lt;/item&gt;&lt;item&gt;180&lt;/item&gt;&lt;item&gt;184&lt;/item&gt;&lt;/record-ids&gt;&lt;/item&gt;&lt;/Libraries&gt;"/>
  </w:docVars>
  <w:rsids>
    <w:rsidRoot w:val="00FD4786"/>
    <w:rsid w:val="000006B3"/>
    <w:rsid w:val="00001BDD"/>
    <w:rsid w:val="00001D40"/>
    <w:rsid w:val="000026B2"/>
    <w:rsid w:val="00003B2C"/>
    <w:rsid w:val="000070E0"/>
    <w:rsid w:val="00007A9C"/>
    <w:rsid w:val="00011EFA"/>
    <w:rsid w:val="00012678"/>
    <w:rsid w:val="00012857"/>
    <w:rsid w:val="00020EBC"/>
    <w:rsid w:val="00022F22"/>
    <w:rsid w:val="00024D50"/>
    <w:rsid w:val="00025466"/>
    <w:rsid w:val="00026151"/>
    <w:rsid w:val="000317D2"/>
    <w:rsid w:val="000329DB"/>
    <w:rsid w:val="00033421"/>
    <w:rsid w:val="000400A2"/>
    <w:rsid w:val="00042767"/>
    <w:rsid w:val="000470F7"/>
    <w:rsid w:val="00047F85"/>
    <w:rsid w:val="000518A5"/>
    <w:rsid w:val="00055E93"/>
    <w:rsid w:val="000570C6"/>
    <w:rsid w:val="00060587"/>
    <w:rsid w:val="000620AE"/>
    <w:rsid w:val="00064FD2"/>
    <w:rsid w:val="000708D2"/>
    <w:rsid w:val="000734F1"/>
    <w:rsid w:val="0007373E"/>
    <w:rsid w:val="00073BE7"/>
    <w:rsid w:val="00073C10"/>
    <w:rsid w:val="0007425F"/>
    <w:rsid w:val="000744DD"/>
    <w:rsid w:val="000745A7"/>
    <w:rsid w:val="00076064"/>
    <w:rsid w:val="00076BE3"/>
    <w:rsid w:val="00077DA4"/>
    <w:rsid w:val="00077DB2"/>
    <w:rsid w:val="0008251A"/>
    <w:rsid w:val="00083E03"/>
    <w:rsid w:val="000853ED"/>
    <w:rsid w:val="00086921"/>
    <w:rsid w:val="00093D34"/>
    <w:rsid w:val="000966A2"/>
    <w:rsid w:val="00097912"/>
    <w:rsid w:val="000A7F45"/>
    <w:rsid w:val="000B0DE0"/>
    <w:rsid w:val="000B2251"/>
    <w:rsid w:val="000C116F"/>
    <w:rsid w:val="000C5457"/>
    <w:rsid w:val="000C668E"/>
    <w:rsid w:val="000C6D6C"/>
    <w:rsid w:val="000D0F78"/>
    <w:rsid w:val="000D1C9A"/>
    <w:rsid w:val="000D21F6"/>
    <w:rsid w:val="000D44E9"/>
    <w:rsid w:val="000D53B1"/>
    <w:rsid w:val="000D7746"/>
    <w:rsid w:val="000E1611"/>
    <w:rsid w:val="000E29B8"/>
    <w:rsid w:val="000E2EE2"/>
    <w:rsid w:val="000E52B5"/>
    <w:rsid w:val="000E6201"/>
    <w:rsid w:val="000F67DA"/>
    <w:rsid w:val="0010282E"/>
    <w:rsid w:val="00106E62"/>
    <w:rsid w:val="00107DA2"/>
    <w:rsid w:val="00110CA0"/>
    <w:rsid w:val="00111522"/>
    <w:rsid w:val="00112CD0"/>
    <w:rsid w:val="001142AE"/>
    <w:rsid w:val="00114A68"/>
    <w:rsid w:val="001203CF"/>
    <w:rsid w:val="0012098D"/>
    <w:rsid w:val="00120CBE"/>
    <w:rsid w:val="001233EE"/>
    <w:rsid w:val="001239A5"/>
    <w:rsid w:val="0012797A"/>
    <w:rsid w:val="001321E5"/>
    <w:rsid w:val="00133D82"/>
    <w:rsid w:val="0013786D"/>
    <w:rsid w:val="0014110D"/>
    <w:rsid w:val="00146471"/>
    <w:rsid w:val="001468B2"/>
    <w:rsid w:val="001468E0"/>
    <w:rsid w:val="001469D8"/>
    <w:rsid w:val="001471C6"/>
    <w:rsid w:val="001530AA"/>
    <w:rsid w:val="00153F78"/>
    <w:rsid w:val="00155C97"/>
    <w:rsid w:val="0016057A"/>
    <w:rsid w:val="00163BAE"/>
    <w:rsid w:val="00170690"/>
    <w:rsid w:val="00173EC9"/>
    <w:rsid w:val="001744E0"/>
    <w:rsid w:val="00176350"/>
    <w:rsid w:val="0018583F"/>
    <w:rsid w:val="00190177"/>
    <w:rsid w:val="001908F6"/>
    <w:rsid w:val="00194C63"/>
    <w:rsid w:val="00196C38"/>
    <w:rsid w:val="00196D4B"/>
    <w:rsid w:val="001A0418"/>
    <w:rsid w:val="001A1072"/>
    <w:rsid w:val="001B09EA"/>
    <w:rsid w:val="001B41E1"/>
    <w:rsid w:val="001B7980"/>
    <w:rsid w:val="001B7B7C"/>
    <w:rsid w:val="001C072C"/>
    <w:rsid w:val="001C1924"/>
    <w:rsid w:val="001C218E"/>
    <w:rsid w:val="001D05A8"/>
    <w:rsid w:val="001D207E"/>
    <w:rsid w:val="001D2F3F"/>
    <w:rsid w:val="001E0EBA"/>
    <w:rsid w:val="001E68FA"/>
    <w:rsid w:val="001E7FFB"/>
    <w:rsid w:val="001F0418"/>
    <w:rsid w:val="001F04C1"/>
    <w:rsid w:val="001F62AA"/>
    <w:rsid w:val="001F6900"/>
    <w:rsid w:val="001F7597"/>
    <w:rsid w:val="00200C22"/>
    <w:rsid w:val="002017B9"/>
    <w:rsid w:val="00204CD4"/>
    <w:rsid w:val="00206CCB"/>
    <w:rsid w:val="00207085"/>
    <w:rsid w:val="00211FEE"/>
    <w:rsid w:val="0021200B"/>
    <w:rsid w:val="00212AFE"/>
    <w:rsid w:val="00213726"/>
    <w:rsid w:val="00224C59"/>
    <w:rsid w:val="002302AB"/>
    <w:rsid w:val="0023216C"/>
    <w:rsid w:val="00232453"/>
    <w:rsid w:val="00233249"/>
    <w:rsid w:val="00235725"/>
    <w:rsid w:val="002360A3"/>
    <w:rsid w:val="0024024E"/>
    <w:rsid w:val="002405CD"/>
    <w:rsid w:val="0024194C"/>
    <w:rsid w:val="00241C2C"/>
    <w:rsid w:val="0024268C"/>
    <w:rsid w:val="002502B9"/>
    <w:rsid w:val="002502D4"/>
    <w:rsid w:val="00251E1D"/>
    <w:rsid w:val="002531C7"/>
    <w:rsid w:val="0025345B"/>
    <w:rsid w:val="00260BBA"/>
    <w:rsid w:val="002617CC"/>
    <w:rsid w:val="002625C9"/>
    <w:rsid w:val="00272D26"/>
    <w:rsid w:val="00275C4F"/>
    <w:rsid w:val="00276559"/>
    <w:rsid w:val="00277A55"/>
    <w:rsid w:val="00283F8E"/>
    <w:rsid w:val="002878DC"/>
    <w:rsid w:val="00291574"/>
    <w:rsid w:val="00292FC8"/>
    <w:rsid w:val="002A22D8"/>
    <w:rsid w:val="002A5AF5"/>
    <w:rsid w:val="002B28EE"/>
    <w:rsid w:val="002B3669"/>
    <w:rsid w:val="002B4C8E"/>
    <w:rsid w:val="002B67AE"/>
    <w:rsid w:val="002B73F4"/>
    <w:rsid w:val="002C0227"/>
    <w:rsid w:val="002C2B9E"/>
    <w:rsid w:val="002C3352"/>
    <w:rsid w:val="002C3FEC"/>
    <w:rsid w:val="002C4C5F"/>
    <w:rsid w:val="002C50A4"/>
    <w:rsid w:val="002D2A5A"/>
    <w:rsid w:val="002D4897"/>
    <w:rsid w:val="002D4CCA"/>
    <w:rsid w:val="002E110A"/>
    <w:rsid w:val="002E5822"/>
    <w:rsid w:val="002F523D"/>
    <w:rsid w:val="002F56C6"/>
    <w:rsid w:val="002F5AC5"/>
    <w:rsid w:val="002F6B52"/>
    <w:rsid w:val="00301368"/>
    <w:rsid w:val="00301DA0"/>
    <w:rsid w:val="00303923"/>
    <w:rsid w:val="00303EAF"/>
    <w:rsid w:val="00304A7B"/>
    <w:rsid w:val="003075BD"/>
    <w:rsid w:val="00313308"/>
    <w:rsid w:val="00316F9D"/>
    <w:rsid w:val="00322351"/>
    <w:rsid w:val="0032274F"/>
    <w:rsid w:val="0032388B"/>
    <w:rsid w:val="0032710D"/>
    <w:rsid w:val="00330DE4"/>
    <w:rsid w:val="00330DFD"/>
    <w:rsid w:val="003322F6"/>
    <w:rsid w:val="003346E3"/>
    <w:rsid w:val="0033494C"/>
    <w:rsid w:val="00337ACD"/>
    <w:rsid w:val="00340FA0"/>
    <w:rsid w:val="00345EC7"/>
    <w:rsid w:val="0034645E"/>
    <w:rsid w:val="0034648F"/>
    <w:rsid w:val="0034661B"/>
    <w:rsid w:val="00347DFA"/>
    <w:rsid w:val="00352469"/>
    <w:rsid w:val="0035594B"/>
    <w:rsid w:val="003560A5"/>
    <w:rsid w:val="00357361"/>
    <w:rsid w:val="0036154D"/>
    <w:rsid w:val="00361588"/>
    <w:rsid w:val="00361847"/>
    <w:rsid w:val="0036195B"/>
    <w:rsid w:val="003629DB"/>
    <w:rsid w:val="0037181D"/>
    <w:rsid w:val="0037684D"/>
    <w:rsid w:val="00377D4A"/>
    <w:rsid w:val="003803F4"/>
    <w:rsid w:val="003854A2"/>
    <w:rsid w:val="00386790"/>
    <w:rsid w:val="003902F7"/>
    <w:rsid w:val="0039387F"/>
    <w:rsid w:val="003957B8"/>
    <w:rsid w:val="00397552"/>
    <w:rsid w:val="003A0DC6"/>
    <w:rsid w:val="003A212E"/>
    <w:rsid w:val="003A7DD5"/>
    <w:rsid w:val="003B0BB2"/>
    <w:rsid w:val="003B4E6F"/>
    <w:rsid w:val="003B7DF3"/>
    <w:rsid w:val="003C76AC"/>
    <w:rsid w:val="003C7AB1"/>
    <w:rsid w:val="003D414B"/>
    <w:rsid w:val="003D49D8"/>
    <w:rsid w:val="003D4CA5"/>
    <w:rsid w:val="003D5CF0"/>
    <w:rsid w:val="003D6725"/>
    <w:rsid w:val="003E2FFA"/>
    <w:rsid w:val="003E38F3"/>
    <w:rsid w:val="003E5FDA"/>
    <w:rsid w:val="003F3F0B"/>
    <w:rsid w:val="003F7ADA"/>
    <w:rsid w:val="00400C0C"/>
    <w:rsid w:val="0040120D"/>
    <w:rsid w:val="0040146D"/>
    <w:rsid w:val="00401E9A"/>
    <w:rsid w:val="004035D7"/>
    <w:rsid w:val="0040397C"/>
    <w:rsid w:val="00407600"/>
    <w:rsid w:val="004130AB"/>
    <w:rsid w:val="00414857"/>
    <w:rsid w:val="00417E14"/>
    <w:rsid w:val="004238D7"/>
    <w:rsid w:val="00424EE4"/>
    <w:rsid w:val="00425439"/>
    <w:rsid w:val="0042600E"/>
    <w:rsid w:val="00426660"/>
    <w:rsid w:val="00426C7C"/>
    <w:rsid w:val="004270A4"/>
    <w:rsid w:val="00427F04"/>
    <w:rsid w:val="00436154"/>
    <w:rsid w:val="004367D5"/>
    <w:rsid w:val="004402F4"/>
    <w:rsid w:val="00442D68"/>
    <w:rsid w:val="00443B2C"/>
    <w:rsid w:val="00444449"/>
    <w:rsid w:val="0044523E"/>
    <w:rsid w:val="00450F6E"/>
    <w:rsid w:val="00452164"/>
    <w:rsid w:val="00453BE9"/>
    <w:rsid w:val="00455FE9"/>
    <w:rsid w:val="00457F73"/>
    <w:rsid w:val="004622D4"/>
    <w:rsid w:val="00462FC7"/>
    <w:rsid w:val="00463553"/>
    <w:rsid w:val="00466B57"/>
    <w:rsid w:val="00471991"/>
    <w:rsid w:val="004725BE"/>
    <w:rsid w:val="00473D44"/>
    <w:rsid w:val="004763C5"/>
    <w:rsid w:val="00482835"/>
    <w:rsid w:val="00483349"/>
    <w:rsid w:val="00487603"/>
    <w:rsid w:val="004918B0"/>
    <w:rsid w:val="0049336A"/>
    <w:rsid w:val="00493E60"/>
    <w:rsid w:val="004952FC"/>
    <w:rsid w:val="004A010E"/>
    <w:rsid w:val="004A045C"/>
    <w:rsid w:val="004A1CC3"/>
    <w:rsid w:val="004A276D"/>
    <w:rsid w:val="004A2AC4"/>
    <w:rsid w:val="004A3175"/>
    <w:rsid w:val="004A3F3A"/>
    <w:rsid w:val="004A465F"/>
    <w:rsid w:val="004A46C2"/>
    <w:rsid w:val="004A6F30"/>
    <w:rsid w:val="004A727C"/>
    <w:rsid w:val="004B07BF"/>
    <w:rsid w:val="004C1597"/>
    <w:rsid w:val="004C2A35"/>
    <w:rsid w:val="004C2D57"/>
    <w:rsid w:val="004C50C7"/>
    <w:rsid w:val="004C5787"/>
    <w:rsid w:val="004C5FA6"/>
    <w:rsid w:val="004C7D47"/>
    <w:rsid w:val="004D16E2"/>
    <w:rsid w:val="004D63E9"/>
    <w:rsid w:val="004D7661"/>
    <w:rsid w:val="004E1A9D"/>
    <w:rsid w:val="004E200E"/>
    <w:rsid w:val="004E2374"/>
    <w:rsid w:val="004E24C1"/>
    <w:rsid w:val="004E2B3D"/>
    <w:rsid w:val="004E401C"/>
    <w:rsid w:val="004E65CE"/>
    <w:rsid w:val="004F11B3"/>
    <w:rsid w:val="004F3882"/>
    <w:rsid w:val="004F6956"/>
    <w:rsid w:val="00500594"/>
    <w:rsid w:val="005024F4"/>
    <w:rsid w:val="005025B0"/>
    <w:rsid w:val="005026C6"/>
    <w:rsid w:val="00503586"/>
    <w:rsid w:val="00503B70"/>
    <w:rsid w:val="00506963"/>
    <w:rsid w:val="00510B77"/>
    <w:rsid w:val="00511255"/>
    <w:rsid w:val="00511B80"/>
    <w:rsid w:val="0051598E"/>
    <w:rsid w:val="00515F90"/>
    <w:rsid w:val="00516326"/>
    <w:rsid w:val="00531CF6"/>
    <w:rsid w:val="005333CA"/>
    <w:rsid w:val="00533610"/>
    <w:rsid w:val="00533EF1"/>
    <w:rsid w:val="00534AC4"/>
    <w:rsid w:val="00537AA2"/>
    <w:rsid w:val="00542D51"/>
    <w:rsid w:val="005448DD"/>
    <w:rsid w:val="00547573"/>
    <w:rsid w:val="00547609"/>
    <w:rsid w:val="00552006"/>
    <w:rsid w:val="00552D17"/>
    <w:rsid w:val="0055389C"/>
    <w:rsid w:val="005549A9"/>
    <w:rsid w:val="00560B15"/>
    <w:rsid w:val="00562599"/>
    <w:rsid w:val="00562EE2"/>
    <w:rsid w:val="005674A0"/>
    <w:rsid w:val="00567F77"/>
    <w:rsid w:val="005730CA"/>
    <w:rsid w:val="005739B7"/>
    <w:rsid w:val="00581899"/>
    <w:rsid w:val="005823ED"/>
    <w:rsid w:val="00583E77"/>
    <w:rsid w:val="00586C86"/>
    <w:rsid w:val="00590259"/>
    <w:rsid w:val="00590648"/>
    <w:rsid w:val="005920EF"/>
    <w:rsid w:val="005928E0"/>
    <w:rsid w:val="00592A43"/>
    <w:rsid w:val="00594A8D"/>
    <w:rsid w:val="005A3E64"/>
    <w:rsid w:val="005A4D3E"/>
    <w:rsid w:val="005A58F3"/>
    <w:rsid w:val="005A7262"/>
    <w:rsid w:val="005B3263"/>
    <w:rsid w:val="005B3867"/>
    <w:rsid w:val="005B3B71"/>
    <w:rsid w:val="005B6B7E"/>
    <w:rsid w:val="005B7594"/>
    <w:rsid w:val="005C015D"/>
    <w:rsid w:val="005C26CF"/>
    <w:rsid w:val="005D1A8F"/>
    <w:rsid w:val="005D445F"/>
    <w:rsid w:val="005D72FE"/>
    <w:rsid w:val="005E6C20"/>
    <w:rsid w:val="005E7646"/>
    <w:rsid w:val="005F00AF"/>
    <w:rsid w:val="005F07A1"/>
    <w:rsid w:val="005F24AE"/>
    <w:rsid w:val="005F3082"/>
    <w:rsid w:val="005F6238"/>
    <w:rsid w:val="005F63E6"/>
    <w:rsid w:val="00603366"/>
    <w:rsid w:val="00603583"/>
    <w:rsid w:val="00603EF8"/>
    <w:rsid w:val="00603F60"/>
    <w:rsid w:val="00605CD1"/>
    <w:rsid w:val="00606F55"/>
    <w:rsid w:val="006078EC"/>
    <w:rsid w:val="00611976"/>
    <w:rsid w:val="006123E7"/>
    <w:rsid w:val="00614386"/>
    <w:rsid w:val="00614D97"/>
    <w:rsid w:val="00616A90"/>
    <w:rsid w:val="0061738C"/>
    <w:rsid w:val="006207C5"/>
    <w:rsid w:val="0062376F"/>
    <w:rsid w:val="006238C8"/>
    <w:rsid w:val="00624F65"/>
    <w:rsid w:val="00624FD4"/>
    <w:rsid w:val="00625F80"/>
    <w:rsid w:val="00626E48"/>
    <w:rsid w:val="00627D77"/>
    <w:rsid w:val="0063265D"/>
    <w:rsid w:val="006338FD"/>
    <w:rsid w:val="006362D4"/>
    <w:rsid w:val="0063796F"/>
    <w:rsid w:val="00646668"/>
    <w:rsid w:val="006471A1"/>
    <w:rsid w:val="0065230E"/>
    <w:rsid w:val="00654322"/>
    <w:rsid w:val="00656DE9"/>
    <w:rsid w:val="006602CE"/>
    <w:rsid w:val="00662CAD"/>
    <w:rsid w:val="00664AE5"/>
    <w:rsid w:val="00664CFC"/>
    <w:rsid w:val="006667F1"/>
    <w:rsid w:val="00671239"/>
    <w:rsid w:val="00674AD9"/>
    <w:rsid w:val="00676672"/>
    <w:rsid w:val="00683AEB"/>
    <w:rsid w:val="00683AEF"/>
    <w:rsid w:val="00683C77"/>
    <w:rsid w:val="00683CD9"/>
    <w:rsid w:val="00684172"/>
    <w:rsid w:val="00684816"/>
    <w:rsid w:val="006859D3"/>
    <w:rsid w:val="006869EF"/>
    <w:rsid w:val="006873D0"/>
    <w:rsid w:val="006923E1"/>
    <w:rsid w:val="00694085"/>
    <w:rsid w:val="0069657B"/>
    <w:rsid w:val="006B46BE"/>
    <w:rsid w:val="006B607D"/>
    <w:rsid w:val="006B78EC"/>
    <w:rsid w:val="006C0E78"/>
    <w:rsid w:val="006C5DCA"/>
    <w:rsid w:val="006D2E9A"/>
    <w:rsid w:val="006D535E"/>
    <w:rsid w:val="006D70F1"/>
    <w:rsid w:val="006D759B"/>
    <w:rsid w:val="006E0597"/>
    <w:rsid w:val="006E05A2"/>
    <w:rsid w:val="006E2BD7"/>
    <w:rsid w:val="006E714D"/>
    <w:rsid w:val="006F35C9"/>
    <w:rsid w:val="006F618F"/>
    <w:rsid w:val="00700B2B"/>
    <w:rsid w:val="00702FD0"/>
    <w:rsid w:val="00705F1E"/>
    <w:rsid w:val="0070674D"/>
    <w:rsid w:val="00711268"/>
    <w:rsid w:val="00712114"/>
    <w:rsid w:val="007125B3"/>
    <w:rsid w:val="00712DEA"/>
    <w:rsid w:val="00713091"/>
    <w:rsid w:val="00714039"/>
    <w:rsid w:val="007155CA"/>
    <w:rsid w:val="00716293"/>
    <w:rsid w:val="00721C4D"/>
    <w:rsid w:val="007221F4"/>
    <w:rsid w:val="00726DAE"/>
    <w:rsid w:val="007279E2"/>
    <w:rsid w:val="00727F43"/>
    <w:rsid w:val="007339AE"/>
    <w:rsid w:val="0073452B"/>
    <w:rsid w:val="00735141"/>
    <w:rsid w:val="00740CBC"/>
    <w:rsid w:val="00741068"/>
    <w:rsid w:val="007561A3"/>
    <w:rsid w:val="0076276D"/>
    <w:rsid w:val="00765A3D"/>
    <w:rsid w:val="0077441F"/>
    <w:rsid w:val="0077760F"/>
    <w:rsid w:val="00781ECD"/>
    <w:rsid w:val="0078453E"/>
    <w:rsid w:val="00785F8B"/>
    <w:rsid w:val="00786129"/>
    <w:rsid w:val="00786DF3"/>
    <w:rsid w:val="00787D45"/>
    <w:rsid w:val="0079182B"/>
    <w:rsid w:val="00791AF9"/>
    <w:rsid w:val="00792DC1"/>
    <w:rsid w:val="0079543F"/>
    <w:rsid w:val="007968B5"/>
    <w:rsid w:val="007A052F"/>
    <w:rsid w:val="007A4C83"/>
    <w:rsid w:val="007A5E49"/>
    <w:rsid w:val="007A6C7D"/>
    <w:rsid w:val="007A7531"/>
    <w:rsid w:val="007A7B7E"/>
    <w:rsid w:val="007B1F59"/>
    <w:rsid w:val="007B31F0"/>
    <w:rsid w:val="007B41E2"/>
    <w:rsid w:val="007B5250"/>
    <w:rsid w:val="007B56D1"/>
    <w:rsid w:val="007B7D34"/>
    <w:rsid w:val="007C10C3"/>
    <w:rsid w:val="007C150D"/>
    <w:rsid w:val="007C203D"/>
    <w:rsid w:val="007C2E1A"/>
    <w:rsid w:val="007D0F5D"/>
    <w:rsid w:val="007D36A1"/>
    <w:rsid w:val="007E0161"/>
    <w:rsid w:val="007E0308"/>
    <w:rsid w:val="007E08BF"/>
    <w:rsid w:val="007E1DCC"/>
    <w:rsid w:val="007E45EE"/>
    <w:rsid w:val="007E57F0"/>
    <w:rsid w:val="007E6CEF"/>
    <w:rsid w:val="007E753D"/>
    <w:rsid w:val="007F0681"/>
    <w:rsid w:val="007F5270"/>
    <w:rsid w:val="007F61BA"/>
    <w:rsid w:val="007F7E37"/>
    <w:rsid w:val="00801C90"/>
    <w:rsid w:val="0080253F"/>
    <w:rsid w:val="00802B9B"/>
    <w:rsid w:val="00802C55"/>
    <w:rsid w:val="00805E42"/>
    <w:rsid w:val="00806CCA"/>
    <w:rsid w:val="00807028"/>
    <w:rsid w:val="00813CAB"/>
    <w:rsid w:val="00814874"/>
    <w:rsid w:val="00815DDD"/>
    <w:rsid w:val="00816914"/>
    <w:rsid w:val="0081697F"/>
    <w:rsid w:val="00816E75"/>
    <w:rsid w:val="00820317"/>
    <w:rsid w:val="0082420B"/>
    <w:rsid w:val="00825D89"/>
    <w:rsid w:val="00826D0C"/>
    <w:rsid w:val="008271E3"/>
    <w:rsid w:val="008313DF"/>
    <w:rsid w:val="00832971"/>
    <w:rsid w:val="00836A0E"/>
    <w:rsid w:val="00837A85"/>
    <w:rsid w:val="0084261C"/>
    <w:rsid w:val="008435FC"/>
    <w:rsid w:val="00843AF0"/>
    <w:rsid w:val="00846E48"/>
    <w:rsid w:val="00850AE3"/>
    <w:rsid w:val="00850C52"/>
    <w:rsid w:val="00850CEF"/>
    <w:rsid w:val="0085111F"/>
    <w:rsid w:val="00851337"/>
    <w:rsid w:val="00854B4C"/>
    <w:rsid w:val="00856991"/>
    <w:rsid w:val="00860EB1"/>
    <w:rsid w:val="008633FF"/>
    <w:rsid w:val="00863489"/>
    <w:rsid w:val="008669CE"/>
    <w:rsid w:val="00867EDC"/>
    <w:rsid w:val="0087581B"/>
    <w:rsid w:val="00880922"/>
    <w:rsid w:val="00881F5A"/>
    <w:rsid w:val="0088316A"/>
    <w:rsid w:val="008844A2"/>
    <w:rsid w:val="00890CEF"/>
    <w:rsid w:val="00891068"/>
    <w:rsid w:val="008913CE"/>
    <w:rsid w:val="008931ED"/>
    <w:rsid w:val="00895AC1"/>
    <w:rsid w:val="00895B19"/>
    <w:rsid w:val="008970BC"/>
    <w:rsid w:val="008978EE"/>
    <w:rsid w:val="008A23EC"/>
    <w:rsid w:val="008B17A9"/>
    <w:rsid w:val="008B497C"/>
    <w:rsid w:val="008B7762"/>
    <w:rsid w:val="008C0DA3"/>
    <w:rsid w:val="008C2060"/>
    <w:rsid w:val="008C2A9B"/>
    <w:rsid w:val="008C4893"/>
    <w:rsid w:val="008C6797"/>
    <w:rsid w:val="008C7760"/>
    <w:rsid w:val="008D3730"/>
    <w:rsid w:val="008E0EB3"/>
    <w:rsid w:val="008E2330"/>
    <w:rsid w:val="008E6CE7"/>
    <w:rsid w:val="008E7022"/>
    <w:rsid w:val="008F0352"/>
    <w:rsid w:val="008F3FC2"/>
    <w:rsid w:val="008F4FA0"/>
    <w:rsid w:val="008F526B"/>
    <w:rsid w:val="00900100"/>
    <w:rsid w:val="009019F3"/>
    <w:rsid w:val="00901CA4"/>
    <w:rsid w:val="00911DE9"/>
    <w:rsid w:val="00912347"/>
    <w:rsid w:val="00916519"/>
    <w:rsid w:val="00917F55"/>
    <w:rsid w:val="00920C79"/>
    <w:rsid w:val="00925CC7"/>
    <w:rsid w:val="0094153D"/>
    <w:rsid w:val="009428F7"/>
    <w:rsid w:val="00945BCF"/>
    <w:rsid w:val="00952BD6"/>
    <w:rsid w:val="00955596"/>
    <w:rsid w:val="00955C78"/>
    <w:rsid w:val="00957047"/>
    <w:rsid w:val="00962D53"/>
    <w:rsid w:val="009649D2"/>
    <w:rsid w:val="00966899"/>
    <w:rsid w:val="00967500"/>
    <w:rsid w:val="0097223D"/>
    <w:rsid w:val="009739D9"/>
    <w:rsid w:val="00973CEB"/>
    <w:rsid w:val="009750A7"/>
    <w:rsid w:val="00977616"/>
    <w:rsid w:val="00977700"/>
    <w:rsid w:val="00980D2E"/>
    <w:rsid w:val="00984E1F"/>
    <w:rsid w:val="00990356"/>
    <w:rsid w:val="009906E7"/>
    <w:rsid w:val="009907C4"/>
    <w:rsid w:val="009909EB"/>
    <w:rsid w:val="0099188F"/>
    <w:rsid w:val="009944F5"/>
    <w:rsid w:val="00994871"/>
    <w:rsid w:val="009A5DD8"/>
    <w:rsid w:val="009A72F7"/>
    <w:rsid w:val="009B39B2"/>
    <w:rsid w:val="009B5898"/>
    <w:rsid w:val="009B58CD"/>
    <w:rsid w:val="009B6041"/>
    <w:rsid w:val="009C07D1"/>
    <w:rsid w:val="009C2061"/>
    <w:rsid w:val="009C5505"/>
    <w:rsid w:val="009C5976"/>
    <w:rsid w:val="009C758D"/>
    <w:rsid w:val="009C7B00"/>
    <w:rsid w:val="009D0C46"/>
    <w:rsid w:val="009D30B9"/>
    <w:rsid w:val="009D51EE"/>
    <w:rsid w:val="009D64D7"/>
    <w:rsid w:val="009E0BAE"/>
    <w:rsid w:val="009E39DD"/>
    <w:rsid w:val="009E3FE9"/>
    <w:rsid w:val="009E5650"/>
    <w:rsid w:val="009E6AE0"/>
    <w:rsid w:val="009E6F59"/>
    <w:rsid w:val="009F2491"/>
    <w:rsid w:val="009F43E1"/>
    <w:rsid w:val="009F45EE"/>
    <w:rsid w:val="009F6670"/>
    <w:rsid w:val="00A00F60"/>
    <w:rsid w:val="00A0166A"/>
    <w:rsid w:val="00A02C7A"/>
    <w:rsid w:val="00A03A14"/>
    <w:rsid w:val="00A03D40"/>
    <w:rsid w:val="00A04A33"/>
    <w:rsid w:val="00A10E78"/>
    <w:rsid w:val="00A1126F"/>
    <w:rsid w:val="00A12426"/>
    <w:rsid w:val="00A12C69"/>
    <w:rsid w:val="00A14E47"/>
    <w:rsid w:val="00A15184"/>
    <w:rsid w:val="00A175D5"/>
    <w:rsid w:val="00A175EC"/>
    <w:rsid w:val="00A23764"/>
    <w:rsid w:val="00A2487A"/>
    <w:rsid w:val="00A32778"/>
    <w:rsid w:val="00A37C18"/>
    <w:rsid w:val="00A43E47"/>
    <w:rsid w:val="00A508A6"/>
    <w:rsid w:val="00A50A97"/>
    <w:rsid w:val="00A53591"/>
    <w:rsid w:val="00A605F6"/>
    <w:rsid w:val="00A6364D"/>
    <w:rsid w:val="00A74A74"/>
    <w:rsid w:val="00A75A1C"/>
    <w:rsid w:val="00A81953"/>
    <w:rsid w:val="00A8259A"/>
    <w:rsid w:val="00A83387"/>
    <w:rsid w:val="00A83BF3"/>
    <w:rsid w:val="00A9205A"/>
    <w:rsid w:val="00A920F1"/>
    <w:rsid w:val="00A9455B"/>
    <w:rsid w:val="00A9516D"/>
    <w:rsid w:val="00A97D2F"/>
    <w:rsid w:val="00AA62CF"/>
    <w:rsid w:val="00AA6F87"/>
    <w:rsid w:val="00AA7F5E"/>
    <w:rsid w:val="00AB0795"/>
    <w:rsid w:val="00AB1C3A"/>
    <w:rsid w:val="00AB1D3F"/>
    <w:rsid w:val="00AB1D6D"/>
    <w:rsid w:val="00AB32AE"/>
    <w:rsid w:val="00AB49C9"/>
    <w:rsid w:val="00AB524A"/>
    <w:rsid w:val="00AB73EC"/>
    <w:rsid w:val="00AC0631"/>
    <w:rsid w:val="00AC22D4"/>
    <w:rsid w:val="00AC326D"/>
    <w:rsid w:val="00AC3358"/>
    <w:rsid w:val="00AC3CCE"/>
    <w:rsid w:val="00AC4794"/>
    <w:rsid w:val="00AC65CC"/>
    <w:rsid w:val="00AC6BE7"/>
    <w:rsid w:val="00AC7110"/>
    <w:rsid w:val="00AD0F06"/>
    <w:rsid w:val="00AD40E9"/>
    <w:rsid w:val="00AE0F4A"/>
    <w:rsid w:val="00AE25B4"/>
    <w:rsid w:val="00AE3F0C"/>
    <w:rsid w:val="00AE6734"/>
    <w:rsid w:val="00AF2635"/>
    <w:rsid w:val="00AF3DB4"/>
    <w:rsid w:val="00AF7CD7"/>
    <w:rsid w:val="00B03E28"/>
    <w:rsid w:val="00B05605"/>
    <w:rsid w:val="00B05E36"/>
    <w:rsid w:val="00B1084C"/>
    <w:rsid w:val="00B157E9"/>
    <w:rsid w:val="00B20B1E"/>
    <w:rsid w:val="00B27983"/>
    <w:rsid w:val="00B27CE6"/>
    <w:rsid w:val="00B30518"/>
    <w:rsid w:val="00B3283C"/>
    <w:rsid w:val="00B33FA1"/>
    <w:rsid w:val="00B34C65"/>
    <w:rsid w:val="00B37ACA"/>
    <w:rsid w:val="00B41059"/>
    <w:rsid w:val="00B43808"/>
    <w:rsid w:val="00B46218"/>
    <w:rsid w:val="00B51966"/>
    <w:rsid w:val="00B5306A"/>
    <w:rsid w:val="00B53072"/>
    <w:rsid w:val="00B56046"/>
    <w:rsid w:val="00B56803"/>
    <w:rsid w:val="00B56CC5"/>
    <w:rsid w:val="00B574B2"/>
    <w:rsid w:val="00B6504E"/>
    <w:rsid w:val="00B650BE"/>
    <w:rsid w:val="00B67917"/>
    <w:rsid w:val="00B71B14"/>
    <w:rsid w:val="00B71FED"/>
    <w:rsid w:val="00B728EA"/>
    <w:rsid w:val="00B72E13"/>
    <w:rsid w:val="00B76B14"/>
    <w:rsid w:val="00B804BB"/>
    <w:rsid w:val="00B914FC"/>
    <w:rsid w:val="00B9379F"/>
    <w:rsid w:val="00B96CBA"/>
    <w:rsid w:val="00B97F2E"/>
    <w:rsid w:val="00BA0B28"/>
    <w:rsid w:val="00BA2EE6"/>
    <w:rsid w:val="00BA47F4"/>
    <w:rsid w:val="00BA711B"/>
    <w:rsid w:val="00BB0AFD"/>
    <w:rsid w:val="00BB0C7D"/>
    <w:rsid w:val="00BB0ED3"/>
    <w:rsid w:val="00BB44A8"/>
    <w:rsid w:val="00BB7689"/>
    <w:rsid w:val="00BC3414"/>
    <w:rsid w:val="00BC370C"/>
    <w:rsid w:val="00BC55FB"/>
    <w:rsid w:val="00BC6D28"/>
    <w:rsid w:val="00BD0AB2"/>
    <w:rsid w:val="00BD0E34"/>
    <w:rsid w:val="00BD1B7A"/>
    <w:rsid w:val="00BD21C9"/>
    <w:rsid w:val="00BD594D"/>
    <w:rsid w:val="00BD5F1F"/>
    <w:rsid w:val="00BD712C"/>
    <w:rsid w:val="00BE2139"/>
    <w:rsid w:val="00BE2456"/>
    <w:rsid w:val="00BE33CD"/>
    <w:rsid w:val="00BE41EE"/>
    <w:rsid w:val="00BE4486"/>
    <w:rsid w:val="00BE4F23"/>
    <w:rsid w:val="00BE5C4B"/>
    <w:rsid w:val="00BE641A"/>
    <w:rsid w:val="00BF156A"/>
    <w:rsid w:val="00BF1BF0"/>
    <w:rsid w:val="00BF3B10"/>
    <w:rsid w:val="00BF65C6"/>
    <w:rsid w:val="00C00881"/>
    <w:rsid w:val="00C03685"/>
    <w:rsid w:val="00C03945"/>
    <w:rsid w:val="00C04BD3"/>
    <w:rsid w:val="00C06324"/>
    <w:rsid w:val="00C10799"/>
    <w:rsid w:val="00C1346D"/>
    <w:rsid w:val="00C16EB0"/>
    <w:rsid w:val="00C17227"/>
    <w:rsid w:val="00C17B00"/>
    <w:rsid w:val="00C2079F"/>
    <w:rsid w:val="00C23059"/>
    <w:rsid w:val="00C30528"/>
    <w:rsid w:val="00C30B86"/>
    <w:rsid w:val="00C34280"/>
    <w:rsid w:val="00C4052E"/>
    <w:rsid w:val="00C40858"/>
    <w:rsid w:val="00C408C4"/>
    <w:rsid w:val="00C429F3"/>
    <w:rsid w:val="00C445F5"/>
    <w:rsid w:val="00C4613A"/>
    <w:rsid w:val="00C5032D"/>
    <w:rsid w:val="00C516F9"/>
    <w:rsid w:val="00C52165"/>
    <w:rsid w:val="00C5370E"/>
    <w:rsid w:val="00C53E61"/>
    <w:rsid w:val="00C55EFC"/>
    <w:rsid w:val="00C56746"/>
    <w:rsid w:val="00C57AA0"/>
    <w:rsid w:val="00C604AB"/>
    <w:rsid w:val="00C61B49"/>
    <w:rsid w:val="00C63429"/>
    <w:rsid w:val="00C65115"/>
    <w:rsid w:val="00C666E5"/>
    <w:rsid w:val="00C71431"/>
    <w:rsid w:val="00C72125"/>
    <w:rsid w:val="00C7372E"/>
    <w:rsid w:val="00C74EAA"/>
    <w:rsid w:val="00C75A04"/>
    <w:rsid w:val="00C75D5C"/>
    <w:rsid w:val="00C81E1D"/>
    <w:rsid w:val="00C82B09"/>
    <w:rsid w:val="00C83DF7"/>
    <w:rsid w:val="00C84B6C"/>
    <w:rsid w:val="00C8670D"/>
    <w:rsid w:val="00C8700D"/>
    <w:rsid w:val="00C905BC"/>
    <w:rsid w:val="00C956B1"/>
    <w:rsid w:val="00CB0314"/>
    <w:rsid w:val="00CB29FA"/>
    <w:rsid w:val="00CB2AE7"/>
    <w:rsid w:val="00CB347B"/>
    <w:rsid w:val="00CB6C01"/>
    <w:rsid w:val="00CC200D"/>
    <w:rsid w:val="00CC5EE1"/>
    <w:rsid w:val="00CD10FC"/>
    <w:rsid w:val="00CD1460"/>
    <w:rsid w:val="00CD48FE"/>
    <w:rsid w:val="00CD766D"/>
    <w:rsid w:val="00CE1738"/>
    <w:rsid w:val="00CE5F0C"/>
    <w:rsid w:val="00CE6DF6"/>
    <w:rsid w:val="00CF0045"/>
    <w:rsid w:val="00CF0477"/>
    <w:rsid w:val="00CF2AC1"/>
    <w:rsid w:val="00CF33A3"/>
    <w:rsid w:val="00CF54B2"/>
    <w:rsid w:val="00CF5AE6"/>
    <w:rsid w:val="00CF6471"/>
    <w:rsid w:val="00CF7AD5"/>
    <w:rsid w:val="00D000E3"/>
    <w:rsid w:val="00D002AC"/>
    <w:rsid w:val="00D03F7C"/>
    <w:rsid w:val="00D044A7"/>
    <w:rsid w:val="00D06DAA"/>
    <w:rsid w:val="00D12FB5"/>
    <w:rsid w:val="00D13BA7"/>
    <w:rsid w:val="00D16696"/>
    <w:rsid w:val="00D36BEC"/>
    <w:rsid w:val="00D401A3"/>
    <w:rsid w:val="00D4131A"/>
    <w:rsid w:val="00D47D0B"/>
    <w:rsid w:val="00D50E33"/>
    <w:rsid w:val="00D5435F"/>
    <w:rsid w:val="00D55947"/>
    <w:rsid w:val="00D66586"/>
    <w:rsid w:val="00D672D6"/>
    <w:rsid w:val="00D70329"/>
    <w:rsid w:val="00D706DB"/>
    <w:rsid w:val="00D733A5"/>
    <w:rsid w:val="00D734E1"/>
    <w:rsid w:val="00D7461A"/>
    <w:rsid w:val="00D81636"/>
    <w:rsid w:val="00D8307C"/>
    <w:rsid w:val="00D84795"/>
    <w:rsid w:val="00D85789"/>
    <w:rsid w:val="00D93406"/>
    <w:rsid w:val="00D93999"/>
    <w:rsid w:val="00D961F9"/>
    <w:rsid w:val="00D9778C"/>
    <w:rsid w:val="00DA22D0"/>
    <w:rsid w:val="00DA7A5E"/>
    <w:rsid w:val="00DA7D93"/>
    <w:rsid w:val="00DB0D7B"/>
    <w:rsid w:val="00DB17B1"/>
    <w:rsid w:val="00DB311E"/>
    <w:rsid w:val="00DC0303"/>
    <w:rsid w:val="00DC25FC"/>
    <w:rsid w:val="00DC2C35"/>
    <w:rsid w:val="00DC357D"/>
    <w:rsid w:val="00DC5F98"/>
    <w:rsid w:val="00DD0010"/>
    <w:rsid w:val="00DD0225"/>
    <w:rsid w:val="00DD317E"/>
    <w:rsid w:val="00DE0927"/>
    <w:rsid w:val="00DE38C7"/>
    <w:rsid w:val="00DE461A"/>
    <w:rsid w:val="00DE551A"/>
    <w:rsid w:val="00DE55D3"/>
    <w:rsid w:val="00DE6CB8"/>
    <w:rsid w:val="00DE7FC6"/>
    <w:rsid w:val="00DF6F46"/>
    <w:rsid w:val="00E033BD"/>
    <w:rsid w:val="00E043D6"/>
    <w:rsid w:val="00E04CCE"/>
    <w:rsid w:val="00E06160"/>
    <w:rsid w:val="00E072FE"/>
    <w:rsid w:val="00E07C30"/>
    <w:rsid w:val="00E07F1A"/>
    <w:rsid w:val="00E10E81"/>
    <w:rsid w:val="00E11044"/>
    <w:rsid w:val="00E126F9"/>
    <w:rsid w:val="00E12A27"/>
    <w:rsid w:val="00E14F1D"/>
    <w:rsid w:val="00E21B99"/>
    <w:rsid w:val="00E22584"/>
    <w:rsid w:val="00E24212"/>
    <w:rsid w:val="00E3052D"/>
    <w:rsid w:val="00E34B37"/>
    <w:rsid w:val="00E37182"/>
    <w:rsid w:val="00E37608"/>
    <w:rsid w:val="00E40EEE"/>
    <w:rsid w:val="00E4182D"/>
    <w:rsid w:val="00E4581C"/>
    <w:rsid w:val="00E530E9"/>
    <w:rsid w:val="00E53EA4"/>
    <w:rsid w:val="00E56406"/>
    <w:rsid w:val="00E63739"/>
    <w:rsid w:val="00E64745"/>
    <w:rsid w:val="00E65FD8"/>
    <w:rsid w:val="00E71B7E"/>
    <w:rsid w:val="00E71E1F"/>
    <w:rsid w:val="00E72771"/>
    <w:rsid w:val="00E818A4"/>
    <w:rsid w:val="00E82083"/>
    <w:rsid w:val="00E84B98"/>
    <w:rsid w:val="00E85382"/>
    <w:rsid w:val="00E8572A"/>
    <w:rsid w:val="00E8625C"/>
    <w:rsid w:val="00E917BB"/>
    <w:rsid w:val="00E92406"/>
    <w:rsid w:val="00E94B2A"/>
    <w:rsid w:val="00E954D8"/>
    <w:rsid w:val="00E95D42"/>
    <w:rsid w:val="00EA119C"/>
    <w:rsid w:val="00EA43EE"/>
    <w:rsid w:val="00EB370D"/>
    <w:rsid w:val="00EB6F12"/>
    <w:rsid w:val="00EC2A31"/>
    <w:rsid w:val="00EC5184"/>
    <w:rsid w:val="00ED0E6C"/>
    <w:rsid w:val="00ED20C9"/>
    <w:rsid w:val="00ED2B70"/>
    <w:rsid w:val="00EE3A15"/>
    <w:rsid w:val="00EE4618"/>
    <w:rsid w:val="00EE529F"/>
    <w:rsid w:val="00EE5C40"/>
    <w:rsid w:val="00EE74FC"/>
    <w:rsid w:val="00EF0019"/>
    <w:rsid w:val="00EF0FF2"/>
    <w:rsid w:val="00EF2339"/>
    <w:rsid w:val="00EF3023"/>
    <w:rsid w:val="00EF30CD"/>
    <w:rsid w:val="00EF4D88"/>
    <w:rsid w:val="00EF4E4F"/>
    <w:rsid w:val="00EF6B5A"/>
    <w:rsid w:val="00F0172B"/>
    <w:rsid w:val="00F03700"/>
    <w:rsid w:val="00F041B1"/>
    <w:rsid w:val="00F05607"/>
    <w:rsid w:val="00F06588"/>
    <w:rsid w:val="00F12222"/>
    <w:rsid w:val="00F14245"/>
    <w:rsid w:val="00F15EA6"/>
    <w:rsid w:val="00F20CC2"/>
    <w:rsid w:val="00F30401"/>
    <w:rsid w:val="00F305C0"/>
    <w:rsid w:val="00F312BD"/>
    <w:rsid w:val="00F3586E"/>
    <w:rsid w:val="00F36799"/>
    <w:rsid w:val="00F37DC5"/>
    <w:rsid w:val="00F425D2"/>
    <w:rsid w:val="00F42AC9"/>
    <w:rsid w:val="00F44185"/>
    <w:rsid w:val="00F45384"/>
    <w:rsid w:val="00F5080C"/>
    <w:rsid w:val="00F54756"/>
    <w:rsid w:val="00F67B07"/>
    <w:rsid w:val="00F70B0B"/>
    <w:rsid w:val="00F71885"/>
    <w:rsid w:val="00F75C54"/>
    <w:rsid w:val="00F75F40"/>
    <w:rsid w:val="00F77D42"/>
    <w:rsid w:val="00F80615"/>
    <w:rsid w:val="00F820CA"/>
    <w:rsid w:val="00F85C55"/>
    <w:rsid w:val="00F91D35"/>
    <w:rsid w:val="00F943D0"/>
    <w:rsid w:val="00F94601"/>
    <w:rsid w:val="00F94B07"/>
    <w:rsid w:val="00F95552"/>
    <w:rsid w:val="00FA1ECB"/>
    <w:rsid w:val="00FA1FF0"/>
    <w:rsid w:val="00FA7D9E"/>
    <w:rsid w:val="00FB0835"/>
    <w:rsid w:val="00FB2D24"/>
    <w:rsid w:val="00FB30DE"/>
    <w:rsid w:val="00FB46A8"/>
    <w:rsid w:val="00FC0CC3"/>
    <w:rsid w:val="00FC3CE5"/>
    <w:rsid w:val="00FC4AAD"/>
    <w:rsid w:val="00FC592E"/>
    <w:rsid w:val="00FD1783"/>
    <w:rsid w:val="00FD4786"/>
    <w:rsid w:val="00FD6BFE"/>
    <w:rsid w:val="00FD7297"/>
    <w:rsid w:val="00FE05F8"/>
    <w:rsid w:val="00FE1F70"/>
    <w:rsid w:val="00FE2F39"/>
    <w:rsid w:val="00FE43CF"/>
    <w:rsid w:val="00FF0E94"/>
    <w:rsid w:val="00FF1069"/>
    <w:rsid w:val="00FF1688"/>
    <w:rsid w:val="00FF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6C220"/>
  <w15:chartTrackingRefBased/>
  <w15:docId w15:val="{A42952D3-1117-48F9-9DF3-8DA7AEBE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786"/>
    <w:pPr>
      <w:spacing w:after="200" w:line="27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D4786"/>
    <w:rPr>
      <w:color w:val="0000FF"/>
      <w:u w:val="single"/>
    </w:rPr>
  </w:style>
  <w:style w:type="paragraph" w:customStyle="1" w:styleId="EndNoteBibliographyTitle">
    <w:name w:val="EndNote Bibliography Title"/>
    <w:basedOn w:val="Normal"/>
    <w:link w:val="EndNoteBibliographyTitleChar"/>
    <w:rsid w:val="007E57F0"/>
    <w:pPr>
      <w:spacing w:after="0"/>
      <w:jc w:val="center"/>
    </w:pPr>
    <w:rPr>
      <w:noProof/>
    </w:rPr>
  </w:style>
  <w:style w:type="character" w:customStyle="1" w:styleId="EndNoteBibliographyTitleChar">
    <w:name w:val="EndNote Bibliography Title Char"/>
    <w:basedOn w:val="DefaultParagraphFont"/>
    <w:link w:val="EndNoteBibliographyTitle"/>
    <w:rsid w:val="007E57F0"/>
    <w:rPr>
      <w:rFonts w:ascii="Calibri" w:eastAsia="Calibri" w:hAnsi="Calibri" w:cs="Times New Roman"/>
      <w:noProof/>
    </w:rPr>
  </w:style>
  <w:style w:type="paragraph" w:customStyle="1" w:styleId="EndNoteBibliography">
    <w:name w:val="EndNote Bibliography"/>
    <w:basedOn w:val="Normal"/>
    <w:link w:val="EndNoteBibliographyChar"/>
    <w:rsid w:val="007E57F0"/>
    <w:pPr>
      <w:spacing w:line="240" w:lineRule="auto"/>
    </w:pPr>
    <w:rPr>
      <w:noProof/>
    </w:rPr>
  </w:style>
  <w:style w:type="character" w:customStyle="1" w:styleId="EndNoteBibliographyChar">
    <w:name w:val="EndNote Bibliography Char"/>
    <w:basedOn w:val="DefaultParagraphFont"/>
    <w:link w:val="EndNoteBibliography"/>
    <w:rsid w:val="007E57F0"/>
    <w:rPr>
      <w:rFonts w:ascii="Calibri" w:eastAsia="Calibri" w:hAnsi="Calibri" w:cs="Times New Roman"/>
      <w:noProof/>
    </w:rPr>
  </w:style>
  <w:style w:type="paragraph" w:styleId="ListParagraph">
    <w:name w:val="List Paragraph"/>
    <w:basedOn w:val="Normal"/>
    <w:uiPriority w:val="34"/>
    <w:qFormat/>
    <w:rsid w:val="00705F1E"/>
    <w:pPr>
      <w:ind w:left="720"/>
      <w:contextualSpacing/>
    </w:pPr>
  </w:style>
  <w:style w:type="table" w:styleId="TableGrid">
    <w:name w:val="Table Grid"/>
    <w:basedOn w:val="TableNormal"/>
    <w:uiPriority w:val="39"/>
    <w:rsid w:val="00705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0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2D4"/>
    <w:rPr>
      <w:rFonts w:ascii="Calibri" w:eastAsia="Calibri" w:hAnsi="Calibri" w:cs="Times New Roman"/>
    </w:rPr>
  </w:style>
  <w:style w:type="paragraph" w:styleId="Footer">
    <w:name w:val="footer"/>
    <w:basedOn w:val="Normal"/>
    <w:link w:val="FooterChar"/>
    <w:uiPriority w:val="99"/>
    <w:unhideWhenUsed/>
    <w:rsid w:val="00250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2D4"/>
    <w:rPr>
      <w:rFonts w:ascii="Calibri" w:eastAsia="Calibri" w:hAnsi="Calibri" w:cs="Times New Roman"/>
    </w:rPr>
  </w:style>
  <w:style w:type="paragraph" w:styleId="BalloonText">
    <w:name w:val="Balloon Text"/>
    <w:basedOn w:val="Normal"/>
    <w:link w:val="BalloonTextChar"/>
    <w:uiPriority w:val="99"/>
    <w:semiHidden/>
    <w:unhideWhenUsed/>
    <w:rsid w:val="005A7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262"/>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2A5AF5"/>
    <w:rPr>
      <w:sz w:val="16"/>
      <w:szCs w:val="16"/>
    </w:rPr>
  </w:style>
  <w:style w:type="paragraph" w:styleId="CommentText">
    <w:name w:val="annotation text"/>
    <w:basedOn w:val="Normal"/>
    <w:link w:val="CommentTextChar"/>
    <w:uiPriority w:val="99"/>
    <w:unhideWhenUsed/>
    <w:rsid w:val="002A5AF5"/>
    <w:pPr>
      <w:spacing w:line="240" w:lineRule="auto"/>
    </w:pPr>
    <w:rPr>
      <w:sz w:val="20"/>
      <w:szCs w:val="20"/>
    </w:rPr>
  </w:style>
  <w:style w:type="character" w:customStyle="1" w:styleId="CommentTextChar">
    <w:name w:val="Comment Text Char"/>
    <w:basedOn w:val="DefaultParagraphFont"/>
    <w:link w:val="CommentText"/>
    <w:uiPriority w:val="99"/>
    <w:rsid w:val="002A5AF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5AF5"/>
    <w:rPr>
      <w:b/>
      <w:bCs/>
    </w:rPr>
  </w:style>
  <w:style w:type="character" w:customStyle="1" w:styleId="CommentSubjectChar">
    <w:name w:val="Comment Subject Char"/>
    <w:basedOn w:val="CommentTextChar"/>
    <w:link w:val="CommentSubject"/>
    <w:uiPriority w:val="99"/>
    <w:semiHidden/>
    <w:rsid w:val="002A5AF5"/>
    <w:rPr>
      <w:rFonts w:ascii="Calibri" w:eastAsia="Calibri" w:hAnsi="Calibri" w:cs="Times New Roman"/>
      <w:b/>
      <w:bCs/>
      <w:sz w:val="20"/>
      <w:szCs w:val="20"/>
    </w:rPr>
  </w:style>
  <w:style w:type="character" w:customStyle="1" w:styleId="UnresolvedMention1">
    <w:name w:val="Unresolved Mention1"/>
    <w:basedOn w:val="DefaultParagraphFont"/>
    <w:uiPriority w:val="99"/>
    <w:semiHidden/>
    <w:unhideWhenUsed/>
    <w:rsid w:val="00077DB2"/>
    <w:rPr>
      <w:color w:val="605E5C"/>
      <w:shd w:val="clear" w:color="auto" w:fill="E1DFDD"/>
    </w:rPr>
  </w:style>
  <w:style w:type="paragraph" w:styleId="HTMLPreformatted">
    <w:name w:val="HTML Preformatted"/>
    <w:basedOn w:val="Normal"/>
    <w:link w:val="HTMLPreformattedChar"/>
    <w:uiPriority w:val="99"/>
    <w:semiHidden/>
    <w:unhideWhenUsed/>
    <w:rsid w:val="00DC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C35"/>
    <w:rPr>
      <w:rFonts w:ascii="Courier New" w:eastAsia="Times New Roman" w:hAnsi="Courier New" w:cs="Courier New"/>
      <w:sz w:val="20"/>
      <w:szCs w:val="20"/>
    </w:rPr>
  </w:style>
  <w:style w:type="character" w:customStyle="1" w:styleId="gnvwddmdn3b">
    <w:name w:val="gnvwddmdn3b"/>
    <w:basedOn w:val="DefaultParagraphFont"/>
    <w:rsid w:val="00DC2C35"/>
  </w:style>
  <w:style w:type="character" w:customStyle="1" w:styleId="stratlabel">
    <w:name w:val="stratlabel"/>
    <w:basedOn w:val="DefaultParagraphFont"/>
    <w:rsid w:val="00233249"/>
  </w:style>
  <w:style w:type="character" w:customStyle="1" w:styleId="stratn">
    <w:name w:val="stratn"/>
    <w:basedOn w:val="DefaultParagraphFont"/>
    <w:rsid w:val="00233249"/>
  </w:style>
  <w:style w:type="character" w:styleId="UnresolvedMention">
    <w:name w:val="Unresolved Mention"/>
    <w:basedOn w:val="DefaultParagraphFont"/>
    <w:uiPriority w:val="99"/>
    <w:semiHidden/>
    <w:unhideWhenUsed/>
    <w:rsid w:val="001471C6"/>
    <w:rPr>
      <w:color w:val="605E5C"/>
      <w:shd w:val="clear" w:color="auto" w:fill="E1DFDD"/>
    </w:rPr>
  </w:style>
  <w:style w:type="paragraph" w:styleId="Revision">
    <w:name w:val="Revision"/>
    <w:hidden/>
    <w:uiPriority w:val="99"/>
    <w:semiHidden/>
    <w:rsid w:val="002C4C5F"/>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5765">
      <w:bodyDiv w:val="1"/>
      <w:marLeft w:val="0"/>
      <w:marRight w:val="0"/>
      <w:marTop w:val="0"/>
      <w:marBottom w:val="0"/>
      <w:divBdr>
        <w:top w:val="none" w:sz="0" w:space="0" w:color="auto"/>
        <w:left w:val="none" w:sz="0" w:space="0" w:color="auto"/>
        <w:bottom w:val="none" w:sz="0" w:space="0" w:color="auto"/>
        <w:right w:val="none" w:sz="0" w:space="0" w:color="auto"/>
      </w:divBdr>
    </w:div>
    <w:div w:id="85469374">
      <w:bodyDiv w:val="1"/>
      <w:marLeft w:val="0"/>
      <w:marRight w:val="0"/>
      <w:marTop w:val="0"/>
      <w:marBottom w:val="0"/>
      <w:divBdr>
        <w:top w:val="none" w:sz="0" w:space="0" w:color="auto"/>
        <w:left w:val="none" w:sz="0" w:space="0" w:color="auto"/>
        <w:bottom w:val="none" w:sz="0" w:space="0" w:color="auto"/>
        <w:right w:val="none" w:sz="0" w:space="0" w:color="auto"/>
      </w:divBdr>
    </w:div>
    <w:div w:id="184251283">
      <w:bodyDiv w:val="1"/>
      <w:marLeft w:val="0"/>
      <w:marRight w:val="0"/>
      <w:marTop w:val="0"/>
      <w:marBottom w:val="0"/>
      <w:divBdr>
        <w:top w:val="none" w:sz="0" w:space="0" w:color="auto"/>
        <w:left w:val="none" w:sz="0" w:space="0" w:color="auto"/>
        <w:bottom w:val="none" w:sz="0" w:space="0" w:color="auto"/>
        <w:right w:val="none" w:sz="0" w:space="0" w:color="auto"/>
      </w:divBdr>
    </w:div>
    <w:div w:id="313029017">
      <w:bodyDiv w:val="1"/>
      <w:marLeft w:val="0"/>
      <w:marRight w:val="0"/>
      <w:marTop w:val="0"/>
      <w:marBottom w:val="0"/>
      <w:divBdr>
        <w:top w:val="none" w:sz="0" w:space="0" w:color="auto"/>
        <w:left w:val="none" w:sz="0" w:space="0" w:color="auto"/>
        <w:bottom w:val="none" w:sz="0" w:space="0" w:color="auto"/>
        <w:right w:val="none" w:sz="0" w:space="0" w:color="auto"/>
      </w:divBdr>
    </w:div>
    <w:div w:id="829369392">
      <w:bodyDiv w:val="1"/>
      <w:marLeft w:val="0"/>
      <w:marRight w:val="0"/>
      <w:marTop w:val="0"/>
      <w:marBottom w:val="0"/>
      <w:divBdr>
        <w:top w:val="none" w:sz="0" w:space="0" w:color="auto"/>
        <w:left w:val="none" w:sz="0" w:space="0" w:color="auto"/>
        <w:bottom w:val="none" w:sz="0" w:space="0" w:color="auto"/>
        <w:right w:val="none" w:sz="0" w:space="0" w:color="auto"/>
      </w:divBdr>
    </w:div>
    <w:div w:id="908271052">
      <w:bodyDiv w:val="1"/>
      <w:marLeft w:val="0"/>
      <w:marRight w:val="0"/>
      <w:marTop w:val="0"/>
      <w:marBottom w:val="0"/>
      <w:divBdr>
        <w:top w:val="none" w:sz="0" w:space="0" w:color="auto"/>
        <w:left w:val="none" w:sz="0" w:space="0" w:color="auto"/>
        <w:bottom w:val="none" w:sz="0" w:space="0" w:color="auto"/>
        <w:right w:val="none" w:sz="0" w:space="0" w:color="auto"/>
      </w:divBdr>
    </w:div>
    <w:div w:id="985667473">
      <w:bodyDiv w:val="1"/>
      <w:marLeft w:val="0"/>
      <w:marRight w:val="0"/>
      <w:marTop w:val="0"/>
      <w:marBottom w:val="0"/>
      <w:divBdr>
        <w:top w:val="none" w:sz="0" w:space="0" w:color="auto"/>
        <w:left w:val="none" w:sz="0" w:space="0" w:color="auto"/>
        <w:bottom w:val="none" w:sz="0" w:space="0" w:color="auto"/>
        <w:right w:val="none" w:sz="0" w:space="0" w:color="auto"/>
      </w:divBdr>
    </w:div>
    <w:div w:id="995917683">
      <w:bodyDiv w:val="1"/>
      <w:marLeft w:val="0"/>
      <w:marRight w:val="0"/>
      <w:marTop w:val="0"/>
      <w:marBottom w:val="0"/>
      <w:divBdr>
        <w:top w:val="none" w:sz="0" w:space="0" w:color="auto"/>
        <w:left w:val="none" w:sz="0" w:space="0" w:color="auto"/>
        <w:bottom w:val="none" w:sz="0" w:space="0" w:color="auto"/>
        <w:right w:val="none" w:sz="0" w:space="0" w:color="auto"/>
      </w:divBdr>
    </w:div>
    <w:div w:id="1005398054">
      <w:bodyDiv w:val="1"/>
      <w:marLeft w:val="0"/>
      <w:marRight w:val="0"/>
      <w:marTop w:val="0"/>
      <w:marBottom w:val="0"/>
      <w:divBdr>
        <w:top w:val="none" w:sz="0" w:space="0" w:color="auto"/>
        <w:left w:val="none" w:sz="0" w:space="0" w:color="auto"/>
        <w:bottom w:val="none" w:sz="0" w:space="0" w:color="auto"/>
        <w:right w:val="none" w:sz="0" w:space="0" w:color="auto"/>
      </w:divBdr>
    </w:div>
    <w:div w:id="1037000392">
      <w:bodyDiv w:val="1"/>
      <w:marLeft w:val="0"/>
      <w:marRight w:val="0"/>
      <w:marTop w:val="0"/>
      <w:marBottom w:val="0"/>
      <w:divBdr>
        <w:top w:val="none" w:sz="0" w:space="0" w:color="auto"/>
        <w:left w:val="none" w:sz="0" w:space="0" w:color="auto"/>
        <w:bottom w:val="none" w:sz="0" w:space="0" w:color="auto"/>
        <w:right w:val="none" w:sz="0" w:space="0" w:color="auto"/>
      </w:divBdr>
    </w:div>
    <w:div w:id="1072309177">
      <w:bodyDiv w:val="1"/>
      <w:marLeft w:val="0"/>
      <w:marRight w:val="0"/>
      <w:marTop w:val="0"/>
      <w:marBottom w:val="0"/>
      <w:divBdr>
        <w:top w:val="none" w:sz="0" w:space="0" w:color="auto"/>
        <w:left w:val="none" w:sz="0" w:space="0" w:color="auto"/>
        <w:bottom w:val="none" w:sz="0" w:space="0" w:color="auto"/>
        <w:right w:val="none" w:sz="0" w:space="0" w:color="auto"/>
      </w:divBdr>
    </w:div>
    <w:div w:id="1151673936">
      <w:bodyDiv w:val="1"/>
      <w:marLeft w:val="0"/>
      <w:marRight w:val="0"/>
      <w:marTop w:val="0"/>
      <w:marBottom w:val="0"/>
      <w:divBdr>
        <w:top w:val="none" w:sz="0" w:space="0" w:color="auto"/>
        <w:left w:val="none" w:sz="0" w:space="0" w:color="auto"/>
        <w:bottom w:val="none" w:sz="0" w:space="0" w:color="auto"/>
        <w:right w:val="none" w:sz="0" w:space="0" w:color="auto"/>
      </w:divBdr>
    </w:div>
    <w:div w:id="1162620968">
      <w:bodyDiv w:val="1"/>
      <w:marLeft w:val="0"/>
      <w:marRight w:val="0"/>
      <w:marTop w:val="0"/>
      <w:marBottom w:val="0"/>
      <w:divBdr>
        <w:top w:val="none" w:sz="0" w:space="0" w:color="auto"/>
        <w:left w:val="none" w:sz="0" w:space="0" w:color="auto"/>
        <w:bottom w:val="none" w:sz="0" w:space="0" w:color="auto"/>
        <w:right w:val="none" w:sz="0" w:space="0" w:color="auto"/>
      </w:divBdr>
    </w:div>
    <w:div w:id="1165511353">
      <w:bodyDiv w:val="1"/>
      <w:marLeft w:val="0"/>
      <w:marRight w:val="0"/>
      <w:marTop w:val="0"/>
      <w:marBottom w:val="0"/>
      <w:divBdr>
        <w:top w:val="none" w:sz="0" w:space="0" w:color="auto"/>
        <w:left w:val="none" w:sz="0" w:space="0" w:color="auto"/>
        <w:bottom w:val="none" w:sz="0" w:space="0" w:color="auto"/>
        <w:right w:val="none" w:sz="0" w:space="0" w:color="auto"/>
      </w:divBdr>
    </w:div>
    <w:div w:id="1225071401">
      <w:bodyDiv w:val="1"/>
      <w:marLeft w:val="0"/>
      <w:marRight w:val="0"/>
      <w:marTop w:val="0"/>
      <w:marBottom w:val="0"/>
      <w:divBdr>
        <w:top w:val="none" w:sz="0" w:space="0" w:color="auto"/>
        <w:left w:val="none" w:sz="0" w:space="0" w:color="auto"/>
        <w:bottom w:val="none" w:sz="0" w:space="0" w:color="auto"/>
        <w:right w:val="none" w:sz="0" w:space="0" w:color="auto"/>
      </w:divBdr>
    </w:div>
    <w:div w:id="1226526761">
      <w:bodyDiv w:val="1"/>
      <w:marLeft w:val="0"/>
      <w:marRight w:val="0"/>
      <w:marTop w:val="0"/>
      <w:marBottom w:val="0"/>
      <w:divBdr>
        <w:top w:val="none" w:sz="0" w:space="0" w:color="auto"/>
        <w:left w:val="none" w:sz="0" w:space="0" w:color="auto"/>
        <w:bottom w:val="none" w:sz="0" w:space="0" w:color="auto"/>
        <w:right w:val="none" w:sz="0" w:space="0" w:color="auto"/>
      </w:divBdr>
    </w:div>
    <w:div w:id="1309044663">
      <w:bodyDiv w:val="1"/>
      <w:marLeft w:val="0"/>
      <w:marRight w:val="0"/>
      <w:marTop w:val="0"/>
      <w:marBottom w:val="0"/>
      <w:divBdr>
        <w:top w:val="none" w:sz="0" w:space="0" w:color="auto"/>
        <w:left w:val="none" w:sz="0" w:space="0" w:color="auto"/>
        <w:bottom w:val="none" w:sz="0" w:space="0" w:color="auto"/>
        <w:right w:val="none" w:sz="0" w:space="0" w:color="auto"/>
      </w:divBdr>
      <w:divsChild>
        <w:div w:id="1203860567">
          <w:marLeft w:val="0"/>
          <w:marRight w:val="0"/>
          <w:marTop w:val="0"/>
          <w:marBottom w:val="0"/>
          <w:divBdr>
            <w:top w:val="none" w:sz="0" w:space="0" w:color="auto"/>
            <w:left w:val="none" w:sz="0" w:space="0" w:color="auto"/>
            <w:bottom w:val="none" w:sz="0" w:space="0" w:color="auto"/>
            <w:right w:val="none" w:sz="0" w:space="0" w:color="auto"/>
          </w:divBdr>
        </w:div>
      </w:divsChild>
    </w:div>
    <w:div w:id="1350329879">
      <w:bodyDiv w:val="1"/>
      <w:marLeft w:val="0"/>
      <w:marRight w:val="0"/>
      <w:marTop w:val="0"/>
      <w:marBottom w:val="0"/>
      <w:divBdr>
        <w:top w:val="none" w:sz="0" w:space="0" w:color="auto"/>
        <w:left w:val="none" w:sz="0" w:space="0" w:color="auto"/>
        <w:bottom w:val="none" w:sz="0" w:space="0" w:color="auto"/>
        <w:right w:val="none" w:sz="0" w:space="0" w:color="auto"/>
      </w:divBdr>
    </w:div>
    <w:div w:id="1651787160">
      <w:bodyDiv w:val="1"/>
      <w:marLeft w:val="0"/>
      <w:marRight w:val="0"/>
      <w:marTop w:val="0"/>
      <w:marBottom w:val="0"/>
      <w:divBdr>
        <w:top w:val="none" w:sz="0" w:space="0" w:color="auto"/>
        <w:left w:val="none" w:sz="0" w:space="0" w:color="auto"/>
        <w:bottom w:val="none" w:sz="0" w:space="0" w:color="auto"/>
        <w:right w:val="none" w:sz="0" w:space="0" w:color="auto"/>
      </w:divBdr>
    </w:div>
    <w:div w:id="1797601072">
      <w:bodyDiv w:val="1"/>
      <w:marLeft w:val="0"/>
      <w:marRight w:val="0"/>
      <w:marTop w:val="0"/>
      <w:marBottom w:val="0"/>
      <w:divBdr>
        <w:top w:val="none" w:sz="0" w:space="0" w:color="auto"/>
        <w:left w:val="none" w:sz="0" w:space="0" w:color="auto"/>
        <w:bottom w:val="none" w:sz="0" w:space="0" w:color="auto"/>
        <w:right w:val="none" w:sz="0" w:space="0" w:color="auto"/>
      </w:divBdr>
    </w:div>
    <w:div w:id="1813211003">
      <w:bodyDiv w:val="1"/>
      <w:marLeft w:val="0"/>
      <w:marRight w:val="0"/>
      <w:marTop w:val="0"/>
      <w:marBottom w:val="0"/>
      <w:divBdr>
        <w:top w:val="none" w:sz="0" w:space="0" w:color="auto"/>
        <w:left w:val="none" w:sz="0" w:space="0" w:color="auto"/>
        <w:bottom w:val="none" w:sz="0" w:space="0" w:color="auto"/>
        <w:right w:val="none" w:sz="0" w:space="0" w:color="auto"/>
      </w:divBdr>
    </w:div>
    <w:div w:id="1849171123">
      <w:bodyDiv w:val="1"/>
      <w:marLeft w:val="0"/>
      <w:marRight w:val="0"/>
      <w:marTop w:val="0"/>
      <w:marBottom w:val="0"/>
      <w:divBdr>
        <w:top w:val="none" w:sz="0" w:space="0" w:color="auto"/>
        <w:left w:val="none" w:sz="0" w:space="0" w:color="auto"/>
        <w:bottom w:val="none" w:sz="0" w:space="0" w:color="auto"/>
        <w:right w:val="none" w:sz="0" w:space="0" w:color="auto"/>
      </w:divBdr>
    </w:div>
    <w:div w:id="2041078166">
      <w:bodyDiv w:val="1"/>
      <w:marLeft w:val="0"/>
      <w:marRight w:val="0"/>
      <w:marTop w:val="0"/>
      <w:marBottom w:val="0"/>
      <w:divBdr>
        <w:top w:val="none" w:sz="0" w:space="0" w:color="auto"/>
        <w:left w:val="none" w:sz="0" w:space="0" w:color="auto"/>
        <w:bottom w:val="none" w:sz="0" w:space="0" w:color="auto"/>
        <w:right w:val="none" w:sz="0" w:space="0" w:color="auto"/>
      </w:divBdr>
      <w:divsChild>
        <w:div w:id="1597785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0167947312003490" TargetMode="External"/><Relationship Id="rId1" Type="http://schemas.openxmlformats.org/officeDocument/2006/relationships/hyperlink" Target="https://www.sciencedirect.com/science/article/pii/S0167947312003490"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CRA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speiser@wakehealth.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19</Pages>
  <Words>10944</Words>
  <Characters>62385</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WFBMC</Company>
  <LinksUpToDate>false</LinksUpToDate>
  <CharactersWithSpaces>73183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Lynn Speiser</dc:creator>
  <cp:keywords/>
  <dc:description/>
  <cp:lastModifiedBy>Byron C Jaeger</cp:lastModifiedBy>
  <cp:revision>4</cp:revision>
  <dcterms:created xsi:type="dcterms:W3CDTF">2024-05-01T23:27:00Z</dcterms:created>
  <dcterms:modified xsi:type="dcterms:W3CDTF">2024-05-01T23:58:00Z</dcterms:modified>
</cp:coreProperties>
</file>