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A3D97" w14:textId="476A2D8C" w:rsidR="00C13C1E" w:rsidRPr="00C13C1E" w:rsidRDefault="00C13C1E" w:rsidP="00057913">
      <w:pPr>
        <w:ind w:left="720" w:hanging="360"/>
        <w:rPr>
          <w:ins w:id="0" w:author="Byron C Jaeger" w:date="2024-04-30T09:38:00Z"/>
          <w:lang w:val="en-US"/>
          <w:rPrChange w:id="1" w:author="Byron C Jaeger" w:date="2024-04-30T09:38:00Z">
            <w:rPr>
              <w:ins w:id="2" w:author="Byron C Jaeger" w:date="2024-04-30T09:38:00Z"/>
            </w:rPr>
          </w:rPrChange>
        </w:rPr>
      </w:pPr>
      <w:ins w:id="3" w:author="Byron C Jaeger" w:date="2024-04-30T09:38:00Z">
        <w:r>
          <w:rPr>
            <w:lang w:val="en-US"/>
          </w:rPr>
          <w:t>BACKGROUND</w:t>
        </w:r>
      </w:ins>
    </w:p>
    <w:p w14:paraId="08976CC3" w14:textId="77777777" w:rsidR="00057913" w:rsidRPr="00057913" w:rsidRDefault="00057913" w:rsidP="00057913">
      <w:pPr>
        <w:pStyle w:val="ListParagraph"/>
        <w:numPr>
          <w:ilvl w:val="0"/>
          <w:numId w:val="1"/>
        </w:numPr>
        <w:rPr>
          <w:ins w:id="4" w:author="Byron C Jaeger" w:date="2024-04-30T09:28:00Z"/>
          <w:rPrChange w:id="5" w:author="Byron C Jaeger" w:date="2024-04-30T09:28:00Z">
            <w:rPr>
              <w:ins w:id="6" w:author="Byron C Jaeger" w:date="2024-04-30T09:28:00Z"/>
              <w:lang w:val="en-US"/>
            </w:rPr>
          </w:rPrChange>
        </w:rPr>
      </w:pPr>
      <w:r w:rsidRPr="00057913">
        <w:rPr>
          <w:lang w:val="en-US"/>
        </w:rPr>
        <w:t xml:space="preserve">For clinical trials or patient care, reports from a </w:t>
      </w:r>
      <w:ins w:id="7" w:author="Byron C Jaeger" w:date="2024-04-30T09:27:00Z">
        <w:r>
          <w:rPr>
            <w:lang w:val="en-US"/>
          </w:rPr>
          <w:t xml:space="preserve">proxy </w:t>
        </w:r>
      </w:ins>
      <w:del w:id="8" w:author="Byron C Jaeger" w:date="2024-04-30T09:28:00Z">
        <w:r w:rsidRPr="00057913" w:rsidDel="00057913">
          <w:rPr>
            <w:lang w:val="en-US"/>
          </w:rPr>
          <w:delText xml:space="preserve">person familiar with the trajectory f a </w:delText>
        </w:r>
      </w:del>
      <w:del w:id="9" w:author="Byron C Jaeger" w:date="2024-04-30T09:27:00Z">
        <w:r w:rsidRPr="00057913" w:rsidDel="00057913">
          <w:rPr>
            <w:lang w:val="en-US"/>
          </w:rPr>
          <w:delText xml:space="preserve">participant’s </w:delText>
        </w:r>
      </w:del>
      <w:del w:id="10" w:author="Byron C Jaeger" w:date="2024-04-30T09:28:00Z">
        <w:r w:rsidRPr="00057913" w:rsidDel="00057913">
          <w:rPr>
            <w:lang w:val="en-US"/>
          </w:rPr>
          <w:delText xml:space="preserve">cognition, of referred to as proxies or trusted contacts, </w:delText>
        </w:r>
      </w:del>
      <w:r w:rsidRPr="00057913">
        <w:rPr>
          <w:lang w:val="en-US"/>
        </w:rPr>
        <w:t xml:space="preserve">are needed to ascertain incident Mild Cognitive Impairment (MCI) and dementia.  </w:t>
      </w:r>
    </w:p>
    <w:p w14:paraId="76AAE23F" w14:textId="1501A800" w:rsidR="00057913" w:rsidRPr="00057913" w:rsidRDefault="00057913" w:rsidP="00057913">
      <w:pPr>
        <w:pStyle w:val="ListParagraph"/>
        <w:numPr>
          <w:ilvl w:val="0"/>
          <w:numId w:val="1"/>
        </w:numPr>
        <w:rPr>
          <w:ins w:id="11" w:author="Byron C Jaeger" w:date="2024-04-30T09:36:00Z"/>
          <w:rPrChange w:id="12" w:author="Byron C Jaeger" w:date="2024-04-30T09:36:00Z">
            <w:rPr>
              <w:ins w:id="13" w:author="Byron C Jaeger" w:date="2024-04-30T09:36:00Z"/>
              <w:lang w:val="en-US"/>
            </w:rPr>
          </w:rPrChange>
        </w:rPr>
      </w:pPr>
      <w:ins w:id="14" w:author="Byron C Jaeger" w:date="2024-04-30T09:30:00Z">
        <w:r>
          <w:rPr>
            <w:lang w:val="en-US"/>
          </w:rPr>
          <w:t>A p</w:t>
        </w:r>
      </w:ins>
      <w:ins w:id="15" w:author="Byron C Jaeger" w:date="2024-04-30T09:28:00Z">
        <w:r>
          <w:rPr>
            <w:lang w:val="en-US"/>
          </w:rPr>
          <w:t>rox</w:t>
        </w:r>
      </w:ins>
      <w:ins w:id="16" w:author="Byron C Jaeger" w:date="2024-04-30T09:30:00Z">
        <w:r>
          <w:rPr>
            <w:lang w:val="en-US"/>
          </w:rPr>
          <w:t>y</w:t>
        </w:r>
      </w:ins>
      <w:ins w:id="17" w:author="Byron C Jaeger" w:date="2024-04-30T09:28:00Z">
        <w:r>
          <w:rPr>
            <w:lang w:val="en-US"/>
          </w:rPr>
          <w:t xml:space="preserve"> </w:t>
        </w:r>
      </w:ins>
      <w:ins w:id="18" w:author="Byron C Jaeger" w:date="2024-04-30T09:30:00Z">
        <w:r>
          <w:rPr>
            <w:lang w:val="en-US"/>
          </w:rPr>
          <w:t xml:space="preserve">is </w:t>
        </w:r>
      </w:ins>
      <w:ins w:id="19" w:author="Byron C Jaeger" w:date="2024-04-30T09:28:00Z">
        <w:r>
          <w:rPr>
            <w:lang w:val="en-US"/>
          </w:rPr>
          <w:t xml:space="preserve">a </w:t>
        </w:r>
        <w:r w:rsidRPr="00057913">
          <w:rPr>
            <w:lang w:val="en-US"/>
          </w:rPr>
          <w:t xml:space="preserve">person </w:t>
        </w:r>
      </w:ins>
      <w:ins w:id="20" w:author="Byron C Jaeger" w:date="2024-04-30T09:31:00Z">
        <w:r>
          <w:rPr>
            <w:lang w:val="en-US"/>
          </w:rPr>
          <w:t xml:space="preserve">who is </w:t>
        </w:r>
      </w:ins>
      <w:ins w:id="21" w:author="Byron C Jaeger" w:date="2024-04-30T09:29:00Z">
        <w:r>
          <w:rPr>
            <w:lang w:val="en-US"/>
          </w:rPr>
          <w:t xml:space="preserve">trusted by trial participants or </w:t>
        </w:r>
      </w:ins>
      <w:ins w:id="22" w:author="Byron C Jaeger" w:date="2024-04-30T09:28:00Z">
        <w:r>
          <w:rPr>
            <w:lang w:val="en-US"/>
          </w:rPr>
          <w:t>patient</w:t>
        </w:r>
        <w:r w:rsidRPr="00057913">
          <w:rPr>
            <w:lang w:val="en-US"/>
          </w:rPr>
          <w:t>s</w:t>
        </w:r>
      </w:ins>
      <w:ins w:id="23" w:author="Byron C Jaeger" w:date="2024-04-30T09:31:00Z">
        <w:r>
          <w:rPr>
            <w:lang w:val="en-US"/>
          </w:rPr>
          <w:t xml:space="preserve"> and </w:t>
        </w:r>
      </w:ins>
      <w:ins w:id="24" w:author="Byron C Jaeger" w:date="2024-04-30T09:29:00Z">
        <w:r>
          <w:rPr>
            <w:lang w:val="en-US"/>
          </w:rPr>
          <w:t>familiar with their</w:t>
        </w:r>
      </w:ins>
      <w:ins w:id="25" w:author="Byron C Jaeger" w:date="2024-04-30T09:28:00Z">
        <w:r w:rsidRPr="00057913">
          <w:rPr>
            <w:lang w:val="en-US"/>
          </w:rPr>
          <w:t xml:space="preserve"> </w:t>
        </w:r>
        <w:r w:rsidRPr="00057913">
          <w:rPr>
            <w:lang w:val="en-US"/>
          </w:rPr>
          <w:t>cogniti</w:t>
        </w:r>
      </w:ins>
      <w:ins w:id="26" w:author="Byron C Jaeger" w:date="2024-04-30T09:30:00Z">
        <w:r>
          <w:rPr>
            <w:lang w:val="en-US"/>
          </w:rPr>
          <w:t xml:space="preserve">ve function over </w:t>
        </w:r>
      </w:ins>
      <w:ins w:id="27" w:author="Byron C Jaeger" w:date="2024-04-30T09:31:00Z">
        <w:r>
          <w:rPr>
            <w:lang w:val="en-US"/>
          </w:rPr>
          <w:t>time.</w:t>
        </w:r>
      </w:ins>
    </w:p>
    <w:p w14:paraId="2431F7E8" w14:textId="32300171" w:rsidR="00C13C1E" w:rsidRPr="00C13C1E" w:rsidRDefault="00057913" w:rsidP="00C13C1E">
      <w:pPr>
        <w:pStyle w:val="ListParagraph"/>
        <w:numPr>
          <w:ilvl w:val="0"/>
          <w:numId w:val="1"/>
        </w:numPr>
        <w:rPr>
          <w:ins w:id="28" w:author="Byron C Jaeger" w:date="2024-04-30T09:37:00Z"/>
          <w:rPrChange w:id="29" w:author="Byron C Jaeger" w:date="2024-04-30T09:37:00Z">
            <w:rPr>
              <w:ins w:id="30" w:author="Byron C Jaeger" w:date="2024-04-30T09:37:00Z"/>
              <w:lang w:val="en-US"/>
            </w:rPr>
          </w:rPrChange>
        </w:rPr>
      </w:pPr>
      <w:ins w:id="31" w:author="Byron C Jaeger" w:date="2024-04-30T09:36:00Z">
        <w:r>
          <w:rPr>
            <w:lang w:val="en-US"/>
          </w:rPr>
          <w:t>We analyzed the relationship between the use of a proxy and the successful adjudication of dementia or MCI diagnosis in two clinical trials:</w:t>
        </w:r>
      </w:ins>
      <w:ins w:id="32" w:author="Byron C Jaeger" w:date="2024-04-30T09:37:00Z">
        <w:r>
          <w:rPr>
            <w:lang w:val="en-US"/>
          </w:rPr>
          <w:t xml:space="preserve"> </w:t>
        </w:r>
      </w:ins>
      <w:del w:id="33" w:author="Byron C Jaeger" w:date="2024-04-30T09:30:00Z">
        <w:r w:rsidRPr="00057913" w:rsidDel="00057913">
          <w:rPr>
            <w:lang w:val="en-US"/>
          </w:rPr>
          <w:delText xml:space="preserve">Informants can offer a more unbiased evaluation of cognitive status. </w:delText>
        </w:r>
      </w:del>
      <w:del w:id="34" w:author="Byron C Jaeger" w:date="2024-04-30T09:37:00Z">
        <w:r w:rsidRPr="00057913" w:rsidDel="00057913">
          <w:rPr>
            <w:lang w:val="en-US"/>
          </w:rPr>
          <w:delText xml:space="preserve">The </w:delText>
        </w:r>
      </w:del>
      <w:proofErr w:type="spellStart"/>
      <w:r w:rsidRPr="00057913">
        <w:rPr>
          <w:lang w:val="en-US"/>
        </w:rPr>
        <w:t>PRagmatic</w:t>
      </w:r>
      <w:proofErr w:type="spellEnd"/>
      <w:r w:rsidRPr="00057913">
        <w:rPr>
          <w:lang w:val="en-US"/>
        </w:rPr>
        <w:t xml:space="preserve"> </w:t>
      </w:r>
      <w:proofErr w:type="spellStart"/>
      <w:r w:rsidRPr="00057913">
        <w:rPr>
          <w:lang w:val="en-US"/>
        </w:rPr>
        <w:t>EValuation</w:t>
      </w:r>
      <w:proofErr w:type="spellEnd"/>
      <w:r w:rsidRPr="00057913">
        <w:rPr>
          <w:lang w:val="en-US"/>
        </w:rPr>
        <w:t xml:space="preserve"> of </w:t>
      </w:r>
      <w:proofErr w:type="spellStart"/>
      <w:r w:rsidRPr="00057913">
        <w:rPr>
          <w:lang w:val="en-US"/>
        </w:rPr>
        <w:t>evENTs</w:t>
      </w:r>
      <w:proofErr w:type="spellEnd"/>
      <w:r w:rsidRPr="00057913">
        <w:rPr>
          <w:lang w:val="en-US"/>
        </w:rPr>
        <w:t xml:space="preserve"> and Benefits of Lipid lowering in </w:t>
      </w:r>
      <w:proofErr w:type="spellStart"/>
      <w:r w:rsidRPr="00057913">
        <w:rPr>
          <w:lang w:val="en-US"/>
        </w:rPr>
        <w:t>oldEr</w:t>
      </w:r>
      <w:proofErr w:type="spellEnd"/>
      <w:r w:rsidRPr="00057913">
        <w:rPr>
          <w:lang w:val="en-US"/>
        </w:rPr>
        <w:t xml:space="preserve"> adults (</w:t>
      </w:r>
      <w:commentRangeStart w:id="35"/>
      <w:r w:rsidRPr="00057913">
        <w:rPr>
          <w:lang w:val="en-US"/>
        </w:rPr>
        <w:t>PREVENTABLE</w:t>
      </w:r>
      <w:commentRangeEnd w:id="35"/>
      <w:r w:rsidR="00C13C1E">
        <w:rPr>
          <w:rStyle w:val="CommentReference"/>
        </w:rPr>
        <w:commentReference w:id="35"/>
      </w:r>
      <w:r w:rsidRPr="00057913">
        <w:rPr>
          <w:lang w:val="en-US"/>
        </w:rPr>
        <w:t xml:space="preserve">) </w:t>
      </w:r>
      <w:ins w:id="36" w:author="Byron C Jaeger" w:date="2024-04-30T09:37:00Z">
        <w:r>
          <w:rPr>
            <w:lang w:val="en-US"/>
          </w:rPr>
          <w:t xml:space="preserve">and </w:t>
        </w:r>
        <w:r w:rsidR="00C13C1E" w:rsidRPr="00057913">
          <w:rPr>
            <w:lang w:val="en-US"/>
          </w:rPr>
          <w:t>Systolic Blood Pressure Intervention (SPRINT)</w:t>
        </w:r>
        <w:r w:rsidR="00C13C1E">
          <w:rPr>
            <w:lang w:val="en-US"/>
          </w:rPr>
          <w:t>.</w:t>
        </w:r>
        <w:r w:rsidR="00C13C1E" w:rsidRPr="00057913">
          <w:rPr>
            <w:lang w:val="en-US"/>
          </w:rPr>
          <w:t xml:space="preserve"> </w:t>
        </w:r>
      </w:ins>
    </w:p>
    <w:p w14:paraId="0629CBC2" w14:textId="77777777" w:rsidR="00C13C1E" w:rsidRDefault="00C13C1E" w:rsidP="00C13C1E">
      <w:pPr>
        <w:ind w:left="360"/>
        <w:rPr>
          <w:ins w:id="37" w:author="Byron C Jaeger" w:date="2024-04-30T09:37:00Z"/>
          <w:lang w:val="en-US"/>
        </w:rPr>
      </w:pPr>
      <w:proofErr w:type="spellStart"/>
      <w:ins w:id="38" w:author="Byron C Jaeger" w:date="2024-04-30T09:37:00Z">
        <w:r>
          <w:rPr>
            <w:lang w:val="en-US"/>
          </w:rPr>
          <w:t>METHODS</w:t>
        </w:r>
        <w:proofErr w:type="spellEnd"/>
      </w:ins>
    </w:p>
    <w:p w14:paraId="0183B4D2" w14:textId="6D42FF2A" w:rsidR="00057913" w:rsidRPr="00C13C1E" w:rsidDel="00C13C1E" w:rsidRDefault="00C13C1E" w:rsidP="00057913">
      <w:pPr>
        <w:pStyle w:val="ListParagraph"/>
        <w:numPr>
          <w:ilvl w:val="0"/>
          <w:numId w:val="1"/>
        </w:numPr>
        <w:rPr>
          <w:del w:id="39" w:author="Byron C Jaeger" w:date="2024-04-30T09:40:00Z"/>
          <w:rPrChange w:id="40" w:author="Byron C Jaeger" w:date="2024-04-30T09:40:00Z">
            <w:rPr>
              <w:del w:id="41" w:author="Byron C Jaeger" w:date="2024-04-30T09:40:00Z"/>
              <w:lang w:val="en-US"/>
            </w:rPr>
          </w:rPrChange>
        </w:rPr>
      </w:pPr>
      <w:ins w:id="42" w:author="Byron C Jaeger" w:date="2024-04-30T09:38:00Z">
        <w:r w:rsidRPr="00C13C1E">
          <w:rPr>
            <w:lang w:val="en-US"/>
          </w:rPr>
          <w:t xml:space="preserve">PREVENTABLE </w:t>
        </w:r>
      </w:ins>
      <w:del w:id="43" w:author="Byron C Jaeger" w:date="2024-04-30T09:37:00Z">
        <w:r w:rsidR="00057913" w:rsidRPr="00C13C1E" w:rsidDel="00C13C1E">
          <w:rPr>
            <w:lang w:val="en-US"/>
          </w:rPr>
          <w:delText>Trial</w:delText>
        </w:r>
      </w:del>
      <w:del w:id="44" w:author="Byron C Jaeger" w:date="2024-04-30T09:35:00Z">
        <w:r w:rsidR="00057913" w:rsidRPr="00C13C1E" w:rsidDel="00057913">
          <w:rPr>
            <w:lang w:val="en-US"/>
          </w:rPr>
          <w:delText xml:space="preserve">, whose recruitment started in 2020 with a primary outcome including dementia, </w:delText>
        </w:r>
      </w:del>
      <w:del w:id="45" w:author="Byron C Jaeger" w:date="2024-04-30T09:37:00Z">
        <w:r w:rsidR="00057913" w:rsidRPr="00C13C1E" w:rsidDel="00C13C1E">
          <w:rPr>
            <w:lang w:val="en-US"/>
          </w:rPr>
          <w:delText xml:space="preserve">required </w:delText>
        </w:r>
      </w:del>
      <w:r w:rsidR="00057913" w:rsidRPr="00C13C1E">
        <w:rPr>
          <w:lang w:val="en-US"/>
        </w:rPr>
        <w:t xml:space="preserve">participants </w:t>
      </w:r>
      <w:ins w:id="46" w:author="Byron C Jaeger" w:date="2024-04-30T09:39:00Z">
        <w:r w:rsidRPr="00C13C1E">
          <w:rPr>
            <w:lang w:val="en-US"/>
          </w:rPr>
          <w:t xml:space="preserve">were required </w:t>
        </w:r>
      </w:ins>
      <w:r w:rsidR="00057913" w:rsidRPr="00C13C1E">
        <w:rPr>
          <w:lang w:val="en-US"/>
        </w:rPr>
        <w:t xml:space="preserve">to identify </w:t>
      </w:r>
      <w:del w:id="47" w:author="Byron C Jaeger" w:date="2024-04-30T09:39:00Z">
        <w:r w:rsidR="00057913" w:rsidRPr="00C13C1E" w:rsidDel="00C13C1E">
          <w:rPr>
            <w:lang w:val="en-US"/>
          </w:rPr>
          <w:delText xml:space="preserve">and provide contact information for </w:delText>
        </w:r>
      </w:del>
      <w:r w:rsidR="00057913" w:rsidRPr="00C13C1E">
        <w:rPr>
          <w:lang w:val="en-US"/>
        </w:rPr>
        <w:t xml:space="preserve">at least one </w:t>
      </w:r>
      <w:ins w:id="48" w:author="Byron C Jaeger" w:date="2024-04-30T09:39:00Z">
        <w:r w:rsidRPr="00C13C1E">
          <w:rPr>
            <w:lang w:val="en-US"/>
          </w:rPr>
          <w:t xml:space="preserve">proxy while SPRINT </w:t>
        </w:r>
      </w:ins>
      <w:del w:id="49" w:author="Byron C Jaeger" w:date="2024-04-30T09:39:00Z">
        <w:r w:rsidR="00057913" w:rsidRPr="00C13C1E" w:rsidDel="00C13C1E">
          <w:rPr>
            <w:lang w:val="en-US"/>
          </w:rPr>
          <w:delText xml:space="preserve">of these informants with a strong preference for two.  In contrast, </w:delText>
        </w:r>
      </w:del>
      <w:del w:id="50" w:author="Byron C Jaeger" w:date="2024-04-30T09:34:00Z">
        <w:r w:rsidR="00057913" w:rsidRPr="00C13C1E" w:rsidDel="00057913">
          <w:rPr>
            <w:lang w:val="en-US"/>
          </w:rPr>
          <w:delText xml:space="preserve">the </w:delText>
        </w:r>
      </w:del>
      <w:del w:id="51" w:author="Byron C Jaeger" w:date="2024-04-30T09:37:00Z">
        <w:r w:rsidR="00057913" w:rsidRPr="00C13C1E" w:rsidDel="00C13C1E">
          <w:rPr>
            <w:lang w:val="en-US"/>
          </w:rPr>
          <w:delText xml:space="preserve">Systolic Blood Pressure Intervention Trial (SPRINT) </w:delText>
        </w:r>
      </w:del>
      <w:del w:id="52" w:author="Byron C Jaeger" w:date="2024-04-30T09:39:00Z">
        <w:r w:rsidR="00057913" w:rsidRPr="00C13C1E" w:rsidDel="00C13C1E">
          <w:rPr>
            <w:lang w:val="en-US"/>
          </w:rPr>
          <w:delText xml:space="preserve">started recruiting participants in 2010, and </w:delText>
        </w:r>
      </w:del>
      <w:r w:rsidR="00057913" w:rsidRPr="00C13C1E">
        <w:rPr>
          <w:lang w:val="en-US"/>
        </w:rPr>
        <w:t>participants were asked, but not required to</w:t>
      </w:r>
      <w:del w:id="53" w:author="Byron C Jaeger" w:date="2024-04-30T09:39:00Z">
        <w:r w:rsidR="00057913" w:rsidRPr="00C13C1E" w:rsidDel="00C13C1E">
          <w:rPr>
            <w:lang w:val="en-US"/>
          </w:rPr>
          <w:delText xml:space="preserve"> provide contact information for at least one informant</w:delText>
        </w:r>
      </w:del>
      <w:r w:rsidR="00057913" w:rsidRPr="00C13C1E">
        <w:rPr>
          <w:lang w:val="en-US"/>
        </w:rPr>
        <w:t>.</w:t>
      </w:r>
    </w:p>
    <w:p w14:paraId="2A9B5D1D" w14:textId="77777777" w:rsidR="00C13C1E" w:rsidRPr="00057913" w:rsidRDefault="00C13C1E" w:rsidP="00C13C1E">
      <w:pPr>
        <w:pStyle w:val="ListParagraph"/>
        <w:numPr>
          <w:ilvl w:val="0"/>
          <w:numId w:val="1"/>
        </w:numPr>
        <w:rPr>
          <w:ins w:id="54" w:author="Byron C Jaeger" w:date="2024-04-30T09:40:00Z"/>
        </w:rPr>
      </w:pPr>
    </w:p>
    <w:p w14:paraId="34BC7F82" w14:textId="222055A7" w:rsidR="00057913" w:rsidRPr="00C13C1E" w:rsidDel="00C13C1E" w:rsidRDefault="00057913" w:rsidP="00057913">
      <w:pPr>
        <w:pStyle w:val="ListParagraph"/>
        <w:numPr>
          <w:ilvl w:val="0"/>
          <w:numId w:val="1"/>
        </w:numPr>
        <w:rPr>
          <w:del w:id="55" w:author="Byron C Jaeger" w:date="2024-04-30T09:40:00Z"/>
          <w:rPrChange w:id="56" w:author="Byron C Jaeger" w:date="2024-04-30T09:40:00Z">
            <w:rPr>
              <w:del w:id="57" w:author="Byron C Jaeger" w:date="2024-04-30T09:40:00Z"/>
              <w:lang w:val="en-US"/>
            </w:rPr>
          </w:rPrChange>
        </w:rPr>
      </w:pPr>
      <w:del w:id="58" w:author="Byron C Jaeger" w:date="2024-04-30T09:40:00Z">
        <w:r w:rsidRPr="00C13C1E" w:rsidDel="00C13C1E">
          <w:rPr>
            <w:lang w:val="en-US"/>
          </w:rPr>
          <w:delText xml:space="preserve">SPRINT was a randomized trial of community-dwelling adults (≥50 years) with hypertension. Participants were randomized to a SBP goal of &lt;120 mm Hg (intensive treatment; n=4678) or &lt;140 mm Hg (standard treatment; n=4683). SPRINT demonstrated a significant reduction in the occurrence of mild cognitive impairment (MCI) for adults with hypertension randomly assigned to the intensive systolic blood pressure group and a similar but non-significant effect on incidence of dementia.   </w:delText>
        </w:r>
      </w:del>
      <w:r w:rsidRPr="00C13C1E">
        <w:rPr>
          <w:lang w:val="en-US"/>
        </w:rPr>
        <w:t xml:space="preserve">Cognitive assessments were adjudicated using cognitive testing, completed by the participant, as well as proxy completion of the Functional Activities Questionnaire (FAQ) and Dementia Questionnaire (DQ).  </w:t>
      </w:r>
    </w:p>
    <w:p w14:paraId="4EED9D1A" w14:textId="77777777" w:rsidR="00C13C1E" w:rsidRPr="00057913" w:rsidRDefault="00C13C1E" w:rsidP="00057913">
      <w:pPr>
        <w:pStyle w:val="ListParagraph"/>
        <w:numPr>
          <w:ilvl w:val="0"/>
          <w:numId w:val="1"/>
        </w:numPr>
        <w:rPr>
          <w:ins w:id="59" w:author="Byron C Jaeger" w:date="2024-04-30T09:40:00Z"/>
        </w:rPr>
        <w:pPrChange w:id="60" w:author="Byron C Jaeger" w:date="2024-04-30T09:40:00Z">
          <w:pPr/>
        </w:pPrChange>
      </w:pPr>
    </w:p>
    <w:p w14:paraId="233AEE08" w14:textId="4F08C2A3" w:rsidR="002E40FF" w:rsidRDefault="00C13C1E" w:rsidP="00057913">
      <w:pPr>
        <w:pStyle w:val="ListParagraph"/>
        <w:numPr>
          <w:ilvl w:val="0"/>
          <w:numId w:val="1"/>
        </w:numPr>
        <w:pPrChange w:id="61" w:author="Byron C Jaeger" w:date="2024-04-30T09:40:00Z">
          <w:pPr/>
        </w:pPrChange>
      </w:pPr>
      <w:ins w:id="62" w:author="Byron C Jaeger" w:date="2024-04-30T09:40:00Z">
        <w:r>
          <w:rPr>
            <w:lang w:val="en-US"/>
          </w:rPr>
          <w:t xml:space="preserve">We collapsed </w:t>
        </w:r>
      </w:ins>
      <w:del w:id="63" w:author="Byron C Jaeger" w:date="2024-04-30T09:40:00Z">
        <w:r w:rsidR="00057913" w:rsidRPr="00C13C1E" w:rsidDel="00C13C1E">
          <w:rPr>
            <w:lang w:val="en-US"/>
          </w:rPr>
          <w:delText>SPRINT participants named proxies and relationship at study onset.  P</w:delText>
        </w:r>
      </w:del>
      <w:ins w:id="64" w:author="Byron C Jaeger" w:date="2024-04-30T09:40:00Z">
        <w:r>
          <w:rPr>
            <w:lang w:val="en-US"/>
          </w:rPr>
          <w:t>p</w:t>
        </w:r>
      </w:ins>
      <w:r w:rsidR="00057913" w:rsidRPr="00C13C1E">
        <w:rPr>
          <w:lang w:val="en-US"/>
        </w:rPr>
        <w:t xml:space="preserve">roxy relationships </w:t>
      </w:r>
      <w:del w:id="65" w:author="Byron C Jaeger" w:date="2024-04-30T09:40:00Z">
        <w:r w:rsidR="00057913" w:rsidRPr="00C13C1E" w:rsidDel="00C13C1E">
          <w:rPr>
            <w:lang w:val="en-US"/>
          </w:rPr>
          <w:delText xml:space="preserve">were collapsed </w:delText>
        </w:r>
      </w:del>
      <w:r w:rsidR="00057913" w:rsidRPr="00C13C1E">
        <w:rPr>
          <w:lang w:val="en-US"/>
        </w:rPr>
        <w:t xml:space="preserve">into seven categories and </w:t>
      </w:r>
      <w:del w:id="66" w:author="Byron C Jaeger" w:date="2024-04-30T09:40:00Z">
        <w:r w:rsidR="00057913" w:rsidRPr="00C13C1E" w:rsidDel="00C13C1E">
          <w:rPr>
            <w:lang w:val="en-US"/>
          </w:rPr>
          <w:delText>we evaluated</w:delText>
        </w:r>
      </w:del>
      <w:ins w:id="67" w:author="Byron C Jaeger" w:date="2024-04-30T09:40:00Z">
        <w:r>
          <w:rPr>
            <w:lang w:val="en-US"/>
          </w:rPr>
          <w:t>computed</w:t>
        </w:r>
      </w:ins>
      <w:r w:rsidR="00057913" w:rsidRPr="00C13C1E">
        <w:rPr>
          <w:lang w:val="en-US"/>
        </w:rPr>
        <w:t xml:space="preserve"> the proportion of proxies in each category at baseline, how frequently the same proxy relationship was retained to the last visit, and the frequency of successful proxy contact during the trial. We also examined the distribution between proxy relationship and adjudicated cognitive outcome.</w:t>
      </w:r>
    </w:p>
    <w:sectPr w:rsidR="002E40F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Byron C Jaeger" w:date="2024-04-30T09:38:00Z" w:initials="BJ">
    <w:p w14:paraId="3F2959B3" w14:textId="77777777" w:rsidR="00C13C1E" w:rsidRDefault="00C13C1E" w:rsidP="00C13C1E">
      <w:pPr>
        <w:pStyle w:val="CommentText"/>
      </w:pPr>
      <w:r>
        <w:rPr>
          <w:rStyle w:val="CommentReference"/>
        </w:rPr>
        <w:annotationRef/>
      </w:r>
      <w:r>
        <w:rPr>
          <w:lang w:val="en-VI"/>
        </w:rPr>
        <w:t>I didn’t see PREVENTABLE used in the results - Consider deleting it from the text or doing some analyses with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2959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E4A808" w16cex:dateUtc="2024-04-30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2959B3" w16cid:durableId="14E4A8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E0635"/>
    <w:multiLevelType w:val="hybridMultilevel"/>
    <w:tmpl w:val="9064D3BC"/>
    <w:lvl w:ilvl="0" w:tplc="8476401A">
      <w:start w:val="7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183850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yron C Jaeger">
    <w15:presenceInfo w15:providerId="AD" w15:userId="S::bjaeger@wakehealth.edu::85c6e26b-50b9-4776-9e89-c10c0e6260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7913"/>
    <w:rsid w:val="00057913"/>
    <w:rsid w:val="002E40FF"/>
    <w:rsid w:val="003215B4"/>
    <w:rsid w:val="006A23A1"/>
    <w:rsid w:val="008E02BA"/>
    <w:rsid w:val="00C13C1E"/>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9C0A"/>
  <w15:chartTrackingRefBased/>
  <w15:docId w15:val="{87D25785-C51A-4BF3-A428-FC782221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V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913"/>
    <w:pPr>
      <w:ind w:left="720"/>
      <w:contextualSpacing/>
    </w:pPr>
  </w:style>
  <w:style w:type="paragraph" w:styleId="Revision">
    <w:name w:val="Revision"/>
    <w:hidden/>
    <w:uiPriority w:val="99"/>
    <w:semiHidden/>
    <w:rsid w:val="00057913"/>
    <w:pPr>
      <w:spacing w:after="0" w:line="240" w:lineRule="auto"/>
    </w:pPr>
  </w:style>
  <w:style w:type="character" w:styleId="CommentReference">
    <w:name w:val="annotation reference"/>
    <w:basedOn w:val="DefaultParagraphFont"/>
    <w:uiPriority w:val="99"/>
    <w:semiHidden/>
    <w:unhideWhenUsed/>
    <w:rsid w:val="00057913"/>
    <w:rPr>
      <w:sz w:val="16"/>
      <w:szCs w:val="16"/>
    </w:rPr>
  </w:style>
  <w:style w:type="paragraph" w:styleId="CommentText">
    <w:name w:val="annotation text"/>
    <w:basedOn w:val="Normal"/>
    <w:link w:val="CommentTextChar"/>
    <w:uiPriority w:val="99"/>
    <w:unhideWhenUsed/>
    <w:rsid w:val="00057913"/>
    <w:pPr>
      <w:spacing w:line="240" w:lineRule="auto"/>
    </w:pPr>
    <w:rPr>
      <w:sz w:val="20"/>
      <w:szCs w:val="20"/>
    </w:rPr>
  </w:style>
  <w:style w:type="character" w:customStyle="1" w:styleId="CommentTextChar">
    <w:name w:val="Comment Text Char"/>
    <w:basedOn w:val="DefaultParagraphFont"/>
    <w:link w:val="CommentText"/>
    <w:uiPriority w:val="99"/>
    <w:rsid w:val="00057913"/>
    <w:rPr>
      <w:sz w:val="20"/>
      <w:szCs w:val="20"/>
    </w:rPr>
  </w:style>
  <w:style w:type="paragraph" w:styleId="CommentSubject">
    <w:name w:val="annotation subject"/>
    <w:basedOn w:val="CommentText"/>
    <w:next w:val="CommentText"/>
    <w:link w:val="CommentSubjectChar"/>
    <w:uiPriority w:val="99"/>
    <w:semiHidden/>
    <w:unhideWhenUsed/>
    <w:rsid w:val="00057913"/>
    <w:rPr>
      <w:b/>
      <w:bCs/>
    </w:rPr>
  </w:style>
  <w:style w:type="character" w:customStyle="1" w:styleId="CommentSubjectChar">
    <w:name w:val="Comment Subject Char"/>
    <w:basedOn w:val="CommentTextChar"/>
    <w:link w:val="CommentSubject"/>
    <w:uiPriority w:val="99"/>
    <w:semiHidden/>
    <w:rsid w:val="000579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2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 Jaeger</dc:creator>
  <cp:keywords/>
  <dc:description/>
  <cp:lastModifiedBy>Byron C Jaeger</cp:lastModifiedBy>
  <cp:revision>1</cp:revision>
  <dcterms:created xsi:type="dcterms:W3CDTF">2024-04-30T13:26:00Z</dcterms:created>
  <dcterms:modified xsi:type="dcterms:W3CDTF">2024-04-30T13:42:00Z</dcterms:modified>
</cp:coreProperties>
</file>