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8BBD" w14:textId="77777777" w:rsidR="007068E3" w:rsidRDefault="00000000">
      <w:pPr>
        <w:rPr>
          <w:b/>
          <w:sz w:val="24"/>
          <w:szCs w:val="24"/>
        </w:rPr>
      </w:pPr>
      <w:r>
        <w:rPr>
          <w:b/>
          <w:noProof/>
        </w:rPr>
        <w:pict w14:anchorId="021C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9pt;margin-top:-46.65pt;width:51.85pt;height:52.2pt;z-index:-251658752;mso-wrap-edited:f;mso-width-percent:0;mso-height-percent:0;mso-position-horizontal-relative:text;mso-position-vertical-relative:text;mso-width-percent:0;mso-height-percent:0" wrapcoords="-132 0 -132 21469 21600 21469 21600 0 -132 0">
            <v:imagedata r:id="rId10" o:title="New JHS LOGO"/>
          </v:shape>
        </w:pict>
      </w:r>
    </w:p>
    <w:p w14:paraId="516AA0EF" w14:textId="77777777" w:rsidR="009F2A24" w:rsidRDefault="00CE0260" w:rsidP="009F2A24">
      <w:pPr>
        <w:pStyle w:val="NormalWeb"/>
        <w:spacing w:after="0"/>
        <w:rPr>
          <w:rFonts w:asciiTheme="minorHAnsi" w:hAnsiTheme="minorHAnsi"/>
          <w:b/>
        </w:rPr>
      </w:pPr>
      <w:r>
        <w:rPr>
          <w:rFonts w:asciiTheme="minorHAnsi" w:hAnsiTheme="minorHAnsi"/>
          <w:b/>
        </w:rPr>
        <w:t xml:space="preserve">Manuscript </w:t>
      </w:r>
      <w:r w:rsidR="009F2A24">
        <w:rPr>
          <w:rFonts w:asciiTheme="minorHAnsi" w:hAnsiTheme="minorHAnsi"/>
          <w:b/>
        </w:rPr>
        <w:t>Proposal Outline</w:t>
      </w:r>
      <w:r w:rsidR="00B9642E">
        <w:rPr>
          <w:rFonts w:asciiTheme="minorHAnsi" w:hAnsiTheme="minorHAnsi"/>
          <w:b/>
        </w:rPr>
        <w:t xml:space="preserve"> (Upload)</w:t>
      </w:r>
    </w:p>
    <w:p w14:paraId="02ACD169" w14:textId="77777777" w:rsidR="007068E3" w:rsidRPr="007068E3" w:rsidRDefault="007068E3" w:rsidP="007068E3">
      <w:pPr>
        <w:pStyle w:val="NormalWeb"/>
        <w:rPr>
          <w:rFonts w:asciiTheme="minorHAnsi" w:eastAsia="Times New Roman" w:hAnsiTheme="minorHAnsi" w:cs="Arial"/>
          <w:color w:val="000000"/>
        </w:rPr>
      </w:pPr>
      <w:r w:rsidRPr="007068E3">
        <w:rPr>
          <w:rFonts w:asciiTheme="minorHAnsi" w:hAnsiTheme="minorHAnsi"/>
          <w:b/>
        </w:rPr>
        <w:t xml:space="preserve">Instructions: </w:t>
      </w:r>
      <w:r w:rsidRPr="007068E3">
        <w:rPr>
          <w:rFonts w:asciiTheme="minorHAnsi" w:eastAsia="Times New Roman" w:hAnsiTheme="minorHAnsi" w:cs="Arial"/>
          <w:color w:val="000000"/>
        </w:rPr>
        <w:t>Use a font size of 11 points or larger</w:t>
      </w:r>
      <w:r w:rsidR="00F1119A">
        <w:rPr>
          <w:rFonts w:asciiTheme="minorHAnsi" w:eastAsia="Times New Roman" w:hAnsiTheme="minorHAnsi" w:cs="Arial"/>
          <w:color w:val="000000"/>
        </w:rPr>
        <w:t xml:space="preserve"> with</w:t>
      </w:r>
      <w:r w:rsidRPr="007068E3">
        <w:rPr>
          <w:rFonts w:asciiTheme="minorHAnsi" w:eastAsia="Times New Roman" w:hAnsiTheme="minorHAnsi" w:cs="Arial"/>
          <w:color w:val="000000"/>
        </w:rPr>
        <w:t xml:space="preserve"> at least one-half inch margins (top, bottom, left, and right) for all pages. </w:t>
      </w:r>
      <w:r w:rsidR="00A35AEC" w:rsidRPr="00A35AEC">
        <w:rPr>
          <w:rFonts w:asciiTheme="minorHAnsi" w:eastAsia="Times New Roman" w:hAnsiTheme="minorHAnsi" w:cs="Arial"/>
          <w:color w:val="000000"/>
          <w:highlight w:val="yellow"/>
        </w:rPr>
        <w:t xml:space="preserve">Note: Supplemental materials such as table shells </w:t>
      </w:r>
      <w:r w:rsidR="004F163B">
        <w:rPr>
          <w:rFonts w:asciiTheme="minorHAnsi" w:eastAsia="Times New Roman" w:hAnsiTheme="minorHAnsi" w:cs="Arial"/>
          <w:color w:val="000000"/>
          <w:highlight w:val="yellow"/>
        </w:rPr>
        <w:t>must</w:t>
      </w:r>
      <w:r w:rsidR="00A35AEC" w:rsidRPr="00A35AEC">
        <w:rPr>
          <w:rFonts w:asciiTheme="minorHAnsi" w:eastAsia="Times New Roman" w:hAnsiTheme="minorHAnsi" w:cs="Arial"/>
          <w:color w:val="000000"/>
          <w:highlight w:val="yellow"/>
        </w:rPr>
        <w:t xml:space="preserve"> be </w:t>
      </w:r>
      <w:r w:rsidR="003E608E">
        <w:rPr>
          <w:rFonts w:asciiTheme="minorHAnsi" w:eastAsia="Times New Roman" w:hAnsiTheme="minorHAnsi" w:cs="Arial"/>
          <w:color w:val="000000"/>
          <w:highlight w:val="yellow"/>
        </w:rPr>
        <w:t>uploaded s</w:t>
      </w:r>
      <w:r w:rsidR="00A35AEC" w:rsidRPr="00A35AEC">
        <w:rPr>
          <w:rFonts w:asciiTheme="minorHAnsi" w:eastAsia="Times New Roman" w:hAnsiTheme="minorHAnsi" w:cs="Arial"/>
          <w:color w:val="000000"/>
          <w:highlight w:val="yellow"/>
        </w:rPr>
        <w:t>eparate</w:t>
      </w:r>
      <w:r w:rsidR="003E608E">
        <w:rPr>
          <w:rFonts w:asciiTheme="minorHAnsi" w:eastAsia="Times New Roman" w:hAnsiTheme="minorHAnsi" w:cs="Arial"/>
          <w:color w:val="000000"/>
          <w:highlight w:val="yellow"/>
        </w:rPr>
        <w:t xml:space="preserve">ly. </w:t>
      </w:r>
      <w:r w:rsidR="00A35AEC" w:rsidRPr="00A35AEC">
        <w:rPr>
          <w:rFonts w:asciiTheme="minorHAnsi" w:eastAsia="Times New Roman" w:hAnsiTheme="minorHAnsi" w:cs="Arial"/>
          <w:color w:val="000000"/>
          <w:highlight w:val="yellow"/>
        </w:rPr>
        <w:t xml:space="preserve"> </w:t>
      </w:r>
    </w:p>
    <w:p w14:paraId="3AEA61CA" w14:textId="77777777" w:rsidR="007068E3" w:rsidRDefault="007068E3" w:rsidP="007068E3">
      <w:pPr>
        <w:spacing w:after="0"/>
        <w:rPr>
          <w:b/>
          <w:sz w:val="24"/>
          <w:szCs w:val="24"/>
        </w:rPr>
      </w:pPr>
    </w:p>
    <w:p w14:paraId="00664344" w14:textId="3E69DDE0" w:rsidR="00B72435" w:rsidRPr="00132564" w:rsidRDefault="00D444E8" w:rsidP="00B72435">
      <w:pPr>
        <w:pStyle w:val="ListParagraph"/>
        <w:ind w:left="360"/>
        <w:rPr>
          <w:b/>
          <w:sz w:val="24"/>
          <w:szCs w:val="24"/>
        </w:rPr>
      </w:pPr>
      <w:r w:rsidRPr="00B72435">
        <w:rPr>
          <w:b/>
          <w:sz w:val="24"/>
          <w:szCs w:val="24"/>
        </w:rPr>
        <w:t>Proposal Title</w:t>
      </w:r>
      <w:r w:rsidR="00132564" w:rsidRPr="00B72435">
        <w:rPr>
          <w:b/>
          <w:sz w:val="24"/>
          <w:szCs w:val="24"/>
        </w:rPr>
        <w:t>:</w:t>
      </w:r>
      <w:r w:rsidRPr="00B72435">
        <w:rPr>
          <w:b/>
          <w:sz w:val="24"/>
          <w:szCs w:val="24"/>
        </w:rPr>
        <w:t xml:space="preserve"> </w:t>
      </w:r>
      <w:r w:rsidR="00B72435">
        <w:rPr>
          <w:b/>
          <w:sz w:val="24"/>
          <w:szCs w:val="24"/>
        </w:rPr>
        <w:t xml:space="preserve">Association between </w:t>
      </w:r>
      <w:r w:rsidR="00B72435" w:rsidRPr="000250E5">
        <w:rPr>
          <w:b/>
          <w:sz w:val="24"/>
          <w:szCs w:val="24"/>
        </w:rPr>
        <w:t xml:space="preserve">30-year predicted </w:t>
      </w:r>
      <w:r w:rsidR="00B72435">
        <w:rPr>
          <w:b/>
          <w:sz w:val="24"/>
          <w:szCs w:val="24"/>
        </w:rPr>
        <w:t xml:space="preserve">cardiovascular disease </w:t>
      </w:r>
      <w:r w:rsidR="00B72435" w:rsidRPr="000250E5">
        <w:rPr>
          <w:b/>
          <w:sz w:val="24"/>
          <w:szCs w:val="24"/>
        </w:rPr>
        <w:t>risk and inciden</w:t>
      </w:r>
      <w:r w:rsidR="004507CC">
        <w:rPr>
          <w:b/>
          <w:sz w:val="24"/>
          <w:szCs w:val="24"/>
        </w:rPr>
        <w:t xml:space="preserve">t </w:t>
      </w:r>
      <w:r w:rsidR="00A84F68" w:rsidRPr="000250E5">
        <w:rPr>
          <w:b/>
          <w:sz w:val="24"/>
          <w:szCs w:val="24"/>
        </w:rPr>
        <w:t>hypertension.</w:t>
      </w:r>
    </w:p>
    <w:p w14:paraId="6E2F4777" w14:textId="77777777" w:rsidR="00B72435" w:rsidRDefault="00B72435" w:rsidP="00B72435">
      <w:pPr>
        <w:spacing w:after="0"/>
        <w:rPr>
          <w:b/>
          <w:sz w:val="24"/>
          <w:szCs w:val="24"/>
        </w:rPr>
      </w:pPr>
    </w:p>
    <w:p w14:paraId="0CD44A2D" w14:textId="26D5902D" w:rsidR="00132564" w:rsidRDefault="00132564" w:rsidP="00B72435">
      <w:pPr>
        <w:pStyle w:val="ListParagraph"/>
        <w:ind w:left="360"/>
        <w:rPr>
          <w:b/>
          <w:sz w:val="24"/>
          <w:szCs w:val="24"/>
        </w:rPr>
      </w:pPr>
    </w:p>
    <w:p w14:paraId="472E58FE" w14:textId="58BFED1A" w:rsidR="007068E3" w:rsidRDefault="00132564" w:rsidP="00B72435">
      <w:pPr>
        <w:pStyle w:val="ListParagraph"/>
        <w:ind w:left="360"/>
        <w:rPr>
          <w:bCs/>
          <w:sz w:val="24"/>
          <w:szCs w:val="24"/>
        </w:rPr>
      </w:pPr>
      <w:r w:rsidRPr="00132564">
        <w:rPr>
          <w:b/>
          <w:sz w:val="24"/>
          <w:szCs w:val="24"/>
        </w:rPr>
        <w:t>Lead Author:</w:t>
      </w:r>
      <w:r w:rsidR="00A84F68">
        <w:rPr>
          <w:b/>
          <w:sz w:val="24"/>
          <w:szCs w:val="24"/>
        </w:rPr>
        <w:t xml:space="preserve"> </w:t>
      </w:r>
      <w:r w:rsidR="00A84F68" w:rsidRPr="00A84F68">
        <w:rPr>
          <w:bCs/>
          <w:sz w:val="24"/>
          <w:szCs w:val="24"/>
        </w:rPr>
        <w:t>Shakia T. Hardy</w:t>
      </w:r>
    </w:p>
    <w:p w14:paraId="46962F49" w14:textId="77777777" w:rsidR="008A78C5" w:rsidRDefault="008A78C5" w:rsidP="00B72435">
      <w:pPr>
        <w:pStyle w:val="ListParagraph"/>
        <w:ind w:left="360"/>
        <w:rPr>
          <w:b/>
          <w:sz w:val="24"/>
          <w:szCs w:val="24"/>
        </w:rPr>
      </w:pPr>
    </w:p>
    <w:p w14:paraId="0FCFC920" w14:textId="182EDDD7" w:rsidR="008A78C5" w:rsidRPr="00132564" w:rsidRDefault="008A78C5" w:rsidP="008A78C5">
      <w:pPr>
        <w:pStyle w:val="ListParagraph"/>
        <w:ind w:left="360"/>
        <w:rPr>
          <w:b/>
          <w:sz w:val="24"/>
          <w:szCs w:val="24"/>
        </w:rPr>
      </w:pPr>
      <w:r>
        <w:rPr>
          <w:b/>
          <w:sz w:val="24"/>
          <w:szCs w:val="24"/>
        </w:rPr>
        <w:t xml:space="preserve">Co-authors: </w:t>
      </w:r>
      <w:r w:rsidRPr="00152793">
        <w:rPr>
          <w:bCs/>
          <w:sz w:val="24"/>
          <w:szCs w:val="24"/>
        </w:rPr>
        <w:t>Byron</w:t>
      </w:r>
      <w:r w:rsidR="00685FAC">
        <w:rPr>
          <w:bCs/>
          <w:sz w:val="24"/>
          <w:szCs w:val="24"/>
        </w:rPr>
        <w:t xml:space="preserve"> C.</w:t>
      </w:r>
      <w:r w:rsidRPr="00152793">
        <w:rPr>
          <w:bCs/>
          <w:sz w:val="24"/>
          <w:szCs w:val="24"/>
        </w:rPr>
        <w:t xml:space="preserve"> Jaeger, Stephen </w:t>
      </w:r>
      <w:r w:rsidR="004750CC">
        <w:rPr>
          <w:bCs/>
          <w:sz w:val="24"/>
          <w:szCs w:val="24"/>
        </w:rPr>
        <w:t xml:space="preserve">P. </w:t>
      </w:r>
      <w:r w:rsidRPr="00152793">
        <w:rPr>
          <w:bCs/>
          <w:sz w:val="24"/>
          <w:szCs w:val="24"/>
        </w:rPr>
        <w:t xml:space="preserve">Juraschek, Gabriel </w:t>
      </w:r>
      <w:r w:rsidR="00306684">
        <w:rPr>
          <w:bCs/>
          <w:sz w:val="24"/>
          <w:szCs w:val="24"/>
        </w:rPr>
        <w:t xml:space="preserve">S. </w:t>
      </w:r>
      <w:r w:rsidRPr="00152793">
        <w:rPr>
          <w:bCs/>
          <w:sz w:val="24"/>
          <w:szCs w:val="24"/>
        </w:rPr>
        <w:t xml:space="preserve">Tajeu, Andrew </w:t>
      </w:r>
      <w:r w:rsidR="004750CC">
        <w:rPr>
          <w:bCs/>
          <w:sz w:val="24"/>
          <w:szCs w:val="24"/>
        </w:rPr>
        <w:t xml:space="preserve">E. </w:t>
      </w:r>
      <w:r w:rsidRPr="00152793">
        <w:rPr>
          <w:bCs/>
          <w:sz w:val="24"/>
          <w:szCs w:val="24"/>
        </w:rPr>
        <w:t>Moran, Yvonne Commodore-Mensah, Daichi Shimbo, Paul Muntner</w:t>
      </w:r>
      <w:r>
        <w:rPr>
          <w:b/>
          <w:sz w:val="24"/>
          <w:szCs w:val="24"/>
        </w:rPr>
        <w:t xml:space="preserve"> </w:t>
      </w:r>
    </w:p>
    <w:p w14:paraId="448F7A00" w14:textId="77777777" w:rsidR="008A78C5" w:rsidRPr="00132564" w:rsidRDefault="008A78C5" w:rsidP="00B72435">
      <w:pPr>
        <w:pStyle w:val="ListParagraph"/>
        <w:ind w:left="360"/>
        <w:rPr>
          <w:b/>
          <w:sz w:val="24"/>
          <w:szCs w:val="24"/>
        </w:rPr>
      </w:pPr>
    </w:p>
    <w:p w14:paraId="5818EE66" w14:textId="77777777" w:rsidR="007068E3" w:rsidRDefault="007068E3" w:rsidP="007068E3">
      <w:pPr>
        <w:spacing w:after="0"/>
        <w:rPr>
          <w:b/>
          <w:sz w:val="24"/>
          <w:szCs w:val="24"/>
        </w:rPr>
      </w:pPr>
    </w:p>
    <w:p w14:paraId="4F7EAEFF" w14:textId="77777777" w:rsidR="00D444E8" w:rsidRPr="00132564" w:rsidRDefault="00D444E8" w:rsidP="00770ACE">
      <w:pPr>
        <w:pStyle w:val="ListParagraph"/>
        <w:numPr>
          <w:ilvl w:val="0"/>
          <w:numId w:val="11"/>
        </w:numPr>
        <w:ind w:left="360"/>
        <w:rPr>
          <w:b/>
          <w:sz w:val="24"/>
          <w:szCs w:val="24"/>
        </w:rPr>
      </w:pPr>
      <w:r w:rsidRPr="00132564">
        <w:rPr>
          <w:b/>
          <w:sz w:val="24"/>
          <w:szCs w:val="24"/>
        </w:rPr>
        <w:t>Overview</w:t>
      </w:r>
    </w:p>
    <w:p w14:paraId="4A0C54B6" w14:textId="77777777" w:rsidR="00D444E8" w:rsidRDefault="00D444E8" w:rsidP="00770ACE">
      <w:pPr>
        <w:pStyle w:val="ListParagraph"/>
        <w:ind w:left="360"/>
        <w:rPr>
          <w:sz w:val="24"/>
          <w:szCs w:val="24"/>
        </w:rPr>
      </w:pPr>
      <w:r w:rsidRPr="00132564">
        <w:rPr>
          <w:sz w:val="24"/>
          <w:szCs w:val="24"/>
        </w:rPr>
        <w:t>Provide a brief overview of the proposal including the nature of the problem to be addressed, scientific relevance, objectives/aims, research question/hypothes</w:t>
      </w:r>
      <w:r w:rsidR="00A35AEC" w:rsidRPr="00132564">
        <w:rPr>
          <w:sz w:val="24"/>
          <w:szCs w:val="24"/>
        </w:rPr>
        <w:t>es, and methods/analytical plan</w:t>
      </w:r>
      <w:r w:rsidR="009F2A24" w:rsidRPr="00132564">
        <w:rPr>
          <w:sz w:val="24"/>
          <w:szCs w:val="24"/>
        </w:rPr>
        <w:t xml:space="preserve"> (</w:t>
      </w:r>
      <w:r w:rsidR="009F2A24" w:rsidRPr="00132564">
        <w:rPr>
          <w:b/>
          <w:sz w:val="24"/>
          <w:szCs w:val="24"/>
        </w:rPr>
        <w:t>&lt;250 words</w:t>
      </w:r>
      <w:r w:rsidR="009F2A24" w:rsidRPr="00132564">
        <w:rPr>
          <w:sz w:val="24"/>
          <w:szCs w:val="24"/>
        </w:rPr>
        <w:t>)</w:t>
      </w:r>
      <w:r w:rsidR="00A35AEC" w:rsidRPr="00132564">
        <w:rPr>
          <w:sz w:val="24"/>
          <w:szCs w:val="24"/>
        </w:rPr>
        <w:t>:</w:t>
      </w:r>
    </w:p>
    <w:p w14:paraId="1EC61084" w14:textId="77777777" w:rsidR="00DC3DD0" w:rsidRDefault="00DC3DD0" w:rsidP="00770ACE">
      <w:pPr>
        <w:pStyle w:val="ListParagraph"/>
        <w:ind w:left="360"/>
        <w:rPr>
          <w:sz w:val="24"/>
          <w:szCs w:val="24"/>
        </w:rPr>
      </w:pPr>
    </w:p>
    <w:p w14:paraId="58C88BE3" w14:textId="2FA7417C" w:rsidR="007068E3" w:rsidRDefault="00DC3DD0" w:rsidP="007C5612">
      <w:pPr>
        <w:ind w:left="360"/>
        <w:rPr>
          <w:b/>
          <w:sz w:val="24"/>
          <w:szCs w:val="24"/>
        </w:rPr>
      </w:pPr>
      <w:r w:rsidRPr="00DC3DD0">
        <w:rPr>
          <w:sz w:val="24"/>
          <w:szCs w:val="24"/>
        </w:rPr>
        <w:t xml:space="preserve">The 2017 American College of Cardiology/American Heart Association blood pressure (BP) guideline recommends initiation of antihypertensive medication for adults with stage 1 hypertension, systolic BP of 130 to 139 mmHg or diastolic BP of 80 to 89 mmHg, and high cardiovascular disease (CVD) risk. In this guideline, the definition of high CVD risk included 10-year predicted atherosclerotic CVD (ASCVD) risk </w:t>
      </w:r>
      <w:r w:rsidRPr="00DC3DD0">
        <w:rPr>
          <w:rFonts w:cstheme="minorHAnsi"/>
          <w:sz w:val="24"/>
          <w:szCs w:val="24"/>
        </w:rPr>
        <w:t>≥</w:t>
      </w:r>
      <w:r w:rsidRPr="00DC3DD0">
        <w:rPr>
          <w:sz w:val="24"/>
          <w:szCs w:val="24"/>
        </w:rPr>
        <w:t xml:space="preserve">10% </w:t>
      </w:r>
      <w:r w:rsidR="007C739E">
        <w:rPr>
          <w:sz w:val="24"/>
          <w:szCs w:val="24"/>
        </w:rPr>
        <w:t>using</w:t>
      </w:r>
      <w:r w:rsidRPr="00DC3DD0">
        <w:rPr>
          <w:sz w:val="24"/>
          <w:szCs w:val="24"/>
        </w:rPr>
        <w:t xml:space="preserve"> the Pooled Cohort Equations.  In 2023, the American Heart Association published the PREVENT equations. </w:t>
      </w:r>
      <w:r w:rsidR="00732999">
        <w:rPr>
          <w:sz w:val="24"/>
          <w:szCs w:val="24"/>
        </w:rPr>
        <w:t>M</w:t>
      </w:r>
      <w:r w:rsidR="00362C72">
        <w:rPr>
          <w:sz w:val="24"/>
          <w:szCs w:val="24"/>
        </w:rPr>
        <w:t xml:space="preserve">ost </w:t>
      </w:r>
      <w:r w:rsidR="00732999">
        <w:rPr>
          <w:sz w:val="24"/>
          <w:szCs w:val="24"/>
        </w:rPr>
        <w:t xml:space="preserve">US </w:t>
      </w:r>
      <w:r w:rsidR="00732999" w:rsidRPr="00DC3DD0">
        <w:rPr>
          <w:sz w:val="24"/>
          <w:szCs w:val="24"/>
        </w:rPr>
        <w:t xml:space="preserve">adults with </w:t>
      </w:r>
      <w:r w:rsidR="00732999">
        <w:rPr>
          <w:sz w:val="24"/>
          <w:szCs w:val="24"/>
        </w:rPr>
        <w:t xml:space="preserve">stage 1 hypertension and </w:t>
      </w:r>
      <w:r w:rsidRPr="00DC3DD0">
        <w:rPr>
          <w:sz w:val="24"/>
          <w:szCs w:val="24"/>
        </w:rPr>
        <w:t xml:space="preserve">10-year predicted ASCVD risk </w:t>
      </w:r>
      <w:r w:rsidRPr="00DC3DD0">
        <w:rPr>
          <w:rFonts w:cstheme="minorHAnsi"/>
          <w:sz w:val="24"/>
          <w:szCs w:val="24"/>
        </w:rPr>
        <w:t>≥</w:t>
      </w:r>
      <w:r w:rsidRPr="00DC3DD0">
        <w:rPr>
          <w:sz w:val="24"/>
          <w:szCs w:val="24"/>
        </w:rPr>
        <w:t xml:space="preserve">10% by the Pooled Cohort Equations have 10-year predicted total CVD risk </w:t>
      </w:r>
      <w:r w:rsidR="007C739E">
        <w:rPr>
          <w:rFonts w:cstheme="minorHAnsi"/>
          <w:sz w:val="24"/>
          <w:szCs w:val="24"/>
        </w:rPr>
        <w:t>&lt;</w:t>
      </w:r>
      <w:r w:rsidRPr="00DC3DD0">
        <w:rPr>
          <w:sz w:val="24"/>
          <w:szCs w:val="24"/>
        </w:rPr>
        <w:t>10% by the PREVENT equations</w:t>
      </w:r>
      <w:r w:rsidR="002B14FF">
        <w:rPr>
          <w:sz w:val="24"/>
          <w:szCs w:val="24"/>
        </w:rPr>
        <w:t xml:space="preserve"> and may not be recommended antihypertensive medication</w:t>
      </w:r>
      <w:r w:rsidRPr="00DC3DD0">
        <w:rPr>
          <w:sz w:val="24"/>
          <w:szCs w:val="24"/>
        </w:rPr>
        <w:t xml:space="preserve">.  </w:t>
      </w:r>
      <w:r w:rsidR="00732999">
        <w:rPr>
          <w:sz w:val="24"/>
          <w:szCs w:val="24"/>
        </w:rPr>
        <w:t xml:space="preserve">In addition to equations for predicting 10-year </w:t>
      </w:r>
      <w:r w:rsidR="00732999" w:rsidRPr="00DC3DD0">
        <w:rPr>
          <w:sz w:val="24"/>
          <w:szCs w:val="24"/>
        </w:rPr>
        <w:t xml:space="preserve">total CVD </w:t>
      </w:r>
      <w:r w:rsidR="00732999">
        <w:rPr>
          <w:sz w:val="24"/>
          <w:szCs w:val="24"/>
        </w:rPr>
        <w:t>risk, t</w:t>
      </w:r>
      <w:r w:rsidR="00732999" w:rsidRPr="00DC3DD0">
        <w:rPr>
          <w:sz w:val="24"/>
          <w:szCs w:val="24"/>
        </w:rPr>
        <w:t xml:space="preserve">here </w:t>
      </w:r>
      <w:r w:rsidRPr="00DC3DD0">
        <w:rPr>
          <w:sz w:val="24"/>
          <w:szCs w:val="24"/>
        </w:rPr>
        <w:t>are</w:t>
      </w:r>
      <w:r w:rsidR="00CC676C">
        <w:rPr>
          <w:sz w:val="24"/>
          <w:szCs w:val="24"/>
        </w:rPr>
        <w:t xml:space="preserve"> </w:t>
      </w:r>
      <w:r w:rsidRPr="00DC3DD0">
        <w:rPr>
          <w:sz w:val="24"/>
          <w:szCs w:val="24"/>
        </w:rPr>
        <w:t xml:space="preserve">PREVENT equations to estimate 30-year total CVD risk.  It may be reasonable to recommend antihypertensive medication for adults with stage 1 hypertension and high 30-year predicted </w:t>
      </w:r>
      <w:r w:rsidR="00FB6927">
        <w:rPr>
          <w:sz w:val="24"/>
          <w:szCs w:val="24"/>
        </w:rPr>
        <w:t xml:space="preserve">total CVD </w:t>
      </w:r>
      <w:r w:rsidRPr="00DC3DD0">
        <w:rPr>
          <w:sz w:val="24"/>
          <w:szCs w:val="24"/>
        </w:rPr>
        <w:t xml:space="preserve">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 xml:space="preserve">90 mmHg, or initiation of antihypertensive medication, and they have sub-clinical CVD. We propose to study the association between </w:t>
      </w:r>
      <w:bookmarkStart w:id="0" w:name="_Hlk165192674"/>
      <w:r w:rsidRPr="00DC3DD0">
        <w:rPr>
          <w:sz w:val="24"/>
          <w:szCs w:val="24"/>
        </w:rPr>
        <w:t xml:space="preserve">30-year predicted total CVD risk using the PREVENT equations </w:t>
      </w:r>
      <w:bookmarkEnd w:id="0"/>
      <w:r w:rsidRPr="00DC3DD0">
        <w:rPr>
          <w:sz w:val="24"/>
          <w:szCs w:val="24"/>
        </w:rPr>
        <w:t xml:space="preserve">with the incidence of stage 2 hypertension among Jackson Heart Study participants.  We hypothesize the incidence of stage 2 hypertension will increase progressively with higher 30-year predicted total CVD risk. In addition, we hypothesize that a high proportion of participants </w:t>
      </w:r>
      <w:r w:rsidR="00973B40">
        <w:rPr>
          <w:sz w:val="24"/>
          <w:szCs w:val="24"/>
        </w:rPr>
        <w:t>who</w:t>
      </w:r>
      <w:r w:rsidRPr="00DC3DD0">
        <w:rPr>
          <w:sz w:val="24"/>
          <w:szCs w:val="24"/>
        </w:rPr>
        <w:t xml:space="preserve"> develop stage 2 hypertension will have evidence of sub-clinical CVD, estimated by left ventricular </w:t>
      </w:r>
      <w:r w:rsidR="00732999">
        <w:rPr>
          <w:sz w:val="24"/>
          <w:szCs w:val="24"/>
        </w:rPr>
        <w:t>hypertrophy</w:t>
      </w:r>
      <w:r w:rsidRPr="00DC3DD0">
        <w:rPr>
          <w:sz w:val="24"/>
          <w:szCs w:val="24"/>
        </w:rPr>
        <w:t xml:space="preserve"> at Visit 3. </w:t>
      </w:r>
    </w:p>
    <w:p w14:paraId="20AB7283" w14:textId="77777777" w:rsidR="00EC4214" w:rsidRPr="00132564" w:rsidRDefault="00D444E8" w:rsidP="00770ACE">
      <w:pPr>
        <w:pStyle w:val="ListParagraph"/>
        <w:numPr>
          <w:ilvl w:val="0"/>
          <w:numId w:val="11"/>
        </w:numPr>
        <w:ind w:left="360"/>
        <w:rPr>
          <w:b/>
          <w:sz w:val="24"/>
          <w:szCs w:val="24"/>
        </w:rPr>
      </w:pPr>
      <w:r w:rsidRPr="00132564">
        <w:rPr>
          <w:b/>
          <w:sz w:val="24"/>
          <w:szCs w:val="24"/>
        </w:rPr>
        <w:t>Background/Rationale</w:t>
      </w:r>
    </w:p>
    <w:p w14:paraId="29402B98" w14:textId="3D7B2C25" w:rsidR="00973B40" w:rsidRDefault="00D444E8" w:rsidP="00973B40">
      <w:pPr>
        <w:ind w:firstLine="360"/>
        <w:rPr>
          <w:sz w:val="24"/>
          <w:szCs w:val="24"/>
        </w:rPr>
      </w:pPr>
      <w:r w:rsidRPr="00770ACE">
        <w:rPr>
          <w:sz w:val="24"/>
          <w:szCs w:val="24"/>
        </w:rPr>
        <w:t xml:space="preserve">Please include discussion on </w:t>
      </w:r>
      <w:r w:rsidRPr="00FF222B">
        <w:rPr>
          <w:sz w:val="24"/>
          <w:szCs w:val="24"/>
        </w:rPr>
        <w:t>relevance of African Americans to</w:t>
      </w:r>
      <w:r w:rsidRPr="00770ACE">
        <w:rPr>
          <w:sz w:val="24"/>
          <w:szCs w:val="24"/>
        </w:rPr>
        <w:t xml:space="preserve"> the proposed topic</w:t>
      </w:r>
      <w:r w:rsidR="009F2A24" w:rsidRPr="00770ACE">
        <w:rPr>
          <w:sz w:val="24"/>
          <w:szCs w:val="24"/>
        </w:rPr>
        <w:t xml:space="preserve"> (</w:t>
      </w:r>
      <w:r w:rsidR="009F2A24" w:rsidRPr="00770ACE">
        <w:rPr>
          <w:b/>
          <w:sz w:val="24"/>
          <w:szCs w:val="24"/>
        </w:rPr>
        <w:t>&lt;1000 words</w:t>
      </w:r>
      <w:r w:rsidR="009F2A24" w:rsidRPr="00770ACE">
        <w:rPr>
          <w:sz w:val="24"/>
          <w:szCs w:val="24"/>
        </w:rPr>
        <w:t>)</w:t>
      </w:r>
      <w:r w:rsidRPr="00770ACE">
        <w:rPr>
          <w:sz w:val="24"/>
          <w:szCs w:val="24"/>
        </w:rPr>
        <w:t>.</w:t>
      </w:r>
    </w:p>
    <w:p w14:paraId="3FF7F147" w14:textId="3E6A85D3" w:rsidR="00973B40" w:rsidRPr="001256B5" w:rsidRDefault="00973B40" w:rsidP="00973B40">
      <w:pPr>
        <w:ind w:left="360"/>
        <w:rPr>
          <w:sz w:val="24"/>
          <w:szCs w:val="24"/>
        </w:rPr>
      </w:pPr>
      <w:r w:rsidRPr="001256B5">
        <w:rPr>
          <w:sz w:val="24"/>
          <w:szCs w:val="24"/>
        </w:rPr>
        <w:t xml:space="preserve">In the United States, </w:t>
      </w:r>
      <w:r>
        <w:rPr>
          <w:sz w:val="24"/>
          <w:szCs w:val="24"/>
        </w:rPr>
        <w:t xml:space="preserve">more cardiovascular disease (CVD) events are attributable to </w:t>
      </w:r>
      <w:r w:rsidRPr="001256B5">
        <w:rPr>
          <w:sz w:val="24"/>
          <w:szCs w:val="24"/>
        </w:rPr>
        <w:t>hypertension</w:t>
      </w:r>
      <w:r>
        <w:rPr>
          <w:sz w:val="24"/>
          <w:szCs w:val="24"/>
        </w:rPr>
        <w:t xml:space="preserve"> and uncontrolled blood pressure (BP) than any other CVD risk factor</w:t>
      </w:r>
      <w:r w:rsidRPr="001256B5">
        <w:rPr>
          <w:sz w:val="24"/>
          <w:szCs w:val="24"/>
        </w:rPr>
        <w:t>.</w:t>
      </w:r>
      <w:r w:rsidR="003842AD">
        <w:rPr>
          <w:sz w:val="24"/>
          <w:szCs w:val="24"/>
        </w:rPr>
        <w:fldChar w:fldCharType="begin"/>
      </w:r>
      <w:r w:rsidR="003842AD">
        <w:rPr>
          <w:sz w:val="24"/>
          <w:szCs w:val="24"/>
        </w:rPr>
        <w:instrText xml:space="preserve"> ADDIN EN.CITE &lt;EndNote&gt;&lt;Cite&gt;&lt;Author&gt;Cheng&lt;/Author&gt;&lt;Year&gt;2014&lt;/Year&gt;&lt;RecNum&gt;595&lt;/RecNum&gt;&lt;DisplayText&gt;&lt;style face="superscript"&gt;1&lt;/style&gt;&lt;/DisplayText&gt;&lt;record&gt;&lt;rec-number&gt;595&lt;/rec-number&gt;&lt;foreign-keys&gt;&lt;key app="EN" db-id="20t0vxeeje09sse0z96p55xkev5rpvpwpd50" timestamp="1714426218"&gt;595&lt;/key&gt;&lt;/foreign-keys&gt;&lt;ref-type name="Journal Article"&gt;17&lt;/ref-type&gt;&lt;contributors&gt;&lt;authors&gt;&lt;author&gt;Susan Cheng&lt;/author&gt;&lt;author&gt;Brian Claggett&lt;/author&gt;&lt;author&gt;Andrew W. Correia&lt;/author&gt;&lt;author&gt;Amil M. Shah&lt;/author&gt;&lt;author&gt;Deepak K. Gupta&lt;/author&gt;&lt;author&gt;Hicham Skali&lt;/author&gt;&lt;author&gt;Hanyu Ni&lt;/author&gt;&lt;author&gt;Wayne D. Rosamond&lt;/author&gt;&lt;author&gt;Gerardo Heiss&lt;/author&gt;&lt;author&gt;Aaron R. Folsom&lt;/author&gt;&lt;author&gt;Josef Coresh&lt;/author&gt;&lt;author&gt;Scott D. Solomon&lt;/author&gt;&lt;/authors&gt;&lt;/contributors&gt;&lt;titles&gt;&lt;title&gt;Temporal Trends in the Population Attributable Risk for Cardiovascular Disease&lt;/title&gt;&lt;secondary-title&gt;Circulation&lt;/secondary-title&gt;&lt;/titles&gt;&lt;periodical&gt;&lt;full-title&gt;Circulation&lt;/full-title&gt;&lt;/periodical&gt;&lt;pages&gt;820-828&lt;/pages&gt;&lt;volume&gt;130&lt;/volume&gt;&lt;number&gt;10&lt;/number&gt;&lt;dates&gt;&lt;year&gt;2014&lt;/year&gt;&lt;/dates&gt;&lt;urls&gt;&lt;related-urls&gt;&lt;url&gt;https://www.ahajournals.org/doi/abs/10.1161/CIRCULATIONAHA.113.008506&lt;/url&gt;&lt;/related-urls&gt;&lt;/urls&gt;&lt;electronic-resource-num&gt;doi:10.1161/CIRCULATIONAHA.113.008506&lt;/electronic-resource-num&gt;&lt;/record&gt;&lt;/Cite&gt;&lt;/EndNote&gt;</w:instrText>
      </w:r>
      <w:r w:rsidR="003842AD">
        <w:rPr>
          <w:sz w:val="24"/>
          <w:szCs w:val="24"/>
        </w:rPr>
        <w:fldChar w:fldCharType="separate"/>
      </w:r>
      <w:r w:rsidR="003842AD" w:rsidRPr="003842AD">
        <w:rPr>
          <w:noProof/>
          <w:sz w:val="24"/>
          <w:szCs w:val="24"/>
          <w:vertAlign w:val="superscript"/>
        </w:rPr>
        <w:t>1</w:t>
      </w:r>
      <w:r w:rsidR="003842AD">
        <w:rPr>
          <w:sz w:val="24"/>
          <w:szCs w:val="24"/>
        </w:rPr>
        <w:fldChar w:fldCharType="end"/>
      </w:r>
      <w:r w:rsidRPr="001256B5">
        <w:rPr>
          <w:sz w:val="24"/>
          <w:szCs w:val="24"/>
        </w:rPr>
        <w:t xml:space="preserve"> </w:t>
      </w:r>
      <w:r>
        <w:rPr>
          <w:sz w:val="24"/>
          <w:szCs w:val="24"/>
        </w:rPr>
        <w:t>Approximately 12</w:t>
      </w:r>
      <w:r w:rsidR="004D3A48">
        <w:rPr>
          <w:sz w:val="24"/>
          <w:szCs w:val="24"/>
        </w:rPr>
        <w:t>2</w:t>
      </w:r>
      <w:r>
        <w:rPr>
          <w:sz w:val="24"/>
          <w:szCs w:val="24"/>
        </w:rPr>
        <w:t xml:space="preserve"> million Americans </w:t>
      </w:r>
      <w:r w:rsidR="00C73110">
        <w:rPr>
          <w:sz w:val="24"/>
          <w:szCs w:val="24"/>
        </w:rPr>
        <w:t>had</w:t>
      </w:r>
      <w:r>
        <w:rPr>
          <w:sz w:val="24"/>
          <w:szCs w:val="24"/>
        </w:rPr>
        <w:t xml:space="preserve"> hypertension</w:t>
      </w:r>
      <w:r w:rsidR="00C73110">
        <w:rPr>
          <w:sz w:val="24"/>
          <w:szCs w:val="24"/>
        </w:rPr>
        <w:t xml:space="preserve"> in 2017-2020</w:t>
      </w:r>
      <w:r>
        <w:rPr>
          <w:sz w:val="24"/>
          <w:szCs w:val="24"/>
        </w:rPr>
        <w:t xml:space="preserve">, defined as </w:t>
      </w:r>
      <w:r w:rsidRPr="00DC3DD0">
        <w:rPr>
          <w:sz w:val="24"/>
          <w:szCs w:val="24"/>
        </w:rPr>
        <w:t xml:space="preserve">systolic BP </w:t>
      </w:r>
      <w:r>
        <w:rPr>
          <w:sz w:val="24"/>
          <w:szCs w:val="24"/>
        </w:rPr>
        <w:t>≥</w:t>
      </w:r>
      <w:r w:rsidRPr="00DC3DD0">
        <w:rPr>
          <w:sz w:val="24"/>
          <w:szCs w:val="24"/>
        </w:rPr>
        <w:t>130 mm</w:t>
      </w:r>
      <w:r w:rsidR="00600C04">
        <w:rPr>
          <w:sz w:val="24"/>
          <w:szCs w:val="24"/>
        </w:rPr>
        <w:t xml:space="preserve"> </w:t>
      </w:r>
      <w:r w:rsidRPr="00DC3DD0">
        <w:rPr>
          <w:sz w:val="24"/>
          <w:szCs w:val="24"/>
        </w:rPr>
        <w:t xml:space="preserve">Hg or diastolic BP </w:t>
      </w:r>
      <w:r>
        <w:rPr>
          <w:sz w:val="24"/>
          <w:szCs w:val="24"/>
        </w:rPr>
        <w:t>≥</w:t>
      </w:r>
      <w:r w:rsidRPr="00DC3DD0">
        <w:rPr>
          <w:sz w:val="24"/>
          <w:szCs w:val="24"/>
        </w:rPr>
        <w:t>80 mm</w:t>
      </w:r>
      <w:r w:rsidR="00600C04">
        <w:rPr>
          <w:sz w:val="24"/>
          <w:szCs w:val="24"/>
        </w:rPr>
        <w:t xml:space="preserve"> </w:t>
      </w:r>
      <w:r w:rsidRPr="00DC3DD0">
        <w:rPr>
          <w:sz w:val="24"/>
          <w:szCs w:val="24"/>
        </w:rPr>
        <w:t>Hg</w:t>
      </w:r>
      <w:r w:rsidR="003C4481">
        <w:rPr>
          <w:sz w:val="24"/>
          <w:szCs w:val="24"/>
        </w:rPr>
        <w:t xml:space="preserve"> or use of antihypertensive medication</w:t>
      </w:r>
      <w:r>
        <w:rPr>
          <w:sz w:val="24"/>
          <w:szCs w:val="24"/>
        </w:rPr>
        <w:t xml:space="preserve">, with a higher prevalence among </w:t>
      </w:r>
      <w:r w:rsidR="00C73110">
        <w:rPr>
          <w:sz w:val="24"/>
          <w:szCs w:val="24"/>
        </w:rPr>
        <w:t>African</w:t>
      </w:r>
      <w:r w:rsidR="00FF222B">
        <w:rPr>
          <w:sz w:val="24"/>
          <w:szCs w:val="24"/>
        </w:rPr>
        <w:t xml:space="preserve"> </w:t>
      </w:r>
      <w:r>
        <w:rPr>
          <w:sz w:val="24"/>
          <w:szCs w:val="24"/>
        </w:rPr>
        <w:t xml:space="preserve">American </w:t>
      </w:r>
      <w:r w:rsidR="00C73110">
        <w:rPr>
          <w:sz w:val="24"/>
          <w:szCs w:val="24"/>
        </w:rPr>
        <w:t xml:space="preserve">adults </w:t>
      </w:r>
      <w:r>
        <w:rPr>
          <w:sz w:val="24"/>
          <w:szCs w:val="24"/>
        </w:rPr>
        <w:t xml:space="preserve">compared to White </w:t>
      </w:r>
      <w:r>
        <w:rPr>
          <w:sz w:val="24"/>
          <w:szCs w:val="24"/>
        </w:rPr>
        <w:lastRenderedPageBreak/>
        <w:t>adults.</w:t>
      </w:r>
      <w:r w:rsidR="003842AD">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3842AD">
        <w:rPr>
          <w:sz w:val="24"/>
          <w:szCs w:val="24"/>
        </w:rPr>
        <w:instrText xml:space="preserve"> ADDIN EN.CITE </w:instrText>
      </w:r>
      <w:r w:rsidR="003842AD">
        <w:rPr>
          <w:sz w:val="24"/>
          <w:szCs w:val="24"/>
        </w:rPr>
        <w:fldChar w:fldCharType="begin">
          <w:fldData xml:space="preserve">PEVuZE5vdGU+PENpdGU+PEF1dGhvcj5Uc2FvPC9BdXRob3I+PFllYXI+MjAyMzwvWWVhcj48UmVj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2</w:t>
      </w:r>
      <w:r w:rsidR="003842AD">
        <w:rPr>
          <w:sz w:val="24"/>
          <w:szCs w:val="24"/>
        </w:rPr>
        <w:fldChar w:fldCharType="end"/>
      </w:r>
      <w:r>
        <w:rPr>
          <w:sz w:val="24"/>
          <w:szCs w:val="24"/>
        </w:rPr>
        <w:t xml:space="preserve">  </w:t>
      </w:r>
      <w:r w:rsidR="00C73110">
        <w:rPr>
          <w:sz w:val="24"/>
          <w:szCs w:val="24"/>
        </w:rPr>
        <w:t>The higher prevalence of</w:t>
      </w:r>
      <w:r>
        <w:rPr>
          <w:sz w:val="24"/>
          <w:szCs w:val="24"/>
        </w:rPr>
        <w:t xml:space="preserve"> hypertension </w:t>
      </w:r>
      <w:r w:rsidR="00C73110">
        <w:rPr>
          <w:sz w:val="24"/>
          <w:szCs w:val="24"/>
        </w:rPr>
        <w:t>and uncontrolled BP among African</w:t>
      </w:r>
      <w:r w:rsidR="005D1FF9">
        <w:rPr>
          <w:sz w:val="24"/>
          <w:szCs w:val="24"/>
        </w:rPr>
        <w:t xml:space="preserve"> </w:t>
      </w:r>
      <w:r w:rsidR="00C73110">
        <w:rPr>
          <w:sz w:val="24"/>
          <w:szCs w:val="24"/>
        </w:rPr>
        <w:t xml:space="preserve">American adults compared to white adults </w:t>
      </w:r>
      <w:r w:rsidR="00FF222B">
        <w:rPr>
          <w:sz w:val="24"/>
          <w:szCs w:val="24"/>
        </w:rPr>
        <w:t>contributes</w:t>
      </w:r>
      <w:r>
        <w:rPr>
          <w:sz w:val="24"/>
          <w:szCs w:val="24"/>
        </w:rPr>
        <w:t xml:space="preserve"> to disparities in CVD.</w:t>
      </w:r>
      <w:r w:rsidR="003842AD">
        <w:rPr>
          <w:sz w:val="24"/>
          <w:szCs w:val="24"/>
        </w:rPr>
        <w:fldChar w:fldCharType="begin"/>
      </w:r>
      <w:r w:rsidR="003842AD">
        <w:rPr>
          <w:sz w:val="24"/>
          <w:szCs w:val="24"/>
        </w:rPr>
        <w:instrText xml:space="preserve"> ADDIN EN.CITE &lt;EndNote&gt;&lt;Cite&gt;&lt;Author&gt;Fiscella&lt;/Author&gt;&lt;Year&gt;2008&lt;/Year&gt;&lt;RecNum&gt;195&lt;/RecNum&gt;&lt;DisplayText&gt;&lt;style face="superscript"&gt;3&lt;/style&gt;&lt;/DisplayText&gt;&lt;record&gt;&lt;rec-number&gt;195&lt;/rec-number&gt;&lt;foreign-keys&gt;&lt;key app="EN" db-id="9rwtxfdzhrsza9ez2wppv0roxs0xdwtf9t00" timestamp="1609282791"&gt;195&lt;/key&gt;&lt;/foreign-keys&gt;&lt;ref-type name="Journal Article"&gt;17&lt;/ref-type&gt;&lt;contributors&gt;&lt;authors&gt;&lt;author&gt;Fiscella, Kevin&lt;/author&gt;&lt;author&gt;Holt, Kathleen&lt;/author&gt;&lt;/authors&gt;&lt;/contributors&gt;&lt;titles&gt;&lt;title&gt;Racial disparity in hypertension control: tallying the death toll&lt;/title&gt;&lt;secondary-title&gt;Annals of family medicine&lt;/secondary-title&gt;&lt;alt-title&gt;Ann Fam Med&lt;/alt-title&gt;&lt;/titles&gt;&lt;pages&gt;497-502&lt;/pages&gt;&lt;volume&gt;6&lt;/volume&gt;&lt;number&gt;6&lt;/number&gt;&lt;keywords&gt;&lt;keyword&gt;Adult&lt;/keyword&gt;&lt;keyword&gt;African Americans/*statistics &amp;amp; numerical data&lt;/keyword&gt;&lt;keyword&gt;Aged&lt;/keyword&gt;&lt;keyword&gt;Comorbidity&lt;/keyword&gt;&lt;keyword&gt;European Continental Ancestry Group/*statistics &amp;amp; numerical data&lt;/keyword&gt;&lt;keyword&gt;Female&lt;/keyword&gt;&lt;keyword&gt;*Health Status Disparities&lt;/keyword&gt;&lt;keyword&gt;Heart Diseases/epidemiology/ethnology/prevention &amp;amp; control&lt;/keyword&gt;&lt;keyword&gt;Humans&lt;/keyword&gt;&lt;keyword&gt;Hypertension/*ethnology/*mortality/prevention &amp;amp; control&lt;/keyword&gt;&lt;keyword&gt;Male&lt;/keyword&gt;&lt;keyword&gt;Middle Aged&lt;/keyword&gt;&lt;keyword&gt;Risk Assessment&lt;/keyword&gt;&lt;keyword&gt;Stroke/epidemiology/ethnology/prevention &amp;amp; control&lt;/keyword&gt;&lt;keyword&gt;United States/epidemiology&lt;/keyword&gt;&lt;/keywords&gt;&lt;dates&gt;&lt;year&gt;2008&lt;/year&gt;&lt;pub-dates&gt;&lt;date&gt;Nov-Dec&lt;/date&gt;&lt;/pub-dates&gt;&lt;/dates&gt;&lt;publisher&gt;American Academy of Family Physicians&lt;/publisher&gt;&lt;isbn&gt;1544-1717&amp;#xD;1544-1709&lt;/isbn&gt;&lt;accession-num&gt;19001301&lt;/accession-num&gt;&lt;urls&gt;&lt;related-urls&gt;&lt;url&gt;https://pubmed.ncbi.nlm.nih.gov/19001301&lt;/url&gt;&lt;url&gt;https://www.ncbi.nlm.nih.gov/pmc/articles/PMC2582461/&lt;/url&gt;&lt;/related-urls&gt;&lt;/urls&gt;&lt;electronic-resource-num&gt;10.1370/afm.873&lt;/electronic-resource-num&gt;&lt;remote-database-name&gt;PubMed&lt;/remote-database-name&gt;&lt;language&gt;eng&lt;/language&gt;&lt;/record&gt;&lt;/Cite&gt;&lt;/EndNote&gt;</w:instrText>
      </w:r>
      <w:r w:rsidR="003842AD">
        <w:rPr>
          <w:sz w:val="24"/>
          <w:szCs w:val="24"/>
        </w:rPr>
        <w:fldChar w:fldCharType="separate"/>
      </w:r>
      <w:r w:rsidR="003842AD" w:rsidRPr="003842AD">
        <w:rPr>
          <w:noProof/>
          <w:sz w:val="24"/>
          <w:szCs w:val="24"/>
          <w:vertAlign w:val="superscript"/>
        </w:rPr>
        <w:t>3</w:t>
      </w:r>
      <w:r w:rsidR="003842AD">
        <w:rPr>
          <w:sz w:val="24"/>
          <w:szCs w:val="24"/>
        </w:rPr>
        <w:fldChar w:fldCharType="end"/>
      </w:r>
      <w:r>
        <w:rPr>
          <w:sz w:val="24"/>
          <w:szCs w:val="24"/>
        </w:rPr>
        <w:t xml:space="preserve"> </w:t>
      </w:r>
      <w:r w:rsidRPr="001256B5">
        <w:rPr>
          <w:sz w:val="24"/>
          <w:szCs w:val="24"/>
        </w:rPr>
        <w:t xml:space="preserve">Clinical </w:t>
      </w:r>
      <w:r>
        <w:rPr>
          <w:sz w:val="24"/>
          <w:szCs w:val="24"/>
        </w:rPr>
        <w:t xml:space="preserve">trial </w:t>
      </w:r>
      <w:r w:rsidRPr="001256B5">
        <w:rPr>
          <w:sz w:val="24"/>
          <w:szCs w:val="24"/>
        </w:rPr>
        <w:t xml:space="preserve">evidence </w:t>
      </w:r>
      <w:r>
        <w:rPr>
          <w:sz w:val="24"/>
          <w:szCs w:val="24"/>
        </w:rPr>
        <w:t xml:space="preserve">has </w:t>
      </w:r>
      <w:r w:rsidRPr="001256B5">
        <w:rPr>
          <w:sz w:val="24"/>
          <w:szCs w:val="24"/>
        </w:rPr>
        <w:t>consistently demonstrate</w:t>
      </w:r>
      <w:r>
        <w:rPr>
          <w:sz w:val="24"/>
          <w:szCs w:val="24"/>
        </w:rPr>
        <w:t>d</w:t>
      </w:r>
      <w:r w:rsidRPr="001256B5">
        <w:rPr>
          <w:sz w:val="24"/>
          <w:szCs w:val="24"/>
        </w:rPr>
        <w:t xml:space="preserve"> the benefits of </w:t>
      </w:r>
      <w:r w:rsidR="00C73110">
        <w:rPr>
          <w:sz w:val="24"/>
          <w:szCs w:val="24"/>
        </w:rPr>
        <w:t>antihypertensive medication</w:t>
      </w:r>
      <w:r w:rsidRPr="001256B5">
        <w:rPr>
          <w:sz w:val="24"/>
          <w:szCs w:val="24"/>
        </w:rPr>
        <w:t xml:space="preserve"> </w:t>
      </w:r>
      <w:r w:rsidR="00C73110">
        <w:rPr>
          <w:sz w:val="24"/>
          <w:szCs w:val="24"/>
        </w:rPr>
        <w:t xml:space="preserve">and intensive BP lowering </w:t>
      </w:r>
      <w:r w:rsidRPr="001256B5">
        <w:rPr>
          <w:sz w:val="24"/>
          <w:szCs w:val="24"/>
        </w:rPr>
        <w:t xml:space="preserve">in reducing </w:t>
      </w:r>
      <w:r w:rsidR="00C73110">
        <w:rPr>
          <w:sz w:val="24"/>
          <w:szCs w:val="24"/>
        </w:rPr>
        <w:t>CVD risk</w:t>
      </w:r>
      <w:r w:rsidRPr="001256B5">
        <w:rPr>
          <w:sz w:val="24"/>
          <w:szCs w:val="24"/>
        </w:rPr>
        <w:t xml:space="preserve"> and attenuating hypertension-related target organ damage</w:t>
      </w:r>
      <w:r w:rsidR="00AC313C">
        <w:rPr>
          <w:sz w:val="24"/>
          <w:szCs w:val="24"/>
        </w:rPr>
        <w:t xml:space="preserve"> among diverse populations</w:t>
      </w:r>
      <w:r>
        <w:rPr>
          <w:sz w:val="24"/>
          <w:szCs w:val="24"/>
        </w:rPr>
        <w:t>,</w:t>
      </w:r>
      <w:r w:rsidR="003842AD">
        <w:rPr>
          <w:sz w:val="24"/>
          <w:szCs w:val="24"/>
        </w:rPr>
        <w:fldChar w:fldCharType="begin"/>
      </w:r>
      <w:r w:rsidR="003842AD">
        <w:rPr>
          <w:sz w:val="24"/>
          <w:szCs w:val="24"/>
        </w:rPr>
        <w:instrText xml:space="preserve"> ADDIN EN.CITE &lt;EndNote&gt;&lt;Cite&gt;&lt;Author&gt;Group&lt;/Author&gt;&lt;Year&gt;2015&lt;/Year&gt;&lt;RecNum&gt;596&lt;/RecNum&gt;&lt;DisplayText&gt;&lt;style face="superscript"&gt;4,5&lt;/style&gt;&lt;/DisplayText&gt;&lt;record&gt;&lt;rec-number&gt;596&lt;/rec-number&gt;&lt;foreign-keys&gt;&lt;key app="EN" db-id="20t0vxeeje09sse0z96p55xkev5rpvpwpd50" timestamp="1714426628"&gt;596&lt;/key&gt;&lt;/foreign-keys&gt;&lt;ref-type name="Journal Article"&gt;17&lt;/ref-type&gt;&lt;contributors&gt;&lt;authors&gt;&lt;author&gt;SPRINT Research Group&lt;/author&gt;&lt;/authors&gt;&lt;/contributors&gt;&lt;titles&gt;&lt;title&gt;A randomized trial of intensive versus standard blood-pressure control&lt;/title&gt;&lt;secondary-title&gt;New England Journal of Medicine&lt;/secondary-title&gt;&lt;/titles&gt;&lt;periodical&gt;&lt;full-title&gt;New England Journal of Medicine&lt;/full-title&gt;&lt;/periodical&gt;&lt;pages&gt;2103-2116&lt;/pages&gt;&lt;volume&gt;373&lt;/volume&gt;&lt;number&gt;22&lt;/number&gt;&lt;dates&gt;&lt;year&gt;2015&lt;/year&gt;&lt;/dates&gt;&lt;isbn&gt;0028-4793&lt;/isbn&gt;&lt;urls&gt;&lt;/urls&gt;&lt;/record&gt;&lt;/Cite&gt;&lt;Cite&gt;&lt;Author&gt;Mathew&lt;/Author&gt;&lt;Year&gt;2001&lt;/Year&gt;&lt;RecNum&gt;597&lt;/RecNum&gt;&lt;record&gt;&lt;rec-number&gt;597&lt;/rec-number&gt;&lt;foreign-keys&gt;&lt;key app="EN" db-id="20t0vxeeje09sse0z96p55xkev5rpvpwpd50" timestamp="1714426938"&gt;597&lt;/key&gt;&lt;/foreign-keys&gt;&lt;ref-type name="Journal Article"&gt;17&lt;/ref-type&gt;&lt;contributors&gt;&lt;authors&gt;&lt;author&gt;James Mathew&lt;/author&gt;&lt;author&gt;Peter Sleight&lt;/author&gt;&lt;author&gt;Eva Lonn&lt;/author&gt;&lt;author&gt;David Johnstone&lt;/author&gt;&lt;author&gt;Janice Pogue&lt;/author&gt;&lt;author&gt;Qilong Yi&lt;/author&gt;&lt;author&gt;Jackie Bosch&lt;/author&gt;&lt;author&gt;Bruce Sussex&lt;/author&gt;&lt;author&gt;Jeffrey Probstfield&lt;/author&gt;&lt;author&gt;Salim Yusuf&lt;/author&gt;&lt;/authors&gt;&lt;/contributors&gt;&lt;titles&gt;&lt;title&gt;Reduction of Cardiovascular Risk by Regression of Electrocardiographic Markers of Left Ventricular Hypertrophy by the Angiotensin-Converting Enzyme Inhibitor Ramipril&lt;/title&gt;&lt;secondary-title&gt;Circulation&lt;/secondary-title&gt;&lt;/titles&gt;&lt;periodical&gt;&lt;full-title&gt;Circulation&lt;/full-title&gt;&lt;/periodical&gt;&lt;pages&gt;1615-1621&lt;/pages&gt;&lt;volume&gt;104&lt;/volume&gt;&lt;number&gt;14&lt;/number&gt;&lt;dates&gt;&lt;year&gt;2001&lt;/year&gt;&lt;/dates&gt;&lt;urls&gt;&lt;related-urls&gt;&lt;url&gt;https://www.ahajournals.org/doi/abs/10.1161/hc3901.096700&lt;/url&gt;&lt;/related-urls&gt;&lt;/urls&gt;&lt;electronic-resource-num&gt;doi:10.1161/hc3901.096700&lt;/electronic-resource-num&gt;&lt;/record&gt;&lt;/Cite&gt;&lt;/EndNote&gt;</w:instrText>
      </w:r>
      <w:r w:rsidR="003842AD">
        <w:rPr>
          <w:sz w:val="24"/>
          <w:szCs w:val="24"/>
        </w:rPr>
        <w:fldChar w:fldCharType="separate"/>
      </w:r>
      <w:r w:rsidR="003842AD" w:rsidRPr="003842AD">
        <w:rPr>
          <w:noProof/>
          <w:sz w:val="24"/>
          <w:szCs w:val="24"/>
          <w:vertAlign w:val="superscript"/>
        </w:rPr>
        <w:t>4,5</w:t>
      </w:r>
      <w:r w:rsidR="003842AD">
        <w:rPr>
          <w:sz w:val="24"/>
          <w:szCs w:val="24"/>
        </w:rPr>
        <w:fldChar w:fldCharType="end"/>
      </w:r>
      <w:r>
        <w:rPr>
          <w:sz w:val="24"/>
          <w:szCs w:val="24"/>
        </w:rPr>
        <w:t xml:space="preserve"> e</w:t>
      </w:r>
      <w:r w:rsidRPr="00B77B66">
        <w:rPr>
          <w:sz w:val="24"/>
          <w:szCs w:val="24"/>
        </w:rPr>
        <w:t xml:space="preserve">mphasizing the </w:t>
      </w:r>
      <w:r>
        <w:rPr>
          <w:sz w:val="24"/>
          <w:szCs w:val="24"/>
        </w:rPr>
        <w:t>importance</w:t>
      </w:r>
      <w:r w:rsidR="00C53BE6">
        <w:rPr>
          <w:sz w:val="24"/>
          <w:szCs w:val="24"/>
        </w:rPr>
        <w:t xml:space="preserve"> of</w:t>
      </w:r>
      <w:r w:rsidRPr="00B77B66">
        <w:rPr>
          <w:sz w:val="24"/>
          <w:szCs w:val="24"/>
        </w:rPr>
        <w:t xml:space="preserve"> early detection, and proactive management approaches</w:t>
      </w:r>
      <w:r w:rsidR="00AC313C">
        <w:rPr>
          <w:sz w:val="24"/>
          <w:szCs w:val="24"/>
        </w:rPr>
        <w:t xml:space="preserve"> </w:t>
      </w:r>
      <w:r w:rsidR="00EE6785">
        <w:rPr>
          <w:sz w:val="24"/>
          <w:szCs w:val="24"/>
        </w:rPr>
        <w:t xml:space="preserve">including </w:t>
      </w:r>
      <w:r w:rsidR="00EE6785" w:rsidRPr="00B77B66">
        <w:rPr>
          <w:sz w:val="24"/>
          <w:szCs w:val="24"/>
        </w:rPr>
        <w:t xml:space="preserve">timely </w:t>
      </w:r>
      <w:r w:rsidR="00E309CC">
        <w:rPr>
          <w:sz w:val="24"/>
          <w:szCs w:val="24"/>
        </w:rPr>
        <w:t xml:space="preserve">antihypertensive </w:t>
      </w:r>
      <w:r w:rsidR="00EE6785">
        <w:rPr>
          <w:sz w:val="24"/>
          <w:szCs w:val="24"/>
        </w:rPr>
        <w:t>treatment</w:t>
      </w:r>
      <w:r w:rsidR="00EE6785" w:rsidRPr="00B77B66">
        <w:rPr>
          <w:sz w:val="24"/>
          <w:szCs w:val="24"/>
        </w:rPr>
        <w:t xml:space="preserve"> </w:t>
      </w:r>
      <w:r w:rsidR="00AC313C">
        <w:rPr>
          <w:sz w:val="24"/>
          <w:szCs w:val="24"/>
        </w:rPr>
        <w:t>for CVD prevention</w:t>
      </w:r>
      <w:r>
        <w:rPr>
          <w:sz w:val="24"/>
          <w:szCs w:val="24"/>
        </w:rPr>
        <w:t>.</w:t>
      </w:r>
      <w:r w:rsidRPr="001256B5">
        <w:rPr>
          <w:sz w:val="24"/>
          <w:szCs w:val="24"/>
        </w:rPr>
        <w:t xml:space="preserve"> The 2017 American College of Cardiology/American Heart Association (ACC/AHA) BP guideline</w:t>
      </w:r>
      <w:r>
        <w:rPr>
          <w:sz w:val="24"/>
          <w:szCs w:val="24"/>
        </w:rPr>
        <w:t xml:space="preserve"> </w:t>
      </w:r>
      <w:r w:rsidR="00C73110">
        <w:rPr>
          <w:sz w:val="24"/>
          <w:szCs w:val="24"/>
        </w:rPr>
        <w:t>recommended</w:t>
      </w:r>
      <w:r w:rsidRPr="001256B5">
        <w:rPr>
          <w:sz w:val="24"/>
          <w:szCs w:val="24"/>
        </w:rPr>
        <w:t xml:space="preserve"> </w:t>
      </w:r>
      <w:r w:rsidRPr="000804E7">
        <w:rPr>
          <w:sz w:val="24"/>
          <w:szCs w:val="24"/>
        </w:rPr>
        <w:t>initiation of antihypertensive medication among individuals with stage 1 hypertension</w:t>
      </w:r>
      <w:r>
        <w:rPr>
          <w:sz w:val="24"/>
          <w:szCs w:val="24"/>
        </w:rPr>
        <w:t>,</w:t>
      </w:r>
      <w:r w:rsidRPr="000804E7">
        <w:rPr>
          <w:sz w:val="24"/>
          <w:szCs w:val="24"/>
        </w:rPr>
        <w:t xml:space="preserve"> </w:t>
      </w:r>
      <w:r w:rsidRPr="001256B5">
        <w:rPr>
          <w:sz w:val="24"/>
          <w:szCs w:val="24"/>
        </w:rPr>
        <w:t>defined as systolic BP of 130 to 139 mm</w:t>
      </w:r>
      <w:r w:rsidR="00600C04">
        <w:rPr>
          <w:sz w:val="24"/>
          <w:szCs w:val="24"/>
        </w:rPr>
        <w:t xml:space="preserve"> </w:t>
      </w:r>
      <w:r w:rsidRPr="001256B5">
        <w:rPr>
          <w:sz w:val="24"/>
          <w:szCs w:val="24"/>
        </w:rPr>
        <w:t>Hg or diastolic BP of 80 to 89 mm</w:t>
      </w:r>
      <w:r w:rsidR="00600C04">
        <w:rPr>
          <w:sz w:val="24"/>
          <w:szCs w:val="24"/>
        </w:rPr>
        <w:t xml:space="preserve"> </w:t>
      </w:r>
      <w:r w:rsidRPr="001256B5">
        <w:rPr>
          <w:sz w:val="24"/>
          <w:szCs w:val="24"/>
        </w:rPr>
        <w:t xml:space="preserve">Hg, </w:t>
      </w:r>
      <w:r w:rsidRPr="000804E7">
        <w:rPr>
          <w:sz w:val="24"/>
          <w:szCs w:val="24"/>
        </w:rPr>
        <w:t xml:space="preserve">and </w:t>
      </w:r>
      <w:r w:rsidR="00C73110">
        <w:rPr>
          <w:sz w:val="24"/>
          <w:szCs w:val="24"/>
        </w:rPr>
        <w:t>high</w:t>
      </w:r>
      <w:r w:rsidR="00C73110" w:rsidRPr="000804E7">
        <w:rPr>
          <w:sz w:val="24"/>
          <w:szCs w:val="24"/>
        </w:rPr>
        <w:t xml:space="preserve"> </w:t>
      </w:r>
      <w:r w:rsidRPr="000804E7">
        <w:rPr>
          <w:sz w:val="24"/>
          <w:szCs w:val="24"/>
        </w:rPr>
        <w:t xml:space="preserve">cardiovascular risk, </w:t>
      </w:r>
      <w:r w:rsidR="004A2FEA">
        <w:rPr>
          <w:sz w:val="24"/>
          <w:szCs w:val="24"/>
        </w:rPr>
        <w:t xml:space="preserve">defined by a history of CVD, age </w:t>
      </w:r>
      <w:r w:rsidR="004A2FEA">
        <w:rPr>
          <w:rFonts w:cstheme="minorHAnsi"/>
          <w:sz w:val="24"/>
          <w:szCs w:val="24"/>
        </w:rPr>
        <w:t>≥</w:t>
      </w:r>
      <w:r w:rsidR="004A2FEA">
        <w:rPr>
          <w:sz w:val="24"/>
          <w:szCs w:val="24"/>
        </w:rPr>
        <w:t xml:space="preserve"> 65 years, diabetes, chronic kidney disease, and</w:t>
      </w:r>
      <w:r w:rsidR="004E0B1F">
        <w:rPr>
          <w:sz w:val="24"/>
          <w:szCs w:val="24"/>
        </w:rPr>
        <w:t>/or</w:t>
      </w:r>
      <w:r w:rsidR="004A2FEA">
        <w:rPr>
          <w:sz w:val="24"/>
          <w:szCs w:val="24"/>
        </w:rPr>
        <w:t xml:space="preserve"> </w:t>
      </w:r>
      <w:r w:rsidRPr="00894A85">
        <w:rPr>
          <w:sz w:val="24"/>
          <w:szCs w:val="24"/>
        </w:rPr>
        <w:t>10-year predicted atherosclerotic CVD (ASCVD) risk ≥10% using the Pooled Cohort Equations</w:t>
      </w:r>
      <w:r w:rsidRPr="001256B5">
        <w:rPr>
          <w:sz w:val="24"/>
          <w:szCs w:val="24"/>
        </w:rPr>
        <w:t>.</w:t>
      </w:r>
      <w:r w:rsidR="003842AD">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ZXI+PGZvcmVpZ24ta2V5cz48a2V5IGFwcD0iRU4iIGRiLWlkPSI5cnd0eGZkemhyc3phOWV6Mndw
cHYwcm94czB4ZHd0Zjl0MDAiIHRpbWVzdGFtcD0iMTYwODY5MTQyNSI+MTgwPC9rZXk+PC9mb3Jl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ZT5KIEFtIENvbGwgQ2FyZGlvbDwvc2Vjb25kYXJ5LXRpdGxlPjwvdGl0bGVzPjxwYWdlcz5lMTI3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</w:fldData>
        </w:fldChar>
      </w:r>
      <w:r w:rsidR="003842AD">
        <w:rPr>
          <w:sz w:val="24"/>
          <w:szCs w:val="24"/>
        </w:rPr>
        <w:instrText xml:space="preserve"> ADDIN EN.CITE </w:instrText>
      </w:r>
      <w:r w:rsidR="003842AD">
        <w:rPr>
          <w:sz w:val="24"/>
          <w:szCs w:val="24"/>
        </w:rPr>
        <w:fldChar w:fldCharType="begin">
          <w:fldData xml:space="preserve">PEVuZE5vdGU+PENpdGU+PEF1dGhvcj5XaGVsdG9uPC9BdXRob3I+PFllYXI+MjAxODwvWWVhcj48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6</w:t>
      </w:r>
      <w:r w:rsidR="003842AD">
        <w:rPr>
          <w:sz w:val="24"/>
          <w:szCs w:val="24"/>
        </w:rPr>
        <w:fldChar w:fldCharType="end"/>
      </w:r>
      <w:r w:rsidRPr="001256B5">
        <w:rPr>
          <w:sz w:val="24"/>
          <w:szCs w:val="24"/>
        </w:rPr>
        <w:t xml:space="preserve"> </w:t>
      </w:r>
    </w:p>
    <w:p w14:paraId="25EFF714" w14:textId="179CB2DE" w:rsidR="00973B40" w:rsidRDefault="00973B40" w:rsidP="00973B40">
      <w:pPr>
        <w:ind w:left="360"/>
        <w:rPr>
          <w:sz w:val="24"/>
          <w:szCs w:val="24"/>
        </w:rPr>
      </w:pPr>
      <w:r>
        <w:rPr>
          <w:sz w:val="24"/>
          <w:szCs w:val="24"/>
        </w:rPr>
        <w:t>In</w:t>
      </w:r>
      <w:r w:rsidRPr="001256B5">
        <w:rPr>
          <w:sz w:val="24"/>
          <w:szCs w:val="24"/>
        </w:rPr>
        <w:t xml:space="preserve"> 2023, the </w:t>
      </w:r>
      <w:r>
        <w:rPr>
          <w:sz w:val="24"/>
          <w:szCs w:val="24"/>
        </w:rPr>
        <w:t>AHA</w:t>
      </w:r>
      <w:r w:rsidRPr="001256B5">
        <w:rPr>
          <w:sz w:val="24"/>
          <w:szCs w:val="24"/>
        </w:rPr>
        <w:t xml:space="preserve"> </w:t>
      </w:r>
      <w:r>
        <w:rPr>
          <w:sz w:val="24"/>
          <w:szCs w:val="24"/>
        </w:rPr>
        <w:t>published</w:t>
      </w:r>
      <w:r w:rsidRPr="001256B5">
        <w:rPr>
          <w:sz w:val="24"/>
          <w:szCs w:val="24"/>
        </w:rPr>
        <w:t xml:space="preserve"> the PREVENT equations, offering </w:t>
      </w:r>
      <w:r w:rsidR="00A72683">
        <w:rPr>
          <w:sz w:val="24"/>
          <w:szCs w:val="24"/>
        </w:rPr>
        <w:t xml:space="preserve">updated </w:t>
      </w:r>
      <w:r>
        <w:rPr>
          <w:sz w:val="24"/>
          <w:szCs w:val="24"/>
        </w:rPr>
        <w:t xml:space="preserve">risk assessment tools for estimating </w:t>
      </w:r>
      <w:r w:rsidRPr="00B77B66">
        <w:rPr>
          <w:sz w:val="24"/>
          <w:szCs w:val="24"/>
        </w:rPr>
        <w:t>10-</w:t>
      </w:r>
      <w:r>
        <w:rPr>
          <w:sz w:val="24"/>
          <w:szCs w:val="24"/>
        </w:rPr>
        <w:t xml:space="preserve"> and 30-</w:t>
      </w:r>
      <w:r w:rsidRPr="00B77B66">
        <w:rPr>
          <w:sz w:val="24"/>
          <w:szCs w:val="24"/>
        </w:rPr>
        <w:t>year predicted ASCVD or total CVD risk</w:t>
      </w:r>
      <w:r w:rsidR="00A72683">
        <w:rPr>
          <w:sz w:val="24"/>
          <w:szCs w:val="24"/>
        </w:rPr>
        <w:t xml:space="preserve"> in contemporary populations</w:t>
      </w:r>
      <w:r w:rsidRPr="001256B5">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sidRPr="001256B5">
        <w:rPr>
          <w:sz w:val="24"/>
          <w:szCs w:val="24"/>
        </w:rPr>
        <w:t xml:space="preserve"> </w:t>
      </w:r>
      <w:r>
        <w:rPr>
          <w:sz w:val="24"/>
          <w:szCs w:val="24"/>
        </w:rPr>
        <w:t>Compared to the Pooled Cohort Equations, the PREVENT equations were designed to estimate total CVD risk, in addition to ASCVD risk, among a wider age range (</w:t>
      </w:r>
      <w:r w:rsidR="003F6944">
        <w:rPr>
          <w:sz w:val="24"/>
          <w:szCs w:val="24"/>
        </w:rPr>
        <w:t xml:space="preserve">i.e., </w:t>
      </w:r>
      <w:r w:rsidR="00600C04">
        <w:rPr>
          <w:sz w:val="24"/>
          <w:szCs w:val="24"/>
        </w:rPr>
        <w:t xml:space="preserve">as young as age </w:t>
      </w:r>
      <w:r>
        <w:rPr>
          <w:sz w:val="24"/>
          <w:szCs w:val="24"/>
        </w:rPr>
        <w:t>30</w:t>
      </w:r>
      <w:r w:rsidR="00A72683">
        <w:rPr>
          <w:sz w:val="24"/>
          <w:szCs w:val="24"/>
        </w:rPr>
        <w:t xml:space="preserve"> years </w:t>
      </w:r>
      <w:r>
        <w:rPr>
          <w:sz w:val="24"/>
          <w:szCs w:val="24"/>
        </w:rPr>
        <w:t>compared to 40 years</w:t>
      </w:r>
      <w:r w:rsidR="003F6944">
        <w:rPr>
          <w:sz w:val="24"/>
          <w:szCs w:val="24"/>
        </w:rPr>
        <w:t xml:space="preserve"> for the Pooled Cohort Equations</w:t>
      </w:r>
      <w:r>
        <w:rPr>
          <w:sz w:val="24"/>
          <w:szCs w:val="24"/>
        </w:rPr>
        <w:t xml:space="preserve">), </w:t>
      </w:r>
      <w:r w:rsidR="00F77525">
        <w:rPr>
          <w:sz w:val="24"/>
          <w:szCs w:val="24"/>
        </w:rPr>
        <w:t xml:space="preserve">over </w:t>
      </w:r>
      <w:r>
        <w:rPr>
          <w:sz w:val="24"/>
          <w:szCs w:val="24"/>
        </w:rPr>
        <w:t>a longer</w:t>
      </w:r>
      <w:r w:rsidR="00F77525">
        <w:rPr>
          <w:sz w:val="24"/>
          <w:szCs w:val="24"/>
        </w:rPr>
        <w:t xml:space="preserve"> time horizon </w:t>
      </w:r>
      <w:r w:rsidR="003F6944">
        <w:rPr>
          <w:sz w:val="24"/>
          <w:szCs w:val="24"/>
        </w:rPr>
        <w:t xml:space="preserve">including </w:t>
      </w:r>
      <w:r>
        <w:rPr>
          <w:sz w:val="24"/>
          <w:szCs w:val="24"/>
        </w:rPr>
        <w:t>30</w:t>
      </w:r>
      <w:r w:rsidR="003F6944">
        <w:rPr>
          <w:sz w:val="24"/>
          <w:szCs w:val="24"/>
        </w:rPr>
        <w:t xml:space="preserve"> </w:t>
      </w:r>
      <w:r>
        <w:rPr>
          <w:sz w:val="24"/>
          <w:szCs w:val="24"/>
        </w:rPr>
        <w:t>year</w:t>
      </w:r>
      <w:r w:rsidR="003F6944">
        <w:rPr>
          <w:sz w:val="24"/>
          <w:szCs w:val="24"/>
        </w:rPr>
        <w:t>s</w:t>
      </w:r>
      <w:r>
        <w:rPr>
          <w:sz w:val="24"/>
          <w:szCs w:val="24"/>
        </w:rPr>
        <w:t xml:space="preserve">, and </w:t>
      </w:r>
      <w:r w:rsidR="00F77525">
        <w:rPr>
          <w:sz w:val="24"/>
          <w:szCs w:val="24"/>
        </w:rPr>
        <w:t xml:space="preserve">was validated in </w:t>
      </w:r>
      <w:r>
        <w:rPr>
          <w:sz w:val="24"/>
          <w:szCs w:val="24"/>
        </w:rPr>
        <w:t>more diverse population</w:t>
      </w:r>
      <w:r w:rsidR="00F77525">
        <w:rPr>
          <w:sz w:val="24"/>
          <w:szCs w:val="24"/>
        </w:rPr>
        <w:t>s</w:t>
      </w:r>
      <w:r>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Despite </w:t>
      </w:r>
      <w:r w:rsidR="00F77525">
        <w:rPr>
          <w:sz w:val="24"/>
          <w:szCs w:val="24"/>
        </w:rPr>
        <w:t xml:space="preserve">the </w:t>
      </w:r>
      <w:r>
        <w:rPr>
          <w:sz w:val="24"/>
          <w:szCs w:val="24"/>
        </w:rPr>
        <w:t>high co</w:t>
      </w:r>
      <w:r w:rsidRPr="00474CFA">
        <w:rPr>
          <w:sz w:val="24"/>
          <w:szCs w:val="24"/>
        </w:rPr>
        <w:t xml:space="preserve">rrelation between predicted 10-year </w:t>
      </w:r>
      <w:r>
        <w:rPr>
          <w:sz w:val="24"/>
          <w:szCs w:val="24"/>
        </w:rPr>
        <w:t xml:space="preserve">ASCVD </w:t>
      </w:r>
      <w:r w:rsidRPr="00474CFA">
        <w:rPr>
          <w:sz w:val="24"/>
          <w:szCs w:val="24"/>
        </w:rPr>
        <w:t xml:space="preserve">risk </w:t>
      </w:r>
      <w:r>
        <w:rPr>
          <w:sz w:val="24"/>
          <w:szCs w:val="24"/>
        </w:rPr>
        <w:t>by the</w:t>
      </w:r>
      <w:r w:rsidRPr="00474CFA">
        <w:rPr>
          <w:sz w:val="24"/>
          <w:szCs w:val="24"/>
        </w:rPr>
        <w:t xml:space="preserve"> </w:t>
      </w:r>
      <w:r>
        <w:rPr>
          <w:sz w:val="24"/>
          <w:szCs w:val="24"/>
        </w:rPr>
        <w:t xml:space="preserve">Pooled Cohort and PREVENT Equations, </w:t>
      </w:r>
      <w:r w:rsidRPr="001256B5">
        <w:rPr>
          <w:sz w:val="24"/>
          <w:szCs w:val="24"/>
        </w:rPr>
        <w:t xml:space="preserve">many adults </w:t>
      </w:r>
      <w:r w:rsidR="00EE6785">
        <w:rPr>
          <w:sz w:val="24"/>
          <w:szCs w:val="24"/>
        </w:rPr>
        <w:t>with 10-year predicted</w:t>
      </w:r>
      <w:r w:rsidRPr="001256B5">
        <w:rPr>
          <w:sz w:val="24"/>
          <w:szCs w:val="24"/>
        </w:rPr>
        <w:t xml:space="preserve"> </w:t>
      </w:r>
      <w:r w:rsidR="00A72683">
        <w:rPr>
          <w:sz w:val="24"/>
          <w:szCs w:val="24"/>
        </w:rPr>
        <w:t xml:space="preserve">ASCVD </w:t>
      </w:r>
      <w:r w:rsidRPr="001256B5">
        <w:rPr>
          <w:sz w:val="24"/>
          <w:szCs w:val="24"/>
        </w:rPr>
        <w:t xml:space="preserve">risk </w:t>
      </w:r>
      <w:r w:rsidR="00EE6785" w:rsidRPr="001256B5">
        <w:rPr>
          <w:sz w:val="24"/>
          <w:szCs w:val="24"/>
        </w:rPr>
        <w:t xml:space="preserve">≥10% </w:t>
      </w:r>
      <w:r w:rsidRPr="001256B5">
        <w:rPr>
          <w:sz w:val="24"/>
          <w:szCs w:val="24"/>
        </w:rPr>
        <w:t xml:space="preserve">by the Pooled Cohort Equations do not </w:t>
      </w:r>
      <w:r w:rsidR="00EE6785">
        <w:rPr>
          <w:sz w:val="24"/>
          <w:szCs w:val="24"/>
        </w:rPr>
        <w:t>have</w:t>
      </w:r>
      <w:r w:rsidRPr="001256B5">
        <w:rPr>
          <w:sz w:val="24"/>
          <w:szCs w:val="24"/>
        </w:rPr>
        <w:t xml:space="preserve"> 10-year predicted ASCVD or total CVD risk </w:t>
      </w:r>
      <w:r w:rsidR="00EE6785" w:rsidRPr="001256B5">
        <w:rPr>
          <w:sz w:val="24"/>
          <w:szCs w:val="24"/>
        </w:rPr>
        <w:t xml:space="preserve">≥10% </w:t>
      </w:r>
      <w:r w:rsidRPr="001256B5">
        <w:rPr>
          <w:sz w:val="24"/>
          <w:szCs w:val="24"/>
        </w:rPr>
        <w:t>when assessed using the PREVENT equations</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and</w:t>
      </w:r>
      <w:r w:rsidRPr="00973B40">
        <w:rPr>
          <w:sz w:val="24"/>
          <w:szCs w:val="24"/>
        </w:rPr>
        <w:t xml:space="preserve"> may not be recommended </w:t>
      </w:r>
      <w:r w:rsidR="00E07089">
        <w:rPr>
          <w:sz w:val="24"/>
          <w:szCs w:val="24"/>
        </w:rPr>
        <w:t xml:space="preserve">to initiate </w:t>
      </w:r>
      <w:r w:rsidRPr="00973B40">
        <w:rPr>
          <w:sz w:val="24"/>
          <w:szCs w:val="24"/>
        </w:rPr>
        <w:t>antihypertensive medication</w:t>
      </w:r>
      <w:r>
        <w:rPr>
          <w:sz w:val="24"/>
          <w:szCs w:val="24"/>
        </w:rPr>
        <w:t xml:space="preserve">. </w:t>
      </w:r>
      <w:r w:rsidR="00EE6785">
        <w:rPr>
          <w:sz w:val="24"/>
          <w:szCs w:val="24"/>
        </w:rPr>
        <w:t>However</w:t>
      </w:r>
      <w:r>
        <w:rPr>
          <w:sz w:val="24"/>
          <w:szCs w:val="24"/>
        </w:rPr>
        <w:t xml:space="preserve">, a </w:t>
      </w:r>
      <w:r w:rsidRPr="007C3408">
        <w:rPr>
          <w:sz w:val="24"/>
          <w:szCs w:val="24"/>
        </w:rPr>
        <w:t xml:space="preserve">high percentage of adults 30 to </w:t>
      </w:r>
      <w:r w:rsidR="00FF222B">
        <w:rPr>
          <w:sz w:val="24"/>
          <w:szCs w:val="24"/>
        </w:rPr>
        <w:t xml:space="preserve">60 </w:t>
      </w:r>
      <w:r w:rsidRPr="007C3408">
        <w:rPr>
          <w:sz w:val="24"/>
          <w:szCs w:val="24"/>
        </w:rPr>
        <w:t xml:space="preserve">years of age without hypertension </w:t>
      </w:r>
      <w:r w:rsidR="00EE6785">
        <w:rPr>
          <w:sz w:val="24"/>
          <w:szCs w:val="24"/>
        </w:rPr>
        <w:t>with</w:t>
      </w:r>
      <w:r w:rsidRPr="007C3408">
        <w:rPr>
          <w:sz w:val="24"/>
          <w:szCs w:val="24"/>
        </w:rPr>
        <w:t xml:space="preserve"> 10-year total CVD risk </w:t>
      </w:r>
      <w:r w:rsidR="00EE6785" w:rsidRPr="007C3408">
        <w:rPr>
          <w:sz w:val="24"/>
          <w:szCs w:val="24"/>
        </w:rPr>
        <w:t>&lt;10%</w:t>
      </w:r>
      <w:r w:rsidR="00EE6785">
        <w:rPr>
          <w:sz w:val="24"/>
          <w:szCs w:val="24"/>
        </w:rPr>
        <w:t xml:space="preserve"> have</w:t>
      </w:r>
      <w:r w:rsidR="00EE6785" w:rsidRPr="007C3408">
        <w:rPr>
          <w:sz w:val="24"/>
          <w:szCs w:val="24"/>
        </w:rPr>
        <w:t xml:space="preserve"> </w:t>
      </w:r>
      <w:r w:rsidRPr="007C3408">
        <w:rPr>
          <w:sz w:val="24"/>
          <w:szCs w:val="24"/>
        </w:rPr>
        <w:t xml:space="preserve">high </w:t>
      </w:r>
      <w:r w:rsidR="00EE6785">
        <w:rPr>
          <w:sz w:val="24"/>
          <w:szCs w:val="24"/>
        </w:rPr>
        <w:t>(</w:t>
      </w:r>
      <w:r w:rsidRPr="007C3408">
        <w:rPr>
          <w:sz w:val="24"/>
          <w:szCs w:val="24"/>
        </w:rPr>
        <w:t>≥30%) 30-year total CVD ris</w:t>
      </w:r>
      <w:r w:rsidR="00EE6785">
        <w:rPr>
          <w:sz w:val="24"/>
          <w:szCs w:val="24"/>
        </w:rPr>
        <w:t>k estimated by the PREVENT equations</w:t>
      </w:r>
      <w:r w:rsidRPr="007C3408">
        <w:rPr>
          <w:sz w:val="24"/>
          <w:szCs w:val="24"/>
        </w:rPr>
        <w:t xml:space="preserve">. </w:t>
      </w:r>
      <w:r w:rsidR="00F77525" w:rsidRPr="00F77525">
        <w:rPr>
          <w:sz w:val="24"/>
          <w:szCs w:val="24"/>
        </w:rPr>
        <w:t>It has been suggested that initiation of antihypertensive medication may be reasonable for young adults with stage 1 hypertension if they have high long-term risk for CVD events given the high lifetime risk for progression to stage 2 hypertension</w:t>
      </w:r>
      <w:r w:rsidR="002E3438">
        <w:rPr>
          <w:sz w:val="24"/>
          <w:szCs w:val="24"/>
        </w:rPr>
        <w:t xml:space="preserve"> (</w:t>
      </w:r>
      <w:r w:rsidR="002E3438" w:rsidRPr="00DC3DD0">
        <w:rPr>
          <w:sz w:val="24"/>
          <w:szCs w:val="24"/>
        </w:rPr>
        <w:t xml:space="preserve">systolic BP </w:t>
      </w:r>
      <w:r w:rsidR="002E3438" w:rsidRPr="00DC3DD0">
        <w:rPr>
          <w:rFonts w:cstheme="minorHAnsi"/>
          <w:sz w:val="24"/>
          <w:szCs w:val="24"/>
        </w:rPr>
        <w:t>≥</w:t>
      </w:r>
      <w:r w:rsidR="002E3438" w:rsidRPr="00DC3DD0">
        <w:rPr>
          <w:sz w:val="24"/>
          <w:szCs w:val="24"/>
        </w:rPr>
        <w:t xml:space="preserve">140 mmHg, diastolic BP </w:t>
      </w:r>
      <w:r w:rsidR="002E3438" w:rsidRPr="00DC3DD0">
        <w:rPr>
          <w:rFonts w:cstheme="minorHAnsi"/>
          <w:sz w:val="24"/>
          <w:szCs w:val="24"/>
        </w:rPr>
        <w:t>≥</w:t>
      </w:r>
      <w:r w:rsidR="002E3438" w:rsidRPr="00DC3DD0">
        <w:rPr>
          <w:sz w:val="24"/>
          <w:szCs w:val="24"/>
        </w:rPr>
        <w:t>90 mmHg, or initiation of antihypertensive medication</w:t>
      </w:r>
      <w:r w:rsidR="002E3438">
        <w:rPr>
          <w:sz w:val="24"/>
          <w:szCs w:val="24"/>
        </w:rPr>
        <w:t>)</w:t>
      </w:r>
      <w:r w:rsidR="00F77525" w:rsidRPr="00F77525">
        <w:rPr>
          <w:sz w:val="24"/>
          <w:szCs w:val="24"/>
        </w:rPr>
        <w:t xml:space="preserve">, risk for end-organ damage, and ability of early treatment to prevent high BP levels.  </w:t>
      </w:r>
      <w:r w:rsidR="008E57BB">
        <w:rPr>
          <w:sz w:val="24"/>
          <w:szCs w:val="24"/>
        </w:rPr>
        <w:t>Therefore</w:t>
      </w:r>
      <w:r>
        <w:rPr>
          <w:sz w:val="24"/>
          <w:szCs w:val="24"/>
        </w:rPr>
        <w:t>, i</w:t>
      </w:r>
      <w:r w:rsidRPr="00DC3DD0">
        <w:rPr>
          <w:sz w:val="24"/>
          <w:szCs w:val="24"/>
        </w:rPr>
        <w:t>t may be reasonable to recommend initiation of antihypertensive medication for adults with stage 1 hypertension and high 10-year or 30-year predicted risk if these individuals have a high incidence of stage 2 hypertension, and they have sub-clinical CVD when they develop stage 2 hypertension.</w:t>
      </w:r>
    </w:p>
    <w:p w14:paraId="01E67C48" w14:textId="39A3AE1F" w:rsidR="00973B40" w:rsidRDefault="00973B40" w:rsidP="00973B40">
      <w:pPr>
        <w:ind w:left="360"/>
        <w:rPr>
          <w:sz w:val="24"/>
          <w:szCs w:val="24"/>
        </w:rPr>
      </w:pPr>
      <w:r>
        <w:rPr>
          <w:sz w:val="24"/>
          <w:szCs w:val="24"/>
        </w:rPr>
        <w:t xml:space="preserve">We propose to </w:t>
      </w:r>
      <w:r w:rsidRPr="001256B5">
        <w:rPr>
          <w:sz w:val="24"/>
          <w:szCs w:val="24"/>
        </w:rPr>
        <w:t xml:space="preserve">investigate the association between 30-year predicted total CVD risk, as </w:t>
      </w:r>
      <w:r w:rsidR="00A72683">
        <w:rPr>
          <w:sz w:val="24"/>
          <w:szCs w:val="24"/>
        </w:rPr>
        <w:t>estimated</w:t>
      </w:r>
      <w:r w:rsidR="00A72683" w:rsidRPr="001256B5">
        <w:rPr>
          <w:sz w:val="24"/>
          <w:szCs w:val="24"/>
        </w:rPr>
        <w:t xml:space="preserve"> </w:t>
      </w:r>
      <w:r w:rsidRPr="001256B5">
        <w:rPr>
          <w:sz w:val="24"/>
          <w:szCs w:val="24"/>
        </w:rPr>
        <w:t xml:space="preserve">by the PREVENT equations, and the incidence of stage 2 hypertension </w:t>
      </w:r>
      <w:r>
        <w:rPr>
          <w:sz w:val="24"/>
          <w:szCs w:val="24"/>
        </w:rPr>
        <w:t>among</w:t>
      </w:r>
      <w:r w:rsidRPr="001256B5">
        <w:rPr>
          <w:sz w:val="24"/>
          <w:szCs w:val="24"/>
        </w:rPr>
        <w:t xml:space="preserve"> Jackson Heart Study</w:t>
      </w:r>
      <w:r>
        <w:rPr>
          <w:sz w:val="24"/>
          <w:szCs w:val="24"/>
        </w:rPr>
        <w:t xml:space="preserve"> </w:t>
      </w:r>
      <w:r w:rsidR="00BA4A5C">
        <w:rPr>
          <w:sz w:val="24"/>
          <w:szCs w:val="24"/>
        </w:rPr>
        <w:t xml:space="preserve">(JHS) </w:t>
      </w:r>
      <w:r>
        <w:rPr>
          <w:sz w:val="24"/>
          <w:szCs w:val="24"/>
        </w:rPr>
        <w:t>participants</w:t>
      </w:r>
      <w:r w:rsidRPr="001256B5">
        <w:rPr>
          <w:sz w:val="24"/>
          <w:szCs w:val="24"/>
        </w:rPr>
        <w:t xml:space="preserve">. We </w:t>
      </w:r>
      <w:r>
        <w:rPr>
          <w:sz w:val="24"/>
          <w:szCs w:val="24"/>
        </w:rPr>
        <w:t>hypothesize</w:t>
      </w:r>
      <w:r w:rsidRPr="001256B5">
        <w:rPr>
          <w:sz w:val="24"/>
          <w:szCs w:val="24"/>
        </w:rPr>
        <w:t xml:space="preserve"> </w:t>
      </w:r>
      <w:r w:rsidR="00A72683">
        <w:rPr>
          <w:sz w:val="24"/>
          <w:szCs w:val="24"/>
        </w:rPr>
        <w:t>a higher</w:t>
      </w:r>
      <w:r>
        <w:rPr>
          <w:sz w:val="24"/>
          <w:szCs w:val="24"/>
        </w:rPr>
        <w:t xml:space="preserve"> incidence of stage 2 hypertension </w:t>
      </w:r>
      <w:r w:rsidR="00A72683">
        <w:rPr>
          <w:sz w:val="24"/>
          <w:szCs w:val="24"/>
        </w:rPr>
        <w:t>will be present among participants with higher 30-year predicted total CVD risk</w:t>
      </w:r>
      <w:r w:rsidRPr="001256B5">
        <w:rPr>
          <w:sz w:val="24"/>
          <w:szCs w:val="24"/>
        </w:rPr>
        <w:t xml:space="preserve">. Furthermore, we hypothesize that a substantial proportion of participants who transition to stage 2 hypertension will </w:t>
      </w:r>
      <w:r w:rsidR="00B40ED3">
        <w:rPr>
          <w:sz w:val="24"/>
          <w:szCs w:val="24"/>
        </w:rPr>
        <w:t>have</w:t>
      </w:r>
      <w:r w:rsidR="00B40ED3" w:rsidRPr="001256B5">
        <w:rPr>
          <w:sz w:val="24"/>
          <w:szCs w:val="24"/>
        </w:rPr>
        <w:t xml:space="preserve"> </w:t>
      </w:r>
      <w:r w:rsidRPr="001256B5">
        <w:rPr>
          <w:sz w:val="24"/>
          <w:szCs w:val="24"/>
        </w:rPr>
        <w:t xml:space="preserve">evidence of sub-clinical CVD, as indicated by left ventricular </w:t>
      </w:r>
      <w:r w:rsidR="00870F9E">
        <w:rPr>
          <w:sz w:val="24"/>
          <w:szCs w:val="24"/>
        </w:rPr>
        <w:t xml:space="preserve">hypertrophy </w:t>
      </w:r>
      <w:r w:rsidR="009203B7">
        <w:rPr>
          <w:sz w:val="24"/>
          <w:szCs w:val="24"/>
        </w:rPr>
        <w:t xml:space="preserve">(LVH) </w:t>
      </w:r>
      <w:r w:rsidRPr="001256B5">
        <w:rPr>
          <w:sz w:val="24"/>
          <w:szCs w:val="24"/>
        </w:rPr>
        <w:t>during their assessment at Visit 3. By e</w:t>
      </w:r>
      <w:r>
        <w:rPr>
          <w:sz w:val="24"/>
          <w:szCs w:val="24"/>
        </w:rPr>
        <w:t>stimating</w:t>
      </w:r>
      <w:r w:rsidRPr="001256B5">
        <w:rPr>
          <w:sz w:val="24"/>
          <w:szCs w:val="24"/>
        </w:rPr>
        <w:t xml:space="preserve"> the associations</w:t>
      </w:r>
      <w:r>
        <w:rPr>
          <w:sz w:val="24"/>
          <w:szCs w:val="24"/>
        </w:rPr>
        <w:t xml:space="preserve"> </w:t>
      </w:r>
      <w:r w:rsidRPr="001256B5">
        <w:rPr>
          <w:sz w:val="24"/>
          <w:szCs w:val="24"/>
        </w:rPr>
        <w:t xml:space="preserve">between long-term </w:t>
      </w:r>
      <w:r w:rsidR="00A72683">
        <w:rPr>
          <w:sz w:val="24"/>
          <w:szCs w:val="24"/>
        </w:rPr>
        <w:t xml:space="preserve">predicted total </w:t>
      </w:r>
      <w:r w:rsidRPr="001256B5">
        <w:rPr>
          <w:sz w:val="24"/>
          <w:szCs w:val="24"/>
        </w:rPr>
        <w:t xml:space="preserve">CVD risk, </w:t>
      </w:r>
      <w:r w:rsidR="00A72683">
        <w:rPr>
          <w:sz w:val="24"/>
          <w:szCs w:val="24"/>
        </w:rPr>
        <w:t xml:space="preserve">incidence of stage 2 </w:t>
      </w:r>
      <w:r w:rsidRPr="001256B5">
        <w:rPr>
          <w:sz w:val="24"/>
          <w:szCs w:val="24"/>
        </w:rPr>
        <w:t xml:space="preserve">hypertension, and subclinical CVD, </w:t>
      </w:r>
      <w:r>
        <w:rPr>
          <w:sz w:val="24"/>
          <w:szCs w:val="24"/>
        </w:rPr>
        <w:t xml:space="preserve">this study </w:t>
      </w:r>
      <w:r w:rsidR="001D6628">
        <w:rPr>
          <w:sz w:val="24"/>
          <w:szCs w:val="24"/>
        </w:rPr>
        <w:t>has the potential to</w:t>
      </w:r>
      <w:r w:rsidR="001D6628" w:rsidRPr="001256B5">
        <w:rPr>
          <w:sz w:val="24"/>
          <w:szCs w:val="24"/>
        </w:rPr>
        <w:t xml:space="preserve"> </w:t>
      </w:r>
      <w:r w:rsidRPr="001256B5">
        <w:rPr>
          <w:sz w:val="24"/>
          <w:szCs w:val="24"/>
        </w:rPr>
        <w:t xml:space="preserve">inform </w:t>
      </w:r>
      <w:r w:rsidR="001D6628">
        <w:rPr>
          <w:sz w:val="24"/>
          <w:szCs w:val="24"/>
        </w:rPr>
        <w:t>BP</w:t>
      </w:r>
      <w:r w:rsidRPr="001256B5">
        <w:rPr>
          <w:sz w:val="24"/>
          <w:szCs w:val="24"/>
        </w:rPr>
        <w:t xml:space="preserve"> management and CVD prevention.</w:t>
      </w:r>
    </w:p>
    <w:p w14:paraId="18357A91" w14:textId="77777777" w:rsidR="00973B40" w:rsidRPr="00770ACE" w:rsidRDefault="00973B40" w:rsidP="00770ACE">
      <w:pPr>
        <w:ind w:firstLine="360"/>
        <w:rPr>
          <w:sz w:val="24"/>
          <w:szCs w:val="24"/>
        </w:rPr>
      </w:pPr>
    </w:p>
    <w:p w14:paraId="0B4C742D" w14:textId="77777777" w:rsidR="007068E3" w:rsidRPr="00EC4214" w:rsidRDefault="007068E3" w:rsidP="007068E3">
      <w:pPr>
        <w:spacing w:after="0"/>
        <w:rPr>
          <w:b/>
          <w:sz w:val="24"/>
          <w:szCs w:val="24"/>
        </w:rPr>
      </w:pPr>
    </w:p>
    <w:p w14:paraId="3DECD946" w14:textId="3E73DAE5" w:rsidR="00DC3DD0" w:rsidRDefault="00D444E8" w:rsidP="00DC3DD0">
      <w:pPr>
        <w:pStyle w:val="ListParagraph"/>
        <w:numPr>
          <w:ilvl w:val="0"/>
          <w:numId w:val="11"/>
        </w:numPr>
        <w:ind w:left="360"/>
        <w:rPr>
          <w:b/>
          <w:sz w:val="24"/>
          <w:szCs w:val="24"/>
        </w:rPr>
      </w:pPr>
      <w:r w:rsidRPr="00132564">
        <w:rPr>
          <w:b/>
          <w:sz w:val="24"/>
          <w:szCs w:val="24"/>
        </w:rPr>
        <w:t>Research Hypothesis</w:t>
      </w:r>
    </w:p>
    <w:p w14:paraId="33BCBF18" w14:textId="77777777" w:rsidR="00DC3DD0" w:rsidRPr="00DC3DD0" w:rsidRDefault="00DC3DD0" w:rsidP="00DC3DD0">
      <w:pPr>
        <w:pStyle w:val="ListParagraph"/>
        <w:ind w:left="360"/>
        <w:rPr>
          <w:b/>
          <w:sz w:val="24"/>
          <w:szCs w:val="24"/>
        </w:rPr>
      </w:pPr>
    </w:p>
    <w:p w14:paraId="3F28ED6E" w14:textId="661ECD4E" w:rsidR="00DC3DD0" w:rsidRPr="005D0BAA" w:rsidRDefault="00305CCD" w:rsidP="00DC3DD0">
      <w:pPr>
        <w:ind w:left="360"/>
        <w:rPr>
          <w:sz w:val="24"/>
          <w:szCs w:val="24"/>
        </w:rPr>
      </w:pPr>
      <w:r>
        <w:rPr>
          <w:sz w:val="24"/>
          <w:szCs w:val="24"/>
        </w:rPr>
        <w:lastRenderedPageBreak/>
        <w:t xml:space="preserve">1. </w:t>
      </w:r>
      <w:r w:rsidR="00362C72">
        <w:rPr>
          <w:sz w:val="24"/>
          <w:szCs w:val="24"/>
        </w:rPr>
        <w:t>Higher 30</w:t>
      </w:r>
      <w:r w:rsidR="00DC3DD0" w:rsidRPr="005D0BAA">
        <w:rPr>
          <w:sz w:val="24"/>
          <w:szCs w:val="24"/>
        </w:rPr>
        <w:t xml:space="preserve">-year predicted total CVD risk using the PREVENT equations is associated with </w:t>
      </w:r>
      <w:r w:rsidR="00362C72">
        <w:rPr>
          <w:sz w:val="24"/>
          <w:szCs w:val="24"/>
        </w:rPr>
        <w:t xml:space="preserve">a higher </w:t>
      </w:r>
      <w:r w:rsidR="00362C72" w:rsidRPr="005D0BAA">
        <w:rPr>
          <w:sz w:val="24"/>
          <w:szCs w:val="24"/>
        </w:rPr>
        <w:t>inciden</w:t>
      </w:r>
      <w:r w:rsidR="00362C72">
        <w:rPr>
          <w:sz w:val="24"/>
          <w:szCs w:val="24"/>
        </w:rPr>
        <w:t>ce rate of</w:t>
      </w:r>
      <w:r w:rsidR="00362C72" w:rsidRPr="005D0BAA">
        <w:rPr>
          <w:sz w:val="24"/>
          <w:szCs w:val="24"/>
        </w:rPr>
        <w:t xml:space="preserve"> </w:t>
      </w:r>
      <w:r w:rsidR="00DC3DD0" w:rsidRPr="005D0BAA">
        <w:rPr>
          <w:sz w:val="24"/>
          <w:szCs w:val="24"/>
        </w:rPr>
        <w:t xml:space="preserve">stage 2 hypertension. </w:t>
      </w:r>
      <w:r w:rsidR="00BB609E">
        <w:rPr>
          <w:sz w:val="24"/>
          <w:szCs w:val="24"/>
        </w:rPr>
        <w:t xml:space="preserve">We will test this hypothesis in the overall sample and stratified by 10-year PREVENT total CVD risk </w:t>
      </w:r>
      <w:r w:rsidR="00BB609E">
        <w:rPr>
          <w:rFonts w:cstheme="minorHAnsi"/>
          <w:sz w:val="24"/>
          <w:szCs w:val="24"/>
        </w:rPr>
        <w:t>≥</w:t>
      </w:r>
      <w:r w:rsidR="00BB609E">
        <w:rPr>
          <w:sz w:val="24"/>
          <w:szCs w:val="24"/>
        </w:rPr>
        <w:t xml:space="preserve"> 10%.</w:t>
      </w:r>
    </w:p>
    <w:p w14:paraId="70011F4E" w14:textId="032321D1" w:rsidR="007C5612" w:rsidRPr="003A452C" w:rsidRDefault="00305CCD" w:rsidP="003A452C">
      <w:pPr>
        <w:ind w:left="360"/>
        <w:rPr>
          <w:sz w:val="24"/>
          <w:szCs w:val="24"/>
        </w:rPr>
      </w:pPr>
      <w:r>
        <w:rPr>
          <w:sz w:val="24"/>
          <w:szCs w:val="24"/>
        </w:rPr>
        <w:t xml:space="preserve">2. </w:t>
      </w:r>
      <w:r w:rsidR="007D6704" w:rsidRPr="003A452C">
        <w:rPr>
          <w:sz w:val="24"/>
          <w:szCs w:val="24"/>
        </w:rPr>
        <w:t>Among participants who did not experience a CVD event between visit 1 and visit 3</w:t>
      </w:r>
      <w:r w:rsidR="007C5612" w:rsidRPr="003A452C">
        <w:rPr>
          <w:sz w:val="24"/>
          <w:szCs w:val="24"/>
        </w:rPr>
        <w:t xml:space="preserve"> and with 10-year predicted total CVD risk using the PREVENT equations &lt; 10% at visit 1</w:t>
      </w:r>
      <w:r w:rsidR="007D6704" w:rsidRPr="003A452C">
        <w:rPr>
          <w:sz w:val="24"/>
          <w:szCs w:val="24"/>
        </w:rPr>
        <w:t xml:space="preserve">, </w:t>
      </w:r>
      <w:r w:rsidR="00232A77">
        <w:rPr>
          <w:sz w:val="24"/>
          <w:szCs w:val="24"/>
        </w:rPr>
        <w:t xml:space="preserve">higher </w:t>
      </w:r>
      <w:r w:rsidR="007D6704" w:rsidRPr="003A452C">
        <w:rPr>
          <w:sz w:val="24"/>
          <w:szCs w:val="24"/>
        </w:rPr>
        <w:t xml:space="preserve">30-year predicted total CVD risk using the PREVENT equations at </w:t>
      </w:r>
      <w:r w:rsidR="007C5612" w:rsidRPr="003A452C">
        <w:rPr>
          <w:sz w:val="24"/>
          <w:szCs w:val="24"/>
        </w:rPr>
        <w:t>visit 1</w:t>
      </w:r>
      <w:r w:rsidR="007D6704" w:rsidRPr="003A452C">
        <w:rPr>
          <w:sz w:val="24"/>
          <w:szCs w:val="24"/>
        </w:rPr>
        <w:t xml:space="preserve"> is associated with higher left ventricular mass index </w:t>
      </w:r>
      <w:r>
        <w:rPr>
          <w:sz w:val="24"/>
          <w:szCs w:val="24"/>
        </w:rPr>
        <w:t xml:space="preserve">and a higher prevalence of LVH </w:t>
      </w:r>
      <w:r w:rsidR="007D6704" w:rsidRPr="003A452C">
        <w:rPr>
          <w:sz w:val="24"/>
          <w:szCs w:val="24"/>
        </w:rPr>
        <w:t>at visit 3.</w:t>
      </w:r>
    </w:p>
    <w:p w14:paraId="3353F2CE" w14:textId="36F244EB" w:rsidR="00164E0B" w:rsidRDefault="00D413E2" w:rsidP="007C5612">
      <w:pPr>
        <w:ind w:left="360"/>
        <w:rPr>
          <w:b/>
          <w:sz w:val="24"/>
          <w:szCs w:val="24"/>
        </w:rPr>
      </w:pPr>
      <w:r>
        <w:rPr>
          <w:sz w:val="24"/>
          <w:szCs w:val="24"/>
        </w:rPr>
        <w:t>In exploratory analyses, we will test the hypotheses above in</w:t>
      </w:r>
      <w:r w:rsidR="00600C04">
        <w:rPr>
          <w:sz w:val="24"/>
          <w:szCs w:val="24"/>
        </w:rPr>
        <w:t xml:space="preserve"> three</w:t>
      </w:r>
      <w:r>
        <w:rPr>
          <w:sz w:val="24"/>
          <w:szCs w:val="24"/>
        </w:rPr>
        <w:t xml:space="preserve"> subgroups based on </w:t>
      </w:r>
      <w:r w:rsidR="00EF0666">
        <w:rPr>
          <w:sz w:val="24"/>
          <w:szCs w:val="24"/>
        </w:rPr>
        <w:t xml:space="preserve">the 2017 ACC/AHA guideline defined </w:t>
      </w:r>
      <w:r w:rsidR="007C5612">
        <w:rPr>
          <w:sz w:val="24"/>
          <w:szCs w:val="24"/>
        </w:rPr>
        <w:t>BP</w:t>
      </w:r>
      <w:r>
        <w:rPr>
          <w:sz w:val="24"/>
          <w:szCs w:val="24"/>
        </w:rPr>
        <w:t xml:space="preserve"> levels at visit 1: </w:t>
      </w:r>
      <w:r w:rsidR="006A764E">
        <w:rPr>
          <w:i/>
          <w:iCs/>
          <w:sz w:val="24"/>
          <w:szCs w:val="24"/>
        </w:rPr>
        <w:t>normal BP</w:t>
      </w:r>
      <w:r w:rsidR="006A764E" w:rsidRPr="00476B28">
        <w:rPr>
          <w:i/>
          <w:iCs/>
          <w:sz w:val="24"/>
          <w:szCs w:val="24"/>
        </w:rPr>
        <w:t xml:space="preserve"> </w:t>
      </w:r>
      <w:r>
        <w:rPr>
          <w:sz w:val="24"/>
          <w:szCs w:val="24"/>
        </w:rPr>
        <w:t xml:space="preserve">(systolic BP &lt; 120 mm Hg and diastolic BP &lt; 80 mm Hg), </w:t>
      </w:r>
      <w:r w:rsidRPr="00476B28">
        <w:rPr>
          <w:i/>
          <w:iCs/>
          <w:sz w:val="24"/>
          <w:szCs w:val="24"/>
        </w:rPr>
        <w:t>elevated</w:t>
      </w:r>
      <w:r w:rsidR="006A764E">
        <w:rPr>
          <w:i/>
          <w:iCs/>
          <w:sz w:val="24"/>
          <w:szCs w:val="24"/>
        </w:rPr>
        <w:t xml:space="preserve"> BP</w:t>
      </w:r>
      <w:r>
        <w:rPr>
          <w:sz w:val="24"/>
          <w:szCs w:val="24"/>
        </w:rPr>
        <w:t xml:space="preserve"> (systolic BP</w:t>
      </w:r>
      <w:r w:rsidRPr="00D413E2">
        <w:rPr>
          <w:sz w:val="24"/>
          <w:szCs w:val="24"/>
        </w:rPr>
        <w:t xml:space="preserve"> </w:t>
      </w:r>
      <w:r>
        <w:rPr>
          <w:sz w:val="24"/>
          <w:szCs w:val="24"/>
        </w:rPr>
        <w:t xml:space="preserve">120 to &lt; </w:t>
      </w:r>
      <w:r w:rsidRPr="00D413E2">
        <w:rPr>
          <w:sz w:val="24"/>
          <w:szCs w:val="24"/>
        </w:rPr>
        <w:t>130</w:t>
      </w:r>
      <w:r>
        <w:rPr>
          <w:sz w:val="24"/>
          <w:szCs w:val="24"/>
        </w:rPr>
        <w:t xml:space="preserve"> mm Hg and</w:t>
      </w:r>
      <w:r w:rsidRPr="00D413E2">
        <w:rPr>
          <w:sz w:val="24"/>
          <w:szCs w:val="24"/>
        </w:rPr>
        <w:t xml:space="preserve"> d</w:t>
      </w:r>
      <w:r>
        <w:rPr>
          <w:sz w:val="24"/>
          <w:szCs w:val="24"/>
        </w:rPr>
        <w:t>iastolic BP</w:t>
      </w:r>
      <w:r w:rsidRPr="00D413E2">
        <w:rPr>
          <w:sz w:val="24"/>
          <w:szCs w:val="24"/>
        </w:rPr>
        <w:t xml:space="preserve"> &lt; 80</w:t>
      </w:r>
      <w:r>
        <w:rPr>
          <w:sz w:val="24"/>
          <w:szCs w:val="24"/>
        </w:rPr>
        <w:t xml:space="preserve"> mm Hg), and </w:t>
      </w:r>
      <w:r w:rsidRPr="00476B28">
        <w:rPr>
          <w:i/>
          <w:iCs/>
          <w:sz w:val="24"/>
          <w:szCs w:val="24"/>
        </w:rPr>
        <w:t>stage 1 hypertension</w:t>
      </w:r>
      <w:r>
        <w:rPr>
          <w:sz w:val="24"/>
          <w:szCs w:val="24"/>
        </w:rPr>
        <w:t xml:space="preserve"> (systolic BP 130 to &lt; 140 mm Hg with diastolic BP &lt; </w:t>
      </w:r>
      <w:r w:rsidR="007C5612">
        <w:rPr>
          <w:sz w:val="24"/>
          <w:szCs w:val="24"/>
        </w:rPr>
        <w:t>9</w:t>
      </w:r>
      <w:r>
        <w:rPr>
          <w:sz w:val="24"/>
          <w:szCs w:val="24"/>
        </w:rPr>
        <w:t xml:space="preserve">0 mm Hg or diastolic BP </w:t>
      </w:r>
      <w:r w:rsidR="007C5612">
        <w:rPr>
          <w:sz w:val="24"/>
          <w:szCs w:val="24"/>
        </w:rPr>
        <w:t>80 to &lt; 89 with systolic BP &lt; 140 mm Hg</w:t>
      </w:r>
      <w:r>
        <w:rPr>
          <w:sz w:val="24"/>
          <w:szCs w:val="24"/>
        </w:rPr>
        <w:t>)</w:t>
      </w:r>
      <w:r w:rsidR="00476B28">
        <w:rPr>
          <w:sz w:val="24"/>
          <w:szCs w:val="24"/>
        </w:rPr>
        <w:t>.</w:t>
      </w:r>
    </w:p>
    <w:p w14:paraId="12C2D1E2" w14:textId="4EDFF7AC" w:rsidR="005D0BAA" w:rsidRDefault="00164E0B" w:rsidP="005D0BAA">
      <w:pPr>
        <w:pStyle w:val="ListParagraph"/>
        <w:numPr>
          <w:ilvl w:val="0"/>
          <w:numId w:val="11"/>
        </w:numPr>
        <w:ind w:left="360"/>
        <w:rPr>
          <w:b/>
          <w:sz w:val="24"/>
          <w:szCs w:val="24"/>
        </w:rPr>
      </w:pPr>
      <w:r>
        <w:rPr>
          <w:b/>
          <w:sz w:val="24"/>
          <w:szCs w:val="24"/>
        </w:rPr>
        <w:t>Inclusions/Exclusions</w:t>
      </w:r>
    </w:p>
    <w:p w14:paraId="4714CE4B" w14:textId="77777777" w:rsidR="00D413E2" w:rsidRPr="00D413E2" w:rsidRDefault="00D413E2" w:rsidP="00D413E2">
      <w:pPr>
        <w:pStyle w:val="ListParagraph"/>
        <w:ind w:left="360"/>
        <w:rPr>
          <w:b/>
          <w:sz w:val="24"/>
          <w:szCs w:val="24"/>
        </w:rPr>
      </w:pPr>
    </w:p>
    <w:p w14:paraId="0ABA7231" w14:textId="15429F50" w:rsidR="005D0BAA" w:rsidRPr="005D0BAA" w:rsidRDefault="005D0BAA" w:rsidP="00D413E2">
      <w:pPr>
        <w:ind w:left="360"/>
        <w:rPr>
          <w:sz w:val="24"/>
          <w:szCs w:val="24"/>
        </w:rPr>
      </w:pPr>
      <w:r>
        <w:rPr>
          <w:sz w:val="24"/>
          <w:szCs w:val="24"/>
        </w:rPr>
        <w:t>We will include participants who were a</w:t>
      </w:r>
      <w:r w:rsidRPr="005D0BAA">
        <w:rPr>
          <w:sz w:val="24"/>
          <w:szCs w:val="24"/>
        </w:rPr>
        <w:t>ge</w:t>
      </w:r>
      <w:r>
        <w:rPr>
          <w:sz w:val="24"/>
          <w:szCs w:val="24"/>
        </w:rPr>
        <w:t>d</w:t>
      </w:r>
      <w:r w:rsidRPr="005D0BAA">
        <w:rPr>
          <w:sz w:val="24"/>
          <w:szCs w:val="24"/>
        </w:rPr>
        <w:t xml:space="preserve"> 30 to &lt; 60 years at visit 1</w:t>
      </w:r>
      <w:r w:rsidR="006A764E">
        <w:rPr>
          <w:sz w:val="24"/>
          <w:szCs w:val="24"/>
        </w:rPr>
        <w:t xml:space="preserve"> as 30-year predicted total CVD risk </w:t>
      </w:r>
      <w:r w:rsidR="00BA4A5C">
        <w:rPr>
          <w:sz w:val="24"/>
          <w:szCs w:val="24"/>
        </w:rPr>
        <w:t xml:space="preserve">using the PREVENT equations </w:t>
      </w:r>
      <w:r w:rsidR="006A764E">
        <w:rPr>
          <w:sz w:val="24"/>
          <w:szCs w:val="24"/>
        </w:rPr>
        <w:t>has been validated for adults in this age range</w:t>
      </w:r>
      <w:r>
        <w:rPr>
          <w:sz w:val="24"/>
          <w:szCs w:val="24"/>
        </w:rPr>
        <w:t>.</w:t>
      </w:r>
      <w:r w:rsidR="003842AD">
        <w:rPr>
          <w:sz w:val="24"/>
          <w:szCs w:val="24"/>
        </w:rPr>
        <w:fldChar w:fldCharType="begin"/>
      </w:r>
      <w:r w:rsidR="003842AD">
        <w:rPr>
          <w:sz w:val="24"/>
          <w:szCs w:val="24"/>
        </w:rPr>
        <w:instrText xml:space="preserve"> ADDIN EN.CITE &lt;EndNote&gt;&lt;Cite&gt;&lt;Author&gt;Khan&lt;/Author&gt;&lt;Year&gt;2024&lt;/Year&gt;&lt;RecNum&gt;598&lt;/RecNum&gt;&lt;DisplayText&gt;&lt;style face="superscript"&gt;7&lt;/style&gt;&lt;/DisplayText&gt;&lt;record&gt;&lt;rec-number&gt;598&lt;/rec-number&gt;&lt;foreign-keys&gt;&lt;key app="EN" db-id="20t0vxeeje09sse0z96p55xkev5rpvpwpd50" timestamp="1714427012"&gt;598&lt;/key&gt;&lt;/foreign-keys&gt;&lt;ref-type name="Journal Article"&gt;17&lt;/ref-type&gt;&lt;contributors&gt;&lt;authors&gt;&lt;author&gt;Sadiya S. Khan&lt;/author&gt;&lt;author&gt;Kunihiro Matsushita&lt;/author&gt;&lt;author&gt;Yingying Sang&lt;/author&gt;&lt;author&gt;Shoshana H. Ballew&lt;/author&gt;&lt;author&gt;Morgan E. Grams&lt;/author&gt;&lt;author&gt;Aditya Surapaneni&lt;/author&gt;&lt;author&gt;Michael J. Blaha&lt;/author&gt;&lt;author&gt;April P. Carson&lt;/author&gt;&lt;author&gt;Alexander R. Chang&lt;/author&gt;&lt;author&gt;Elizabeth Ciemins&lt;/author&gt;&lt;author&gt;Alan S. Go&lt;/author&gt;&lt;author&gt;Orlando M. Gutierrez&lt;/author&gt;&lt;author&gt;Shih-Jen Hwang&lt;/author&gt;&lt;author&gt;Simerjot K. Jassal&lt;/author&gt;&lt;author&gt;Csaba P. Kovesdy&lt;/author&gt;&lt;author&gt;Donald M. Lloyd-Jones&lt;/author&gt;&lt;author&gt;Michael G. Shlipak&lt;/author&gt;&lt;author&gt;Latha P. Palaniappan&lt;/author&gt;&lt;author&gt;Laurence Sperling&lt;/author&gt;&lt;author&gt;Salim S. Virani&lt;/author&gt;&lt;author&gt;Katherine Tuttle&lt;/author&gt;&lt;author&gt;Ian J. Neeland&lt;/author&gt;&lt;author&gt;Sheryl L. Chow&lt;/author&gt;&lt;author&gt;Janani Rangaswami&lt;/author&gt;&lt;author&gt;Michael J. Pencina&lt;/author&gt;&lt;author&gt;Chiadi E. Ndumele&lt;/author&gt;&lt;author&gt;Josef Coresh&lt;/author&gt;&lt;/authors&gt;&lt;/contributors&gt;&lt;titles&gt;&lt;title&gt;Development and Validation of the American Heart Association’s PREVENT Equations&lt;/title&gt;&lt;secondary-title&gt;Circulation&lt;/secondary-title&gt;&lt;/titles&gt;&lt;periodical&gt;&lt;full-title&gt;Circulation&lt;/full-title&gt;&lt;/periodical&gt;&lt;pages&gt;430-449&lt;/pages&gt;&lt;volume&gt;149&lt;/volume&gt;&lt;number&gt;6&lt;/number&gt;&lt;dates&gt;&lt;year&gt;2024&lt;/year&gt;&lt;/dates&gt;&lt;urls&gt;&lt;related-urls&gt;&lt;url&gt;https://www.ahajournals.org/doi/abs/10.1161/CIRCULATIONAHA.123.067626&lt;/url&gt;&lt;/related-urls&gt;&lt;/urls&gt;&lt;electronic-resource-num&gt;doi:10.1161/CIRCULATIONAHA.123.067626&lt;/electronic-resource-num&gt;&lt;/record&gt;&lt;/Cite&gt;&lt;/EndNote&gt;</w:instrText>
      </w:r>
      <w:r w:rsidR="003842AD">
        <w:rPr>
          <w:sz w:val="24"/>
          <w:szCs w:val="24"/>
        </w:rPr>
        <w:fldChar w:fldCharType="separate"/>
      </w:r>
      <w:r w:rsidR="003842AD" w:rsidRPr="003842AD">
        <w:rPr>
          <w:noProof/>
          <w:sz w:val="24"/>
          <w:szCs w:val="24"/>
          <w:vertAlign w:val="superscript"/>
        </w:rPr>
        <w:t>7</w:t>
      </w:r>
      <w:r w:rsidR="003842AD">
        <w:rPr>
          <w:sz w:val="24"/>
          <w:szCs w:val="24"/>
        </w:rPr>
        <w:fldChar w:fldCharType="end"/>
      </w:r>
      <w:r>
        <w:rPr>
          <w:sz w:val="24"/>
          <w:szCs w:val="24"/>
        </w:rPr>
        <w:t xml:space="preserve"> We will restrict </w:t>
      </w:r>
      <w:r w:rsidR="00735607">
        <w:rPr>
          <w:sz w:val="24"/>
          <w:szCs w:val="24"/>
        </w:rPr>
        <w:t xml:space="preserve">the </w:t>
      </w:r>
      <w:r>
        <w:rPr>
          <w:sz w:val="24"/>
          <w:szCs w:val="24"/>
        </w:rPr>
        <w:t>sample to participants who c</w:t>
      </w:r>
      <w:r w:rsidRPr="005D0BAA">
        <w:rPr>
          <w:sz w:val="24"/>
          <w:szCs w:val="24"/>
        </w:rPr>
        <w:t xml:space="preserve">onsented to CVD follow-up </w:t>
      </w:r>
      <w:r>
        <w:rPr>
          <w:sz w:val="24"/>
          <w:szCs w:val="24"/>
        </w:rPr>
        <w:t xml:space="preserve">and </w:t>
      </w:r>
      <w:r w:rsidR="00783B98">
        <w:rPr>
          <w:sz w:val="24"/>
          <w:szCs w:val="24"/>
        </w:rPr>
        <w:t>did not have a</w:t>
      </w:r>
      <w:r w:rsidRPr="005D0BAA">
        <w:rPr>
          <w:sz w:val="24"/>
          <w:szCs w:val="24"/>
        </w:rPr>
        <w:t xml:space="preserve"> history of CVD at visit 1</w:t>
      </w:r>
      <w:r w:rsidR="00735607">
        <w:rPr>
          <w:sz w:val="24"/>
          <w:szCs w:val="24"/>
        </w:rPr>
        <w:t xml:space="preserve"> as 10- and 30-year total CVD risk is only recommended to be estimated for primary prevention</w:t>
      </w:r>
      <w:r>
        <w:rPr>
          <w:sz w:val="24"/>
          <w:szCs w:val="24"/>
        </w:rPr>
        <w:t xml:space="preserve">. </w:t>
      </w:r>
      <w:r w:rsidR="00A85F87">
        <w:rPr>
          <w:sz w:val="24"/>
          <w:szCs w:val="24"/>
        </w:rPr>
        <w:t xml:space="preserve">We will exclude participants without </w:t>
      </w:r>
      <w:r w:rsidRPr="005D0BAA">
        <w:rPr>
          <w:sz w:val="24"/>
          <w:szCs w:val="24"/>
        </w:rPr>
        <w:t xml:space="preserve">information on self-reported antihypertensive medication use and </w:t>
      </w:r>
      <w:r w:rsidR="007C5612">
        <w:rPr>
          <w:sz w:val="24"/>
          <w:szCs w:val="24"/>
        </w:rPr>
        <w:t>BP</w:t>
      </w:r>
      <w:r w:rsidRPr="005D0BAA">
        <w:rPr>
          <w:sz w:val="24"/>
          <w:szCs w:val="24"/>
        </w:rPr>
        <w:t xml:space="preserve"> at visit </w:t>
      </w:r>
      <w:r w:rsidR="00D413E2" w:rsidRPr="005D0BAA">
        <w:rPr>
          <w:sz w:val="24"/>
          <w:szCs w:val="24"/>
        </w:rPr>
        <w:t>1</w:t>
      </w:r>
      <w:r w:rsidR="00D413E2">
        <w:rPr>
          <w:sz w:val="24"/>
          <w:szCs w:val="24"/>
        </w:rPr>
        <w:t xml:space="preserve"> and</w:t>
      </w:r>
      <w:r w:rsidR="00A85F87">
        <w:rPr>
          <w:sz w:val="24"/>
          <w:szCs w:val="24"/>
        </w:rPr>
        <w:t xml:space="preserve"> will also exclude participants who did not have </w:t>
      </w:r>
      <w:r w:rsidRPr="005D0BAA">
        <w:rPr>
          <w:sz w:val="24"/>
          <w:szCs w:val="24"/>
        </w:rPr>
        <w:t>information on variables in the</w:t>
      </w:r>
      <w:r w:rsidR="007C5612">
        <w:rPr>
          <w:sz w:val="24"/>
          <w:szCs w:val="24"/>
        </w:rPr>
        <w:t xml:space="preserve"> 10-year and</w:t>
      </w:r>
      <w:r w:rsidRPr="005D0BAA">
        <w:rPr>
          <w:sz w:val="24"/>
          <w:szCs w:val="24"/>
        </w:rPr>
        <w:t xml:space="preserve"> </w:t>
      </w:r>
      <w:r w:rsidR="00D413E2">
        <w:rPr>
          <w:sz w:val="24"/>
          <w:szCs w:val="24"/>
        </w:rPr>
        <w:t xml:space="preserve">30-year </w:t>
      </w:r>
      <w:r w:rsidR="00735607">
        <w:rPr>
          <w:sz w:val="24"/>
          <w:szCs w:val="24"/>
        </w:rPr>
        <w:t xml:space="preserve">total </w:t>
      </w:r>
      <w:r w:rsidR="00D413E2">
        <w:rPr>
          <w:sz w:val="24"/>
          <w:szCs w:val="24"/>
        </w:rPr>
        <w:t xml:space="preserve">CVD </w:t>
      </w:r>
      <w:r w:rsidRPr="005D0BAA">
        <w:rPr>
          <w:sz w:val="24"/>
          <w:szCs w:val="24"/>
        </w:rPr>
        <w:t>PREVENT equations at visit 1</w:t>
      </w:r>
      <w:r w:rsidR="00D413E2">
        <w:rPr>
          <w:sz w:val="24"/>
          <w:szCs w:val="24"/>
        </w:rPr>
        <w:t xml:space="preserve">. </w:t>
      </w:r>
      <w:commentRangeStart w:id="1"/>
      <w:commentRangeStart w:id="2"/>
      <w:r w:rsidR="008502D1">
        <w:rPr>
          <w:sz w:val="24"/>
          <w:szCs w:val="24"/>
        </w:rPr>
        <w:t>W</w:t>
      </w:r>
      <w:r w:rsidR="00D413E2">
        <w:rPr>
          <w:sz w:val="24"/>
          <w:szCs w:val="24"/>
        </w:rPr>
        <w:t xml:space="preserve">e will </w:t>
      </w:r>
      <w:r w:rsidR="008502D1">
        <w:rPr>
          <w:sz w:val="24"/>
          <w:szCs w:val="24"/>
        </w:rPr>
        <w:t xml:space="preserve">also </w:t>
      </w:r>
      <w:r w:rsidR="00D413E2">
        <w:rPr>
          <w:sz w:val="24"/>
          <w:szCs w:val="24"/>
        </w:rPr>
        <w:t xml:space="preserve">exclude participants with </w:t>
      </w:r>
      <w:r w:rsidR="006A764E">
        <w:rPr>
          <w:sz w:val="24"/>
          <w:szCs w:val="24"/>
        </w:rPr>
        <w:t xml:space="preserve">values </w:t>
      </w:r>
      <w:r w:rsidR="00D413E2">
        <w:rPr>
          <w:sz w:val="24"/>
          <w:szCs w:val="24"/>
        </w:rPr>
        <w:t xml:space="preserve">for the </w:t>
      </w:r>
      <w:r w:rsidR="006A764E">
        <w:rPr>
          <w:sz w:val="24"/>
          <w:szCs w:val="24"/>
        </w:rPr>
        <w:t xml:space="preserve">variables in the </w:t>
      </w:r>
      <w:r w:rsidR="00D413E2">
        <w:rPr>
          <w:sz w:val="24"/>
          <w:szCs w:val="24"/>
        </w:rPr>
        <w:t xml:space="preserve">PREVENT equations at visit 1 that are outside the </w:t>
      </w:r>
      <w:r w:rsidR="006A764E">
        <w:rPr>
          <w:sz w:val="24"/>
          <w:szCs w:val="24"/>
        </w:rPr>
        <w:t xml:space="preserve">recommended </w:t>
      </w:r>
      <w:r w:rsidR="00D413E2">
        <w:rPr>
          <w:sz w:val="24"/>
          <w:szCs w:val="24"/>
        </w:rPr>
        <w:t>range</w:t>
      </w:r>
      <w:r w:rsidR="008502D1">
        <w:rPr>
          <w:sz w:val="24"/>
          <w:szCs w:val="24"/>
        </w:rPr>
        <w:t xml:space="preserve">, i.e., total cholesterol &lt; 130 or &gt; 320 mg/dL, high-density lipoprotein cholesterol &lt; 20 or &gt; 100 mg/dL, systolic BP &lt; 90 or &gt; 200 mm Hg, or estimated glomerular filtration rate &lt; 15 or &gt; 140 </w:t>
      </w:r>
      <w:r w:rsidR="008502D1" w:rsidRPr="00A17A7C">
        <w:rPr>
          <w:sz w:val="24"/>
          <w:szCs w:val="24"/>
        </w:rPr>
        <w:t>ml/min/1.73m</w:t>
      </w:r>
      <w:r w:rsidR="008502D1" w:rsidRPr="00A17A7C">
        <w:rPr>
          <w:sz w:val="24"/>
          <w:szCs w:val="24"/>
          <w:vertAlign w:val="superscript"/>
        </w:rPr>
        <w:t>2</w:t>
      </w:r>
      <w:r w:rsidR="008502D1">
        <w:rPr>
          <w:sz w:val="24"/>
          <w:szCs w:val="24"/>
        </w:rPr>
        <w:t xml:space="preserve">. </w:t>
      </w:r>
      <w:commentRangeEnd w:id="1"/>
      <w:r w:rsidR="0022639C">
        <w:rPr>
          <w:rStyle w:val="CommentReference"/>
        </w:rPr>
        <w:commentReference w:id="1"/>
      </w:r>
      <w:commentRangeEnd w:id="2"/>
      <w:r w:rsidR="007133A8">
        <w:rPr>
          <w:rStyle w:val="CommentReference"/>
        </w:rPr>
        <w:commentReference w:id="2"/>
      </w:r>
      <w:r w:rsidR="00D413E2">
        <w:rPr>
          <w:sz w:val="24"/>
          <w:szCs w:val="24"/>
        </w:rPr>
        <w:t>Last, we will restrict the sample to participants w</w:t>
      </w:r>
      <w:r w:rsidRPr="005D0BAA">
        <w:rPr>
          <w:sz w:val="24"/>
          <w:szCs w:val="24"/>
        </w:rPr>
        <w:t xml:space="preserve">ithout </w:t>
      </w:r>
      <w:r w:rsidR="006A764E">
        <w:rPr>
          <w:sz w:val="24"/>
          <w:szCs w:val="24"/>
        </w:rPr>
        <w:t xml:space="preserve">stage 2 </w:t>
      </w:r>
      <w:r w:rsidRPr="005D0BAA">
        <w:rPr>
          <w:sz w:val="24"/>
          <w:szCs w:val="24"/>
        </w:rPr>
        <w:t>hypertension at visit 1</w:t>
      </w:r>
      <w:r w:rsidR="00D413E2">
        <w:rPr>
          <w:sz w:val="24"/>
          <w:szCs w:val="24"/>
        </w:rPr>
        <w:t xml:space="preserve"> and with known hypertension status at either visit 2 or visit 3. We anticipate over 1,000 JHS participants will meet these criteria. </w:t>
      </w:r>
    </w:p>
    <w:p w14:paraId="0695E071" w14:textId="77777777" w:rsidR="003A452C" w:rsidRDefault="003A452C" w:rsidP="003A452C">
      <w:pPr>
        <w:pStyle w:val="ListParagraph"/>
        <w:numPr>
          <w:ilvl w:val="0"/>
          <w:numId w:val="11"/>
        </w:numPr>
        <w:ind w:left="360"/>
        <w:rPr>
          <w:b/>
          <w:sz w:val="24"/>
          <w:szCs w:val="24"/>
        </w:rPr>
      </w:pPr>
      <w:r>
        <w:rPr>
          <w:b/>
          <w:sz w:val="24"/>
          <w:szCs w:val="24"/>
        </w:rPr>
        <w:t>Variable Definitions</w:t>
      </w:r>
    </w:p>
    <w:p w14:paraId="3ED00523" w14:textId="77777777" w:rsidR="003A452C" w:rsidRPr="00D413E2" w:rsidRDefault="003A452C" w:rsidP="003A452C">
      <w:pPr>
        <w:pStyle w:val="ListParagraph"/>
        <w:ind w:left="360"/>
        <w:rPr>
          <w:b/>
          <w:sz w:val="24"/>
          <w:szCs w:val="24"/>
        </w:rPr>
      </w:pPr>
    </w:p>
    <w:p w14:paraId="7EAB273F" w14:textId="57DE1897" w:rsidR="00522546" w:rsidRDefault="003A452C" w:rsidP="00522546">
      <w:pPr>
        <w:ind w:left="360"/>
        <w:rPr>
          <w:sz w:val="24"/>
          <w:szCs w:val="24"/>
        </w:rPr>
      </w:pPr>
      <w:r>
        <w:rPr>
          <w:sz w:val="24"/>
          <w:szCs w:val="24"/>
        </w:rPr>
        <w:t>We will compute 10-year and 30-year risk for CVD using the base PREVENT equation</w:t>
      </w:r>
      <w:r w:rsidR="00783B98">
        <w:rPr>
          <w:sz w:val="24"/>
          <w:szCs w:val="24"/>
        </w:rPr>
        <w:t>s</w:t>
      </w:r>
      <w:r>
        <w:rPr>
          <w:sz w:val="24"/>
          <w:szCs w:val="24"/>
        </w:rPr>
        <w:t xml:space="preserve">, which </w:t>
      </w:r>
      <w:r w:rsidR="00BA4A5C">
        <w:rPr>
          <w:sz w:val="24"/>
          <w:szCs w:val="24"/>
        </w:rPr>
        <w:t>include</w:t>
      </w:r>
      <w:r>
        <w:rPr>
          <w:sz w:val="24"/>
          <w:szCs w:val="24"/>
        </w:rPr>
        <w:t xml:space="preserve"> </w:t>
      </w:r>
      <w:r w:rsidR="00522546">
        <w:rPr>
          <w:sz w:val="24"/>
          <w:szCs w:val="24"/>
        </w:rPr>
        <w:t xml:space="preserve">age, </w:t>
      </w:r>
      <w:r w:rsidR="00783B98">
        <w:rPr>
          <w:sz w:val="24"/>
          <w:szCs w:val="24"/>
        </w:rPr>
        <w:t xml:space="preserve">sex, </w:t>
      </w:r>
      <w:r w:rsidR="00522546">
        <w:rPr>
          <w:sz w:val="24"/>
          <w:szCs w:val="24"/>
        </w:rPr>
        <w:t xml:space="preserve">high density lipoprotein (HDL) cholesterol, non-HDL cholesterol, systolic BP, diabetes status, current smoking status, estimated glomerular filtration rate, antihypertensive medication use, and statin use. We will compute estimated glomerular filtration rate using a validated equation based on </w:t>
      </w:r>
      <w:r w:rsidR="00522546" w:rsidRPr="00522546">
        <w:rPr>
          <w:sz w:val="24"/>
          <w:szCs w:val="24"/>
        </w:rPr>
        <w:t xml:space="preserve">serum creatinine </w:t>
      </w:r>
      <w:r w:rsidR="00522546">
        <w:rPr>
          <w:sz w:val="24"/>
          <w:szCs w:val="24"/>
        </w:rPr>
        <w:t>that does not incorporate information about race.</w:t>
      </w:r>
      <w:r w:rsidR="003842AD">
        <w:rPr>
          <w:sz w:val="24"/>
          <w:szCs w:val="24"/>
        </w:rPr>
        <w:fldChar w:fldCharType="begin"/>
      </w:r>
      <w:r w:rsidR="003842AD">
        <w:rPr>
          <w:sz w:val="24"/>
          <w:szCs w:val="24"/>
        </w:rPr>
        <w:instrText xml:space="preserve"> ADDIN EN.CITE &lt;EndNote&gt;&lt;Cite&gt;&lt;Author&gt;Inker&lt;/Author&gt;&lt;Year&gt;2021&lt;/Year&gt;&lt;RecNum&gt;496&lt;/RecNum&gt;&lt;DisplayText&gt;&lt;style face="superscript"&gt;8&lt;/style&gt;&lt;/DisplayText&gt;&lt;record&gt;&lt;rec-number&gt;496&lt;/rec-number&gt;&lt;foreign-keys&gt;&lt;key app="EN" db-id="20t0vxeeje09sse0z96p55xkev5rpvpwpd50" timestamp="1664566643"&gt;496&lt;/key&gt;&lt;/foreign-keys&gt;&lt;ref-type name="Journal Article"&gt;17&lt;/ref-type&gt;&lt;contributors&gt;&lt;authors&gt;&lt;author&gt;Inker, Lesley A.&lt;/author&gt;&lt;author&gt;Eneanya, Nwamaka D.&lt;/author&gt;&lt;author&gt;Coresh, Josef&lt;/author&gt;&lt;author&gt;Tighiouart, Hocine&lt;/author&gt;&lt;author&gt;Wang, Dan&lt;/author&gt;&lt;author&gt;Sang, Yingying&lt;/author&gt;&lt;author&gt;Crews, Deidra C.&lt;/author&gt;&lt;author&gt;Doria, Alessandro&lt;/author&gt;&lt;author&gt;Estrella, Michelle M.&lt;/author&gt;&lt;author&gt;Froissart, Marc&lt;/author&gt;&lt;author&gt;Grams, Morgan E.&lt;/author&gt;&lt;author&gt;Greene, Tom&lt;/author&gt;&lt;author&gt;Grubb, Anders&lt;/author&gt;&lt;author&gt;Gudnason, Vilmundur&lt;/author&gt;&lt;author&gt;Gutiérrez, Orlando M.&lt;/author&gt;&lt;author&gt;Kalil, Roberto&lt;/author&gt;&lt;author&gt;Karger, Amy B.&lt;/author&gt;&lt;author&gt;Mauer, Michael&lt;/author&gt;&lt;author&gt;Navis, Gerjan&lt;/author&gt;&lt;author&gt;...&lt;/author&gt;&lt;author&gt;Levey, Andrew S.&lt;/author&gt;&lt;/authors&gt;&lt;/contributors&gt;&lt;titles&gt;&lt;title&gt;New Creatinine- and Cystatin C–Based Equations to Estimate GFR without Race&lt;/title&gt;&lt;secondary-title&gt;New England Journal of Medicine&lt;/secondary-title&gt;&lt;/titles&gt;&lt;periodical&gt;&lt;full-title&gt;New England Journal of Medicine&lt;/full-title&gt;&lt;/periodical&gt;&lt;pages&gt;1737-1749&lt;/pages&gt;&lt;volume&gt;385&lt;/volume&gt;&lt;number&gt;19&lt;/number&gt;&lt;dates&gt;&lt;year&gt;2021&lt;/year&gt;&lt;/dates&gt;&lt;accession-num&gt;34554658&lt;/accession-num&gt;&lt;urls&gt;&lt;related-urls&gt;&lt;url&gt;https://www.nejm.org/doi/full/10.1056/NEJMoa2102953&lt;/url&gt;&lt;/related-urls&gt;&lt;/urls&gt;&lt;electronic-resource-num&gt;10.1056/NEJMoa2102953&lt;/electronic-resource-num&gt;&lt;/record&gt;&lt;/Cite&gt;&lt;/EndNote&gt;</w:instrText>
      </w:r>
      <w:r w:rsidR="003842AD">
        <w:rPr>
          <w:sz w:val="24"/>
          <w:szCs w:val="24"/>
        </w:rPr>
        <w:fldChar w:fldCharType="separate"/>
      </w:r>
      <w:r w:rsidR="003842AD" w:rsidRPr="003842AD">
        <w:rPr>
          <w:noProof/>
          <w:sz w:val="24"/>
          <w:szCs w:val="24"/>
          <w:vertAlign w:val="superscript"/>
        </w:rPr>
        <w:t>8</w:t>
      </w:r>
      <w:r w:rsidR="003842AD">
        <w:rPr>
          <w:sz w:val="24"/>
          <w:szCs w:val="24"/>
        </w:rPr>
        <w:fldChar w:fldCharType="end"/>
      </w:r>
      <w:r w:rsidR="00A864F9">
        <w:rPr>
          <w:sz w:val="24"/>
          <w:szCs w:val="24"/>
        </w:rPr>
        <w:t xml:space="preserve"> The base equations of PREVENT are </w:t>
      </w:r>
      <w:r w:rsidR="007F7683">
        <w:rPr>
          <w:sz w:val="24"/>
          <w:szCs w:val="24"/>
        </w:rPr>
        <w:t>being proposed</w:t>
      </w:r>
      <w:r w:rsidR="00A864F9">
        <w:rPr>
          <w:sz w:val="24"/>
          <w:szCs w:val="24"/>
        </w:rPr>
        <w:t xml:space="preserve"> </w:t>
      </w:r>
      <w:r w:rsidR="007F7683">
        <w:rPr>
          <w:sz w:val="24"/>
          <w:szCs w:val="24"/>
        </w:rPr>
        <w:t xml:space="preserve">for </w:t>
      </w:r>
      <w:r w:rsidR="00A864F9">
        <w:rPr>
          <w:sz w:val="24"/>
          <w:szCs w:val="24"/>
        </w:rPr>
        <w:t>this analysis as they are most readily applied in clinical settings</w:t>
      </w:r>
      <w:r w:rsidR="007F7683">
        <w:rPr>
          <w:sz w:val="24"/>
          <w:szCs w:val="24"/>
        </w:rPr>
        <w:t xml:space="preserve"> and there is little difference </w:t>
      </w:r>
      <w:r w:rsidR="0022639C">
        <w:rPr>
          <w:sz w:val="24"/>
          <w:szCs w:val="24"/>
        </w:rPr>
        <w:t xml:space="preserve">between </w:t>
      </w:r>
      <w:r w:rsidR="007F7683">
        <w:rPr>
          <w:sz w:val="24"/>
          <w:szCs w:val="24"/>
        </w:rPr>
        <w:t>these equations and equations that include additional components among people with stage 1 hypertension</w:t>
      </w:r>
      <w:r w:rsidR="00A864F9">
        <w:rPr>
          <w:sz w:val="24"/>
          <w:szCs w:val="24"/>
        </w:rPr>
        <w:t>.</w:t>
      </w:r>
    </w:p>
    <w:p w14:paraId="27FCF07E" w14:textId="14FD3CC5" w:rsidR="004D3DC5" w:rsidRDefault="00FE1425" w:rsidP="00522546">
      <w:pPr>
        <w:ind w:left="360"/>
        <w:rPr>
          <w:sz w:val="24"/>
          <w:szCs w:val="24"/>
        </w:rPr>
      </w:pPr>
      <w:r>
        <w:rPr>
          <w:sz w:val="24"/>
          <w:szCs w:val="24"/>
        </w:rPr>
        <w:t xml:space="preserve">Incident stage 2 hypertension will be defined as being present at the first follow up </w:t>
      </w:r>
      <w:r w:rsidR="00BF5534">
        <w:rPr>
          <w:sz w:val="24"/>
          <w:szCs w:val="24"/>
        </w:rPr>
        <w:t xml:space="preserve">visit </w:t>
      </w:r>
      <w:r>
        <w:rPr>
          <w:sz w:val="24"/>
          <w:szCs w:val="24"/>
        </w:rPr>
        <w:t>at which a participant has</w:t>
      </w:r>
      <w:r w:rsidR="00522546">
        <w:rPr>
          <w:sz w:val="24"/>
          <w:szCs w:val="24"/>
        </w:rPr>
        <w:t xml:space="preserve"> systolic BP </w:t>
      </w:r>
      <w:r>
        <w:rPr>
          <w:rFonts w:cstheme="minorHAnsi"/>
          <w:sz w:val="24"/>
          <w:szCs w:val="24"/>
        </w:rPr>
        <w:t>≥</w:t>
      </w:r>
      <w:r w:rsidR="00522546">
        <w:rPr>
          <w:sz w:val="24"/>
          <w:szCs w:val="24"/>
        </w:rPr>
        <w:t xml:space="preserve">140 mm Hg, diastolic BP </w:t>
      </w:r>
      <w:r>
        <w:rPr>
          <w:rFonts w:cstheme="minorHAnsi"/>
          <w:sz w:val="24"/>
          <w:szCs w:val="24"/>
        </w:rPr>
        <w:t>≥</w:t>
      </w:r>
      <w:r w:rsidR="00522546">
        <w:rPr>
          <w:sz w:val="24"/>
          <w:szCs w:val="24"/>
        </w:rPr>
        <w:t xml:space="preserve">90 mm Hg, </w:t>
      </w:r>
      <w:r w:rsidR="004D3DC5">
        <w:rPr>
          <w:sz w:val="24"/>
          <w:szCs w:val="24"/>
        </w:rPr>
        <w:t xml:space="preserve">or </w:t>
      </w:r>
      <w:r w:rsidR="00522546">
        <w:rPr>
          <w:sz w:val="24"/>
          <w:szCs w:val="24"/>
        </w:rPr>
        <w:t>self-reported antihypertensive medication use</w:t>
      </w:r>
      <w:r w:rsidR="004D3DC5">
        <w:rPr>
          <w:sz w:val="24"/>
          <w:szCs w:val="24"/>
        </w:rPr>
        <w:t xml:space="preserve">.  </w:t>
      </w:r>
      <w:r>
        <w:rPr>
          <w:sz w:val="24"/>
          <w:szCs w:val="24"/>
        </w:rPr>
        <w:t xml:space="preserve">Participants who do not develop stage 2 hypertension will be censored for the analysis of this outcome at the last visit they attended. </w:t>
      </w:r>
      <w:r w:rsidR="004D3DC5">
        <w:rPr>
          <w:sz w:val="24"/>
          <w:szCs w:val="24"/>
        </w:rPr>
        <w:t>We will use time between the date of visit 1 and the date of the earliest visit with stage 2 hypertension as the interval censored event time.</w:t>
      </w:r>
    </w:p>
    <w:p w14:paraId="144DBB83" w14:textId="6490700A" w:rsidR="003A452C" w:rsidRDefault="004D3DC5" w:rsidP="003A452C">
      <w:pPr>
        <w:ind w:left="360"/>
        <w:rPr>
          <w:sz w:val="24"/>
          <w:szCs w:val="24"/>
        </w:rPr>
      </w:pPr>
      <w:r>
        <w:rPr>
          <w:sz w:val="24"/>
          <w:szCs w:val="24"/>
        </w:rPr>
        <w:lastRenderedPageBreak/>
        <w:t xml:space="preserve">History of CVD </w:t>
      </w:r>
      <w:r w:rsidR="00614D11">
        <w:rPr>
          <w:sz w:val="24"/>
          <w:szCs w:val="24"/>
        </w:rPr>
        <w:t xml:space="preserve">at baseline </w:t>
      </w:r>
      <w:r>
        <w:rPr>
          <w:sz w:val="24"/>
          <w:szCs w:val="24"/>
        </w:rPr>
        <w:t xml:space="preserve">will be defined by </w:t>
      </w:r>
      <w:r w:rsidR="003B743D">
        <w:rPr>
          <w:sz w:val="24"/>
          <w:szCs w:val="24"/>
        </w:rPr>
        <w:t xml:space="preserve">self-reported </w:t>
      </w:r>
      <w:r>
        <w:rPr>
          <w:sz w:val="24"/>
          <w:szCs w:val="24"/>
        </w:rPr>
        <w:t>coronary heart disease</w:t>
      </w:r>
      <w:r w:rsidR="00BB609E">
        <w:rPr>
          <w:sz w:val="24"/>
          <w:szCs w:val="24"/>
        </w:rPr>
        <w:t xml:space="preserve">, </w:t>
      </w:r>
      <w:r>
        <w:rPr>
          <w:sz w:val="24"/>
          <w:szCs w:val="24"/>
        </w:rPr>
        <w:t>stroke</w:t>
      </w:r>
      <w:r w:rsidR="00BB609E">
        <w:rPr>
          <w:sz w:val="24"/>
          <w:szCs w:val="24"/>
        </w:rPr>
        <w:t>, or heart failure</w:t>
      </w:r>
      <w:r w:rsidR="003B743D">
        <w:rPr>
          <w:sz w:val="24"/>
          <w:szCs w:val="24"/>
        </w:rPr>
        <w:t xml:space="preserve"> </w:t>
      </w:r>
      <w:r>
        <w:rPr>
          <w:sz w:val="24"/>
          <w:szCs w:val="24"/>
        </w:rPr>
        <w:t>prior to visit 1.</w:t>
      </w:r>
    </w:p>
    <w:p w14:paraId="0C4CCA2D" w14:textId="5685E2ED" w:rsidR="00BB609E" w:rsidRDefault="00FE1425" w:rsidP="00BB609E">
      <w:pPr>
        <w:ind w:left="360"/>
        <w:rPr>
          <w:sz w:val="24"/>
          <w:szCs w:val="24"/>
        </w:rPr>
      </w:pPr>
      <w:r>
        <w:rPr>
          <w:sz w:val="24"/>
          <w:szCs w:val="24"/>
        </w:rPr>
        <w:t>Incident total CVD will be defined by an adjudicated CHD or stroke event after baseline or heart failure</w:t>
      </w:r>
      <w:r w:rsidR="00496E8C">
        <w:rPr>
          <w:sz w:val="24"/>
          <w:szCs w:val="24"/>
        </w:rPr>
        <w:t xml:space="preserve"> starting in 2005</w:t>
      </w:r>
      <w:r>
        <w:rPr>
          <w:sz w:val="24"/>
          <w:szCs w:val="24"/>
        </w:rPr>
        <w:t xml:space="preserve">, </w:t>
      </w:r>
      <w:r w:rsidR="00496E8C">
        <w:rPr>
          <w:sz w:val="24"/>
          <w:szCs w:val="24"/>
        </w:rPr>
        <w:t xml:space="preserve">when </w:t>
      </w:r>
      <w:r>
        <w:rPr>
          <w:sz w:val="24"/>
          <w:szCs w:val="24"/>
        </w:rPr>
        <w:t xml:space="preserve">adjudication </w:t>
      </w:r>
      <w:r w:rsidR="00496E8C">
        <w:rPr>
          <w:sz w:val="24"/>
          <w:szCs w:val="24"/>
        </w:rPr>
        <w:t xml:space="preserve">for heart failure </w:t>
      </w:r>
      <w:r>
        <w:rPr>
          <w:sz w:val="24"/>
          <w:szCs w:val="24"/>
        </w:rPr>
        <w:t>began.</w:t>
      </w:r>
    </w:p>
    <w:p w14:paraId="2E23D43B" w14:textId="57054B3B" w:rsidR="00BB609E" w:rsidRDefault="00BB609E" w:rsidP="00BB609E">
      <w:pPr>
        <w:ind w:left="360"/>
        <w:rPr>
          <w:sz w:val="24"/>
          <w:szCs w:val="24"/>
        </w:rPr>
      </w:pPr>
      <w:r>
        <w:rPr>
          <w:sz w:val="24"/>
          <w:szCs w:val="24"/>
        </w:rPr>
        <w:t xml:space="preserve">Left ventricular mass (LVM) at visit 3 will be defined using cardiac image modeling parameters from the </w:t>
      </w:r>
      <w:r w:rsidR="00A864F9">
        <w:rPr>
          <w:sz w:val="24"/>
          <w:szCs w:val="24"/>
        </w:rPr>
        <w:t xml:space="preserve">magnetic resonance imaging </w:t>
      </w:r>
      <w:r>
        <w:rPr>
          <w:sz w:val="24"/>
          <w:szCs w:val="24"/>
        </w:rPr>
        <w:t xml:space="preserve">scans collected during visit 3 (some scans were conducted at the final phase of visit 2 – these will not be used). LVM index (LVMI) will be defined as LVM (g) / </w:t>
      </w:r>
      <w:r w:rsidR="00A864F9">
        <w:rPr>
          <w:sz w:val="24"/>
          <w:szCs w:val="24"/>
        </w:rPr>
        <w:t>height (m</w:t>
      </w:r>
      <w:r w:rsidR="00A864F9" w:rsidRPr="00A864F9">
        <w:rPr>
          <w:sz w:val="24"/>
          <w:szCs w:val="24"/>
          <w:vertAlign w:val="superscript"/>
        </w:rPr>
        <w:t>2.7</w:t>
      </w:r>
      <w:r w:rsidR="00A864F9">
        <w:rPr>
          <w:sz w:val="24"/>
          <w:szCs w:val="24"/>
        </w:rPr>
        <w:t>) and LVH will be defined as LVMI &gt; 38 g/m</w:t>
      </w:r>
      <w:r w:rsidR="00A864F9" w:rsidRPr="00A864F9">
        <w:rPr>
          <w:sz w:val="24"/>
          <w:szCs w:val="24"/>
          <w:vertAlign w:val="superscript"/>
        </w:rPr>
        <w:t>2.7</w:t>
      </w:r>
      <w:r w:rsidR="00A864F9">
        <w:rPr>
          <w:sz w:val="24"/>
          <w:szCs w:val="24"/>
        </w:rPr>
        <w:t xml:space="preserve"> for women,</w:t>
      </w:r>
      <w:r w:rsidR="002B3642">
        <w:rPr>
          <w:sz w:val="24"/>
          <w:szCs w:val="24"/>
        </w:rPr>
        <w:t xml:space="preserve"> and</w:t>
      </w:r>
      <w:r w:rsidR="00A864F9">
        <w:rPr>
          <w:sz w:val="24"/>
          <w:szCs w:val="24"/>
        </w:rPr>
        <w:t xml:space="preserve"> &gt; 45.1 g/m</w:t>
      </w:r>
      <w:r w:rsidR="00A864F9" w:rsidRPr="00A864F9">
        <w:rPr>
          <w:sz w:val="24"/>
          <w:szCs w:val="24"/>
          <w:vertAlign w:val="superscript"/>
        </w:rPr>
        <w:t>2.7</w:t>
      </w:r>
      <w:r w:rsidR="00A864F9">
        <w:rPr>
          <w:sz w:val="24"/>
          <w:szCs w:val="24"/>
        </w:rPr>
        <w:t xml:space="preserve"> for men.</w:t>
      </w:r>
      <w:r w:rsidR="003842AD">
        <w:rPr>
          <w:sz w:val="24"/>
          <w:szCs w:val="24"/>
        </w:rPr>
        <w:fldChar w:fldCharType="begin">
          <w:fldData xml:space="preserve">PEVuZE5vdGU+PENpdGU+PEF1dGhvcj5Bcm1zdHJvbmc8L0F1dGhvcj48WWVhcj4yMDE0PC9ZZWFy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</w:fldData>
        </w:fldChar>
      </w:r>
      <w:r w:rsidR="003842AD">
        <w:rPr>
          <w:sz w:val="24"/>
          <w:szCs w:val="24"/>
        </w:rPr>
        <w:instrText xml:space="preserve"> ADDIN EN.CITE </w:instrText>
      </w:r>
      <w:r w:rsidR="003842AD">
        <w:rPr>
          <w:sz w:val="24"/>
          <w:szCs w:val="24"/>
        </w:rPr>
        <w:fldChar w:fldCharType="begin">
          <w:fldData xml:space="preserve">PEVuZE5vdGU+PENpdGU+PEF1dGhvcj5Bcm1zdHJvbmc8L0F1dGhvcj48WWVhcj4yMDE0PC9ZZWFy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</w:fldData>
        </w:fldChar>
      </w:r>
      <w:r w:rsidR="003842AD">
        <w:rPr>
          <w:sz w:val="24"/>
          <w:szCs w:val="24"/>
        </w:rPr>
        <w:instrText xml:space="preserve"> ADDIN EN.CITE.DATA </w:instrText>
      </w:r>
      <w:r w:rsidR="003842AD">
        <w:rPr>
          <w:sz w:val="24"/>
          <w:szCs w:val="24"/>
        </w:rPr>
      </w:r>
      <w:r w:rsidR="003842AD">
        <w:rPr>
          <w:sz w:val="24"/>
          <w:szCs w:val="24"/>
        </w:rPr>
        <w:fldChar w:fldCharType="end"/>
      </w:r>
      <w:r w:rsidR="003842AD">
        <w:rPr>
          <w:sz w:val="24"/>
          <w:szCs w:val="24"/>
        </w:rPr>
      </w:r>
      <w:r w:rsidR="003842AD">
        <w:rPr>
          <w:sz w:val="24"/>
          <w:szCs w:val="24"/>
        </w:rPr>
        <w:fldChar w:fldCharType="separate"/>
      </w:r>
      <w:r w:rsidR="003842AD" w:rsidRPr="003842AD">
        <w:rPr>
          <w:noProof/>
          <w:sz w:val="24"/>
          <w:szCs w:val="24"/>
          <w:vertAlign w:val="superscript"/>
        </w:rPr>
        <w:t>9</w:t>
      </w:r>
      <w:r w:rsidR="003842AD">
        <w:rPr>
          <w:sz w:val="24"/>
          <w:szCs w:val="24"/>
        </w:rPr>
        <w:fldChar w:fldCharType="end"/>
      </w:r>
    </w:p>
    <w:p w14:paraId="02D6CB5D" w14:textId="77777777" w:rsidR="00FE1425" w:rsidRPr="003A452C" w:rsidRDefault="00FE1425" w:rsidP="003A452C">
      <w:pPr>
        <w:ind w:left="360"/>
        <w:rPr>
          <w:bCs/>
          <w:sz w:val="24"/>
          <w:szCs w:val="24"/>
        </w:rPr>
      </w:pPr>
    </w:p>
    <w:p w14:paraId="091E100C" w14:textId="76EDF39D" w:rsidR="00D444E8" w:rsidRDefault="00D444E8" w:rsidP="00770ACE">
      <w:pPr>
        <w:pStyle w:val="ListParagraph"/>
        <w:numPr>
          <w:ilvl w:val="0"/>
          <w:numId w:val="11"/>
        </w:numPr>
        <w:ind w:left="360"/>
        <w:rPr>
          <w:b/>
          <w:sz w:val="24"/>
          <w:szCs w:val="24"/>
        </w:rPr>
      </w:pPr>
      <w:r w:rsidRPr="00132564">
        <w:rPr>
          <w:b/>
          <w:sz w:val="24"/>
          <w:szCs w:val="24"/>
        </w:rPr>
        <w:t>Statistical Analysis Plan and Methods</w:t>
      </w:r>
    </w:p>
    <w:p w14:paraId="615A4B43" w14:textId="11FD4AB1" w:rsidR="00D444E8" w:rsidRDefault="00D444E8" w:rsidP="00770ACE">
      <w:pPr>
        <w:pStyle w:val="ListParagraph"/>
        <w:ind w:left="360"/>
        <w:rPr>
          <w:sz w:val="24"/>
          <w:szCs w:val="24"/>
        </w:rPr>
      </w:pPr>
    </w:p>
    <w:p w14:paraId="436D4DF3" w14:textId="2BEBD76F" w:rsidR="008502D1" w:rsidRPr="00476B28" w:rsidRDefault="008502D1" w:rsidP="008502D1">
      <w:pPr>
        <w:pStyle w:val="ListParagraph"/>
        <w:ind w:left="360"/>
        <w:rPr>
          <w:sz w:val="24"/>
          <w:szCs w:val="24"/>
        </w:rPr>
      </w:pPr>
      <w:r>
        <w:rPr>
          <w:sz w:val="24"/>
          <w:szCs w:val="24"/>
        </w:rPr>
        <w:t xml:space="preserve">All proposed analyses will be completed overall and in subgroups based on BP (normal BP, elevated BP, and stage 1 hypertension). Participant characteristics will be summarized using means for continuous </w:t>
      </w:r>
      <w:ins w:id="3" w:author="Muntner, Paul M" w:date="2024-05-28T11:29:00Z">
        <w:r w:rsidR="00E468BE">
          <w:rPr>
            <w:sz w:val="24"/>
            <w:szCs w:val="24"/>
          </w:rPr>
          <w:t xml:space="preserve">variables </w:t>
        </w:r>
      </w:ins>
      <w:r>
        <w:rPr>
          <w:sz w:val="24"/>
          <w:szCs w:val="24"/>
        </w:rPr>
        <w:t>and percentage</w:t>
      </w:r>
      <w:ins w:id="4" w:author="Muntner, Paul M" w:date="2024-05-28T11:29:00Z">
        <w:r w:rsidR="00E468BE">
          <w:rPr>
            <w:sz w:val="24"/>
            <w:szCs w:val="24"/>
          </w:rPr>
          <w:t>s</w:t>
        </w:r>
      </w:ins>
      <w:r>
        <w:rPr>
          <w:sz w:val="24"/>
          <w:szCs w:val="24"/>
        </w:rPr>
        <w:t xml:space="preserve"> for categorical variables. Medians with 25</w:t>
      </w:r>
      <w:r w:rsidRPr="00561417">
        <w:rPr>
          <w:sz w:val="24"/>
          <w:szCs w:val="24"/>
          <w:vertAlign w:val="superscript"/>
        </w:rPr>
        <w:t>th</w:t>
      </w:r>
      <w:r>
        <w:rPr>
          <w:sz w:val="24"/>
          <w:szCs w:val="24"/>
        </w:rPr>
        <w:t xml:space="preserve"> and 75</w:t>
      </w:r>
      <w:r w:rsidRPr="00561417">
        <w:rPr>
          <w:sz w:val="24"/>
          <w:szCs w:val="24"/>
          <w:vertAlign w:val="superscript"/>
        </w:rPr>
        <w:t>th</w:t>
      </w:r>
      <w:r>
        <w:rPr>
          <w:sz w:val="24"/>
          <w:szCs w:val="24"/>
        </w:rPr>
        <w:t xml:space="preserve"> percentiles will be presented instead of means for continuous variables that exhibit skew (e.g., predicted CVD risk is often skewed towards lower values). We will summarize the </w:t>
      </w:r>
      <w:r w:rsidRPr="00476B28">
        <w:rPr>
          <w:sz w:val="24"/>
          <w:szCs w:val="24"/>
        </w:rPr>
        <w:t xml:space="preserve">distribution of </w:t>
      </w:r>
      <w:r>
        <w:rPr>
          <w:sz w:val="24"/>
          <w:szCs w:val="24"/>
        </w:rPr>
        <w:t>JHS participants included in the current analysis</w:t>
      </w:r>
      <w:r w:rsidRPr="00476B28">
        <w:rPr>
          <w:sz w:val="24"/>
          <w:szCs w:val="24"/>
        </w:rPr>
        <w:t xml:space="preserve"> according to 10-year and 30-year total </w:t>
      </w:r>
      <w:r>
        <w:rPr>
          <w:sz w:val="24"/>
          <w:szCs w:val="24"/>
        </w:rPr>
        <w:t xml:space="preserve">CVD </w:t>
      </w:r>
      <w:r w:rsidRPr="00476B28">
        <w:rPr>
          <w:sz w:val="24"/>
          <w:szCs w:val="24"/>
        </w:rPr>
        <w:t>risk</w:t>
      </w:r>
      <w:r>
        <w:rPr>
          <w:sz w:val="24"/>
          <w:szCs w:val="24"/>
        </w:rPr>
        <w:t xml:space="preserve"> using the PREVENT equations. Specifically, we will compute the proportion of participants with 10-year total CVD risk &lt; 10% and </w:t>
      </w:r>
      <w:r>
        <w:rPr>
          <w:rFonts w:cstheme="minorHAnsi"/>
          <w:sz w:val="24"/>
          <w:szCs w:val="24"/>
        </w:rPr>
        <w:t>≥</w:t>
      </w:r>
      <w:r>
        <w:rPr>
          <w:sz w:val="24"/>
          <w:szCs w:val="24"/>
        </w:rPr>
        <w:t xml:space="preserve">10%. Within the 10-year total CVD risk groups, we will additionally compute the proportion with 30-year total CVD risk </w:t>
      </w:r>
      <w:r w:rsidRPr="00476B28">
        <w:rPr>
          <w:sz w:val="24"/>
          <w:szCs w:val="24"/>
        </w:rPr>
        <w:t>&lt;10%</w:t>
      </w:r>
      <w:r>
        <w:rPr>
          <w:sz w:val="24"/>
          <w:szCs w:val="24"/>
        </w:rPr>
        <w:t xml:space="preserve">, </w:t>
      </w:r>
      <w:r w:rsidRPr="00476B28">
        <w:rPr>
          <w:sz w:val="24"/>
          <w:szCs w:val="24"/>
        </w:rPr>
        <w:t xml:space="preserve">10% </w:t>
      </w:r>
      <w:r>
        <w:rPr>
          <w:sz w:val="24"/>
          <w:szCs w:val="24"/>
        </w:rPr>
        <w:t xml:space="preserve">to </w:t>
      </w:r>
      <w:r w:rsidRPr="00476B28">
        <w:rPr>
          <w:sz w:val="24"/>
          <w:szCs w:val="24"/>
        </w:rPr>
        <w:t>&lt;20%</w:t>
      </w:r>
      <w:r>
        <w:rPr>
          <w:sz w:val="24"/>
          <w:szCs w:val="24"/>
        </w:rPr>
        <w:t xml:space="preserve">, </w:t>
      </w:r>
      <w:r w:rsidRPr="00476B28">
        <w:rPr>
          <w:sz w:val="24"/>
          <w:szCs w:val="24"/>
        </w:rPr>
        <w:t>20% to &lt;30%</w:t>
      </w:r>
      <w:r>
        <w:rPr>
          <w:sz w:val="24"/>
          <w:szCs w:val="24"/>
        </w:rPr>
        <w:t xml:space="preserve">, and </w:t>
      </w:r>
      <w:r w:rsidRPr="00476B28">
        <w:rPr>
          <w:sz w:val="24"/>
          <w:szCs w:val="24"/>
        </w:rPr>
        <w:t>≥30%</w:t>
      </w:r>
      <w:r>
        <w:rPr>
          <w:sz w:val="24"/>
          <w:szCs w:val="24"/>
        </w:rPr>
        <w:t xml:space="preserve">. Next, for each of the 30-year risk categories, we will compute mean LVMI and the proportion of participants who developed stage 2 hypertension and </w:t>
      </w:r>
      <w:commentRangeStart w:id="5"/>
      <w:ins w:id="6" w:author="Muntner, Paul M" w:date="2024-05-28T11:31:00Z">
        <w:r w:rsidR="00E468BE">
          <w:rPr>
            <w:sz w:val="24"/>
            <w:szCs w:val="24"/>
          </w:rPr>
          <w:t xml:space="preserve">with </w:t>
        </w:r>
      </w:ins>
      <w:r>
        <w:rPr>
          <w:sz w:val="24"/>
          <w:szCs w:val="24"/>
        </w:rPr>
        <w:t>LVH</w:t>
      </w:r>
      <w:ins w:id="7" w:author="Muntner, Paul M" w:date="2024-05-28T11:31:00Z">
        <w:r w:rsidR="00E468BE">
          <w:rPr>
            <w:sz w:val="24"/>
            <w:szCs w:val="24"/>
          </w:rPr>
          <w:t xml:space="preserve"> at visit 3</w:t>
        </w:r>
        <w:commentRangeEnd w:id="5"/>
        <w:r w:rsidR="00E468BE">
          <w:rPr>
            <w:rStyle w:val="CommentReference"/>
          </w:rPr>
          <w:commentReference w:id="5"/>
        </w:r>
      </w:ins>
      <w:r>
        <w:rPr>
          <w:sz w:val="24"/>
          <w:szCs w:val="24"/>
        </w:rPr>
        <w:t xml:space="preserve">, separately. </w:t>
      </w:r>
    </w:p>
    <w:p w14:paraId="0880DF71" w14:textId="77777777" w:rsidR="00476B28" w:rsidRDefault="00476B28" w:rsidP="00770ACE">
      <w:pPr>
        <w:pStyle w:val="ListParagraph"/>
        <w:ind w:left="360"/>
        <w:rPr>
          <w:sz w:val="24"/>
          <w:szCs w:val="24"/>
        </w:rPr>
      </w:pPr>
    </w:p>
    <w:p w14:paraId="1EC0EE84" w14:textId="318BD29A" w:rsidR="008A0D26" w:rsidRPr="00476B28" w:rsidRDefault="007C5612" w:rsidP="00626913">
      <w:pPr>
        <w:pStyle w:val="ListParagraph"/>
        <w:ind w:left="360"/>
        <w:rPr>
          <w:sz w:val="24"/>
          <w:szCs w:val="24"/>
        </w:rPr>
      </w:pPr>
      <w:r>
        <w:rPr>
          <w:sz w:val="24"/>
          <w:szCs w:val="24"/>
        </w:rPr>
        <w:t xml:space="preserve">Interval censored Cox regression models will be used to test whether 30-year predicted </w:t>
      </w:r>
      <w:r w:rsidR="00134D15">
        <w:rPr>
          <w:sz w:val="24"/>
          <w:szCs w:val="24"/>
        </w:rPr>
        <w:t xml:space="preserve">total </w:t>
      </w:r>
      <w:r>
        <w:rPr>
          <w:sz w:val="24"/>
          <w:szCs w:val="24"/>
        </w:rPr>
        <w:t xml:space="preserve">CVD risk using the PREVENT equations at visit 1 is associated with incident </w:t>
      </w:r>
      <w:r w:rsidR="003B743D">
        <w:rPr>
          <w:sz w:val="24"/>
          <w:szCs w:val="24"/>
        </w:rPr>
        <w:t xml:space="preserve">stage 2 </w:t>
      </w:r>
      <w:r>
        <w:rPr>
          <w:sz w:val="24"/>
          <w:szCs w:val="24"/>
        </w:rPr>
        <w:t>hypertension at visits 2 or 3</w:t>
      </w:r>
      <w:r w:rsidR="00561417">
        <w:rPr>
          <w:sz w:val="24"/>
          <w:szCs w:val="24"/>
        </w:rPr>
        <w:t>. Linear regression will be used to test whether 3</w:t>
      </w:r>
      <w:r w:rsidR="00476B28">
        <w:rPr>
          <w:sz w:val="24"/>
          <w:szCs w:val="24"/>
        </w:rPr>
        <w:t>0</w:t>
      </w:r>
      <w:r w:rsidR="00561417">
        <w:rPr>
          <w:sz w:val="24"/>
          <w:szCs w:val="24"/>
        </w:rPr>
        <w:t xml:space="preserve">-year predicted CVD risk using the PREVENT equations at visit 1 is associated with </w:t>
      </w:r>
      <w:commentRangeStart w:id="8"/>
      <w:commentRangeStart w:id="9"/>
      <w:r w:rsidR="00A864F9">
        <w:rPr>
          <w:sz w:val="24"/>
          <w:szCs w:val="24"/>
        </w:rPr>
        <w:t xml:space="preserve">LVMI </w:t>
      </w:r>
      <w:commentRangeEnd w:id="8"/>
      <w:r w:rsidR="009C7F5A">
        <w:rPr>
          <w:rStyle w:val="CommentReference"/>
        </w:rPr>
        <w:commentReference w:id="8"/>
      </w:r>
      <w:commentRangeEnd w:id="9"/>
      <w:r w:rsidR="007133A8">
        <w:rPr>
          <w:rStyle w:val="CommentReference"/>
        </w:rPr>
        <w:commentReference w:id="9"/>
      </w:r>
      <w:r w:rsidR="00561417">
        <w:rPr>
          <w:sz w:val="24"/>
          <w:szCs w:val="24"/>
        </w:rPr>
        <w:t xml:space="preserve">at visit 3. </w:t>
      </w:r>
      <w:r w:rsidR="00476B28">
        <w:rPr>
          <w:sz w:val="24"/>
          <w:szCs w:val="24"/>
        </w:rPr>
        <w:t xml:space="preserve">Poisson regression with robust standard errors will be used to test whether 30-year predicted risk using the PREVENT equations at visit 1 is associated with </w:t>
      </w:r>
      <w:r w:rsidR="00A864F9">
        <w:rPr>
          <w:sz w:val="24"/>
          <w:szCs w:val="24"/>
        </w:rPr>
        <w:t>LVH</w:t>
      </w:r>
      <w:r w:rsidR="00476B28">
        <w:rPr>
          <w:sz w:val="24"/>
          <w:szCs w:val="24"/>
        </w:rPr>
        <w:t xml:space="preserve"> at visit 3. </w:t>
      </w:r>
      <w:r w:rsidR="00134D15" w:rsidRPr="008502D1">
        <w:rPr>
          <w:iCs/>
          <w:sz w:val="24"/>
          <w:szCs w:val="24"/>
        </w:rPr>
        <w:t>As</w:t>
      </w:r>
      <w:r w:rsidR="008A0D26">
        <w:rPr>
          <w:sz w:val="24"/>
          <w:szCs w:val="24"/>
        </w:rPr>
        <w:t xml:space="preserve"> predicted </w:t>
      </w:r>
      <w:r w:rsidR="00134D15">
        <w:rPr>
          <w:sz w:val="24"/>
          <w:szCs w:val="24"/>
        </w:rPr>
        <w:t xml:space="preserve">total CVD </w:t>
      </w:r>
      <w:r w:rsidR="008A0D26">
        <w:rPr>
          <w:sz w:val="24"/>
          <w:szCs w:val="24"/>
        </w:rPr>
        <w:t xml:space="preserve">risk using the PREVENT equations is </w:t>
      </w:r>
      <w:r w:rsidR="00134D15">
        <w:rPr>
          <w:sz w:val="24"/>
          <w:szCs w:val="24"/>
        </w:rPr>
        <w:t xml:space="preserve">the </w:t>
      </w:r>
      <w:r w:rsidR="008A0D26">
        <w:rPr>
          <w:sz w:val="24"/>
          <w:szCs w:val="24"/>
        </w:rPr>
        <w:t xml:space="preserve">primary independent variable, we </w:t>
      </w:r>
      <w:r w:rsidR="00134D15">
        <w:rPr>
          <w:sz w:val="24"/>
          <w:szCs w:val="24"/>
        </w:rPr>
        <w:t xml:space="preserve">will </w:t>
      </w:r>
      <w:r w:rsidR="008A0D26">
        <w:rPr>
          <w:sz w:val="24"/>
          <w:szCs w:val="24"/>
        </w:rPr>
        <w:t xml:space="preserve">not include multivariable adjustment for variables (e.g., age) that </w:t>
      </w:r>
      <w:r w:rsidR="00134D15">
        <w:rPr>
          <w:sz w:val="24"/>
          <w:szCs w:val="24"/>
        </w:rPr>
        <w:t xml:space="preserve">are used </w:t>
      </w:r>
      <w:r w:rsidR="008A0D26">
        <w:rPr>
          <w:sz w:val="24"/>
          <w:szCs w:val="24"/>
        </w:rPr>
        <w:t xml:space="preserve">to </w:t>
      </w:r>
      <w:r w:rsidR="00134D15">
        <w:rPr>
          <w:sz w:val="24"/>
          <w:szCs w:val="24"/>
        </w:rPr>
        <w:t xml:space="preserve">estimate </w:t>
      </w:r>
      <w:r w:rsidR="008A0D26">
        <w:rPr>
          <w:sz w:val="24"/>
          <w:szCs w:val="24"/>
        </w:rPr>
        <w:t xml:space="preserve">predicted risk </w:t>
      </w:r>
      <w:r w:rsidR="00134D15">
        <w:rPr>
          <w:sz w:val="24"/>
          <w:szCs w:val="24"/>
        </w:rPr>
        <w:t xml:space="preserve">in </w:t>
      </w:r>
      <w:r w:rsidR="008A0D26">
        <w:rPr>
          <w:sz w:val="24"/>
          <w:szCs w:val="24"/>
        </w:rPr>
        <w:t xml:space="preserve">these equations. </w:t>
      </w:r>
    </w:p>
    <w:p w14:paraId="3AC54FB4" w14:textId="77777777" w:rsidR="007C739E" w:rsidRDefault="007C739E" w:rsidP="00770ACE">
      <w:pPr>
        <w:pStyle w:val="ListParagraph"/>
        <w:ind w:left="360"/>
        <w:rPr>
          <w:sz w:val="24"/>
          <w:szCs w:val="24"/>
        </w:rPr>
      </w:pPr>
    </w:p>
    <w:p w14:paraId="2048F7B3" w14:textId="522EC170" w:rsidR="007C739E" w:rsidRDefault="00134D15" w:rsidP="00770ACE">
      <w:pPr>
        <w:pStyle w:val="ListParagraph"/>
        <w:ind w:left="360"/>
        <w:rPr>
          <w:sz w:val="24"/>
          <w:szCs w:val="24"/>
        </w:rPr>
      </w:pPr>
      <w:r w:rsidRPr="003B743D">
        <w:rPr>
          <w:iCs/>
          <w:sz w:val="24"/>
          <w:szCs w:val="24"/>
        </w:rPr>
        <w:t>In</w:t>
      </w:r>
      <w:r>
        <w:rPr>
          <w:i/>
          <w:iCs/>
          <w:sz w:val="24"/>
          <w:szCs w:val="24"/>
        </w:rPr>
        <w:t xml:space="preserve"> </w:t>
      </w:r>
      <w:r w:rsidR="00626913">
        <w:rPr>
          <w:sz w:val="24"/>
          <w:szCs w:val="24"/>
        </w:rPr>
        <w:t xml:space="preserve">the </w:t>
      </w:r>
      <w:r w:rsidR="007C739E">
        <w:rPr>
          <w:sz w:val="24"/>
          <w:szCs w:val="24"/>
        </w:rPr>
        <w:t>primary analyses</w:t>
      </w:r>
      <w:r>
        <w:rPr>
          <w:sz w:val="24"/>
          <w:szCs w:val="24"/>
        </w:rPr>
        <w:t>, we</w:t>
      </w:r>
      <w:r w:rsidR="007C739E">
        <w:rPr>
          <w:sz w:val="24"/>
          <w:szCs w:val="24"/>
        </w:rPr>
        <w:t xml:space="preserve"> will assume that 30-year predicted risk using the PREVENT equations at visit 1 has a linear relationship with the outcome</w:t>
      </w:r>
      <w:r>
        <w:rPr>
          <w:sz w:val="24"/>
          <w:szCs w:val="24"/>
        </w:rPr>
        <w:t xml:space="preserve">s, </w:t>
      </w:r>
      <w:r w:rsidR="003B743D">
        <w:rPr>
          <w:sz w:val="24"/>
          <w:szCs w:val="24"/>
        </w:rPr>
        <w:t xml:space="preserve">i.e., </w:t>
      </w:r>
      <w:r>
        <w:rPr>
          <w:sz w:val="24"/>
          <w:szCs w:val="24"/>
        </w:rPr>
        <w:t xml:space="preserve">incident </w:t>
      </w:r>
      <w:r w:rsidR="003B743D">
        <w:rPr>
          <w:sz w:val="24"/>
          <w:szCs w:val="24"/>
        </w:rPr>
        <w:t xml:space="preserve">stage 2 </w:t>
      </w:r>
      <w:r>
        <w:rPr>
          <w:sz w:val="24"/>
          <w:szCs w:val="24"/>
        </w:rPr>
        <w:t>hypertension, LVMI and LVH</w:t>
      </w:r>
      <w:r w:rsidR="007C739E">
        <w:rPr>
          <w:sz w:val="24"/>
          <w:szCs w:val="24"/>
        </w:rPr>
        <w:t xml:space="preserve">. In secondary analyses, we will </w:t>
      </w:r>
      <w:r w:rsidR="00A864F9">
        <w:rPr>
          <w:sz w:val="24"/>
          <w:szCs w:val="24"/>
        </w:rPr>
        <w:t xml:space="preserve">relax the assumption of linearity by using a categorical variable, i.e., 30-year predicted CVD risk using PREVENT </w:t>
      </w:r>
      <w:r w:rsidR="00A864F9" w:rsidRPr="00476B28">
        <w:rPr>
          <w:sz w:val="24"/>
          <w:szCs w:val="24"/>
        </w:rPr>
        <w:t>&lt;10%</w:t>
      </w:r>
      <w:r w:rsidR="00A864F9">
        <w:rPr>
          <w:sz w:val="24"/>
          <w:szCs w:val="24"/>
        </w:rPr>
        <w:t xml:space="preserve">, </w:t>
      </w:r>
      <w:r w:rsidR="00A864F9" w:rsidRPr="00476B28">
        <w:rPr>
          <w:sz w:val="24"/>
          <w:szCs w:val="24"/>
        </w:rPr>
        <w:t xml:space="preserve">10% </w:t>
      </w:r>
      <w:r w:rsidR="00A864F9">
        <w:rPr>
          <w:sz w:val="24"/>
          <w:szCs w:val="24"/>
        </w:rPr>
        <w:t xml:space="preserve">to </w:t>
      </w:r>
      <w:r w:rsidR="00A864F9" w:rsidRPr="00476B28">
        <w:rPr>
          <w:sz w:val="24"/>
          <w:szCs w:val="24"/>
        </w:rPr>
        <w:t>&lt;20%</w:t>
      </w:r>
      <w:r w:rsidR="00A864F9">
        <w:rPr>
          <w:sz w:val="24"/>
          <w:szCs w:val="24"/>
        </w:rPr>
        <w:t xml:space="preserve">, </w:t>
      </w:r>
      <w:r w:rsidR="00A864F9" w:rsidRPr="00476B28">
        <w:rPr>
          <w:sz w:val="24"/>
          <w:szCs w:val="24"/>
        </w:rPr>
        <w:t>20% to &lt;30%</w:t>
      </w:r>
      <w:r w:rsidR="00A864F9">
        <w:rPr>
          <w:sz w:val="24"/>
          <w:szCs w:val="24"/>
        </w:rPr>
        <w:t xml:space="preserve">, and </w:t>
      </w:r>
      <w:r w:rsidR="00A864F9" w:rsidRPr="00476B28">
        <w:rPr>
          <w:sz w:val="24"/>
          <w:szCs w:val="24"/>
        </w:rPr>
        <w:t>≥30%</w:t>
      </w:r>
      <w:r w:rsidR="00A864F9">
        <w:rPr>
          <w:sz w:val="24"/>
          <w:szCs w:val="24"/>
        </w:rPr>
        <w:t>, instead of continuous 30-year predicted CVD risk.</w:t>
      </w:r>
      <w:r w:rsidR="008A0D26">
        <w:rPr>
          <w:sz w:val="24"/>
          <w:szCs w:val="24"/>
        </w:rPr>
        <w:t xml:space="preserve"> These secondary analyses will perform the same hypothesis tests as </w:t>
      </w:r>
      <w:r>
        <w:rPr>
          <w:sz w:val="24"/>
          <w:szCs w:val="24"/>
        </w:rPr>
        <w:t xml:space="preserve">the </w:t>
      </w:r>
      <w:r w:rsidR="008A0D26">
        <w:rPr>
          <w:sz w:val="24"/>
          <w:szCs w:val="24"/>
        </w:rPr>
        <w:t>primary analyses</w:t>
      </w:r>
      <w:r w:rsidR="003B743D">
        <w:rPr>
          <w:sz w:val="24"/>
          <w:szCs w:val="24"/>
        </w:rPr>
        <w:t>.</w:t>
      </w:r>
    </w:p>
    <w:p w14:paraId="745EE0F3" w14:textId="77777777" w:rsidR="008A0D26" w:rsidRPr="007C739E" w:rsidRDefault="008A0D26" w:rsidP="00770ACE">
      <w:pPr>
        <w:pStyle w:val="ListParagraph"/>
        <w:ind w:left="360"/>
        <w:rPr>
          <w:sz w:val="24"/>
          <w:szCs w:val="24"/>
        </w:rPr>
      </w:pPr>
    </w:p>
    <w:p w14:paraId="08C1885B" w14:textId="3A57DAC2" w:rsidR="00561417" w:rsidRDefault="00561417" w:rsidP="00770ACE">
      <w:pPr>
        <w:pStyle w:val="ListParagraph"/>
        <w:ind w:left="360"/>
        <w:rPr>
          <w:sz w:val="24"/>
          <w:szCs w:val="24"/>
        </w:rPr>
      </w:pPr>
      <w:r>
        <w:rPr>
          <w:sz w:val="24"/>
          <w:szCs w:val="24"/>
        </w:rPr>
        <w:t xml:space="preserve">A number of participants may have missing data for </w:t>
      </w:r>
      <w:r w:rsidR="00A864F9">
        <w:rPr>
          <w:sz w:val="24"/>
          <w:szCs w:val="24"/>
        </w:rPr>
        <w:t>LVMI</w:t>
      </w:r>
      <w:r>
        <w:rPr>
          <w:sz w:val="24"/>
          <w:szCs w:val="24"/>
        </w:rPr>
        <w:t xml:space="preserve"> at visit 3. </w:t>
      </w:r>
      <w:r w:rsidR="003C05C7">
        <w:rPr>
          <w:sz w:val="24"/>
          <w:szCs w:val="24"/>
        </w:rPr>
        <w:t xml:space="preserve">In </w:t>
      </w:r>
      <w:r w:rsidR="008B56A7">
        <w:rPr>
          <w:sz w:val="24"/>
          <w:szCs w:val="24"/>
        </w:rPr>
        <w:t xml:space="preserve">the </w:t>
      </w:r>
      <w:r>
        <w:rPr>
          <w:sz w:val="24"/>
          <w:szCs w:val="24"/>
        </w:rPr>
        <w:t>primary analysis</w:t>
      </w:r>
      <w:r w:rsidR="003C05C7">
        <w:rPr>
          <w:sz w:val="24"/>
          <w:szCs w:val="24"/>
        </w:rPr>
        <w:t>, we</w:t>
      </w:r>
      <w:r>
        <w:rPr>
          <w:sz w:val="24"/>
          <w:szCs w:val="24"/>
        </w:rPr>
        <w:t xml:space="preserve"> will assume these data are missing completely at random and perform a complete case analysis. In a sensitivity analysis, we will assess how robust </w:t>
      </w:r>
      <w:r w:rsidR="00A81C91">
        <w:rPr>
          <w:sz w:val="24"/>
          <w:szCs w:val="24"/>
        </w:rPr>
        <w:t xml:space="preserve">the </w:t>
      </w:r>
      <w:r w:rsidR="006950AA">
        <w:rPr>
          <w:sz w:val="24"/>
          <w:szCs w:val="24"/>
        </w:rPr>
        <w:t xml:space="preserve">complete case analysis is </w:t>
      </w:r>
      <w:r>
        <w:rPr>
          <w:sz w:val="24"/>
          <w:szCs w:val="24"/>
        </w:rPr>
        <w:t xml:space="preserve">by performing multiple imputation and testing the same hypotheses. </w:t>
      </w:r>
      <w:r w:rsidR="00476B28">
        <w:rPr>
          <w:sz w:val="24"/>
          <w:szCs w:val="24"/>
        </w:rPr>
        <w:t xml:space="preserve">If </w:t>
      </w:r>
      <w:r w:rsidR="006950AA">
        <w:rPr>
          <w:sz w:val="24"/>
          <w:szCs w:val="24"/>
        </w:rPr>
        <w:t xml:space="preserve">multiple imputation leads to </w:t>
      </w:r>
      <w:r w:rsidR="00476B28">
        <w:rPr>
          <w:sz w:val="24"/>
          <w:szCs w:val="24"/>
        </w:rPr>
        <w:t xml:space="preserve">conflicting inferences </w:t>
      </w:r>
      <w:r w:rsidR="006950AA">
        <w:rPr>
          <w:sz w:val="24"/>
          <w:szCs w:val="24"/>
        </w:rPr>
        <w:t>compared to</w:t>
      </w:r>
      <w:r w:rsidR="00476B28">
        <w:rPr>
          <w:sz w:val="24"/>
          <w:szCs w:val="24"/>
        </w:rPr>
        <w:t xml:space="preserve"> </w:t>
      </w:r>
      <w:r w:rsidR="00CF7C6E">
        <w:rPr>
          <w:sz w:val="24"/>
          <w:szCs w:val="24"/>
        </w:rPr>
        <w:t>complete case</w:t>
      </w:r>
      <w:r w:rsidR="00476B28">
        <w:rPr>
          <w:sz w:val="24"/>
          <w:szCs w:val="24"/>
        </w:rPr>
        <w:t xml:space="preserve"> analysis, we will </w:t>
      </w:r>
      <w:r w:rsidR="00CF7C6E">
        <w:rPr>
          <w:sz w:val="24"/>
          <w:szCs w:val="24"/>
        </w:rPr>
        <w:t xml:space="preserve">note that data may not have been missing completely at random as a limitation and </w:t>
      </w:r>
      <w:r w:rsidR="00CF7C6E">
        <w:rPr>
          <w:sz w:val="24"/>
          <w:szCs w:val="24"/>
        </w:rPr>
        <w:lastRenderedPageBreak/>
        <w:t xml:space="preserve">present the results </w:t>
      </w:r>
      <w:r w:rsidR="00A81C91">
        <w:rPr>
          <w:sz w:val="24"/>
          <w:szCs w:val="24"/>
        </w:rPr>
        <w:t>with multiple imputation as the</w:t>
      </w:r>
      <w:r w:rsidR="00CF7C6E">
        <w:rPr>
          <w:sz w:val="24"/>
          <w:szCs w:val="24"/>
        </w:rPr>
        <w:t xml:space="preserve"> primary analysis.</w:t>
      </w:r>
    </w:p>
    <w:p w14:paraId="60063E4D" w14:textId="77777777" w:rsidR="007068E3" w:rsidRDefault="007068E3" w:rsidP="007068E3">
      <w:pPr>
        <w:spacing w:after="0"/>
        <w:rPr>
          <w:b/>
          <w:sz w:val="24"/>
          <w:szCs w:val="24"/>
        </w:rPr>
      </w:pPr>
    </w:p>
    <w:p w14:paraId="6A90FE91" w14:textId="77777777" w:rsidR="00D444E8" w:rsidRPr="00132564" w:rsidRDefault="00D444E8" w:rsidP="00770ACE">
      <w:pPr>
        <w:pStyle w:val="ListParagraph"/>
        <w:numPr>
          <w:ilvl w:val="0"/>
          <w:numId w:val="11"/>
        </w:numPr>
        <w:ind w:left="360"/>
        <w:rPr>
          <w:b/>
          <w:sz w:val="24"/>
          <w:szCs w:val="24"/>
        </w:rPr>
      </w:pPr>
      <w:r w:rsidRPr="00132564">
        <w:rPr>
          <w:b/>
          <w:sz w:val="24"/>
          <w:szCs w:val="24"/>
        </w:rPr>
        <w:t xml:space="preserve">References </w:t>
      </w:r>
      <w:r w:rsidR="009F2A24" w:rsidRPr="00132564">
        <w:rPr>
          <w:b/>
          <w:sz w:val="24"/>
          <w:szCs w:val="24"/>
        </w:rPr>
        <w:t>(maximum 15)</w:t>
      </w:r>
    </w:p>
    <w:p w14:paraId="5C749C6E" w14:textId="77777777" w:rsidR="004D3A48" w:rsidRDefault="004D3A48">
      <w:pPr>
        <w:rPr>
          <w:sz w:val="24"/>
          <w:szCs w:val="24"/>
        </w:rPr>
      </w:pPr>
    </w:p>
    <w:p w14:paraId="762EEDE9" w14:textId="77777777" w:rsidR="003842AD" w:rsidRPr="003842AD" w:rsidRDefault="003842AD" w:rsidP="003842AD">
      <w:pPr>
        <w:pStyle w:val="EndNoteBibliography"/>
        <w:spacing w:after="0"/>
        <w:ind w:left="720" w:hanging="720"/>
        <w:rPr>
          <w:noProof/>
        </w:rPr>
      </w:pPr>
      <w:r>
        <w:rPr>
          <w:sz w:val="24"/>
          <w:szCs w:val="24"/>
        </w:rPr>
        <w:fldChar w:fldCharType="begin"/>
      </w:r>
      <w:r>
        <w:rPr>
          <w:sz w:val="24"/>
          <w:szCs w:val="24"/>
        </w:rPr>
        <w:instrText xml:space="preserve"> ADDIN EN.REFLIST </w:instrText>
      </w:r>
      <w:r>
        <w:rPr>
          <w:sz w:val="24"/>
          <w:szCs w:val="24"/>
        </w:rPr>
        <w:fldChar w:fldCharType="separate"/>
      </w:r>
      <w:r w:rsidRPr="003842AD">
        <w:rPr>
          <w:noProof/>
        </w:rPr>
        <w:t>1.</w:t>
      </w:r>
      <w:r w:rsidRPr="003842AD">
        <w:rPr>
          <w:noProof/>
        </w:rPr>
        <w:tab/>
        <w:t xml:space="preserve">Cheng S, Claggett B, Correia AW, Shah AM, Gupta DK, Skali H, Ni H, Rosamond WD, Heiss G, Folsom AR, et al. Temporal Trends in the Population Attributable Risk for Cardiovascular Disease. </w:t>
      </w:r>
      <w:r w:rsidRPr="003842AD">
        <w:rPr>
          <w:i/>
          <w:noProof/>
        </w:rPr>
        <w:t>Circulation</w:t>
      </w:r>
      <w:r w:rsidRPr="003842AD">
        <w:rPr>
          <w:noProof/>
        </w:rPr>
        <w:t>. 2014;130:820-828. doi: doi:10.1161/CIRCULATIONAHA.113.008506</w:t>
      </w:r>
    </w:p>
    <w:p w14:paraId="495032CE" w14:textId="77777777" w:rsidR="003842AD" w:rsidRPr="003842AD" w:rsidRDefault="003842AD" w:rsidP="003842AD">
      <w:pPr>
        <w:pStyle w:val="EndNoteBibliography"/>
        <w:spacing w:after="0"/>
        <w:ind w:left="720" w:hanging="720"/>
        <w:rPr>
          <w:noProof/>
        </w:rPr>
      </w:pPr>
      <w:r w:rsidRPr="003842AD">
        <w:rPr>
          <w:noProof/>
        </w:rPr>
        <w:t>2.</w:t>
      </w:r>
      <w:r w:rsidRPr="003842AD">
        <w:rPr>
          <w:noProof/>
        </w:rPr>
        <w:tab/>
        <w:t xml:space="preserve">Tsao CW, Aday AW, Almarzooq ZI, Anderson CAM, Arora P, Avery CL, Baker-Smith CM, Beaton AZ, Boehme AK, Buxton AE, et al. Heart Disease and Stroke Statistics—2023 Update: A Report From the American Heart Association. </w:t>
      </w:r>
      <w:r w:rsidRPr="003842AD">
        <w:rPr>
          <w:i/>
          <w:noProof/>
        </w:rPr>
        <w:t>Circulation</w:t>
      </w:r>
      <w:r w:rsidRPr="003842AD">
        <w:rPr>
          <w:noProof/>
        </w:rPr>
        <w:t>. 2023;147:e93-e621. doi: doi:10.1161/CIR.0000000000001123</w:t>
      </w:r>
    </w:p>
    <w:p w14:paraId="0AFA6FDC" w14:textId="77777777" w:rsidR="003842AD" w:rsidRPr="003842AD" w:rsidRDefault="003842AD" w:rsidP="003842AD">
      <w:pPr>
        <w:pStyle w:val="EndNoteBibliography"/>
        <w:spacing w:after="0"/>
        <w:ind w:left="720" w:hanging="720"/>
        <w:rPr>
          <w:noProof/>
        </w:rPr>
      </w:pPr>
      <w:r w:rsidRPr="003842AD">
        <w:rPr>
          <w:noProof/>
        </w:rPr>
        <w:t>3.</w:t>
      </w:r>
      <w:r w:rsidRPr="003842AD">
        <w:rPr>
          <w:noProof/>
        </w:rPr>
        <w:tab/>
        <w:t xml:space="preserve">Fiscella K, Holt K. Racial disparity in hypertension control: tallying the death toll. </w:t>
      </w:r>
      <w:r w:rsidRPr="003842AD">
        <w:rPr>
          <w:i/>
          <w:noProof/>
        </w:rPr>
        <w:t>Annals of family medicine</w:t>
      </w:r>
      <w:r w:rsidRPr="003842AD">
        <w:rPr>
          <w:noProof/>
        </w:rPr>
        <w:t>. 2008;6:497-502. doi: 10.1370/afm.873</w:t>
      </w:r>
    </w:p>
    <w:p w14:paraId="068256AA" w14:textId="77777777" w:rsidR="003842AD" w:rsidRPr="003842AD" w:rsidRDefault="003842AD" w:rsidP="003842AD">
      <w:pPr>
        <w:pStyle w:val="EndNoteBibliography"/>
        <w:spacing w:after="0"/>
        <w:ind w:left="720" w:hanging="720"/>
        <w:rPr>
          <w:noProof/>
        </w:rPr>
      </w:pPr>
      <w:r w:rsidRPr="003842AD">
        <w:rPr>
          <w:noProof/>
        </w:rPr>
        <w:t>4.</w:t>
      </w:r>
      <w:r w:rsidRPr="003842AD">
        <w:rPr>
          <w:noProof/>
        </w:rPr>
        <w:tab/>
        <w:t xml:space="preserve">Group SR. A randomized trial of intensive versus standard blood-pressure control. </w:t>
      </w:r>
      <w:r w:rsidRPr="003842AD">
        <w:rPr>
          <w:i/>
          <w:noProof/>
        </w:rPr>
        <w:t>New England Journal of Medicine</w:t>
      </w:r>
      <w:r w:rsidRPr="003842AD">
        <w:rPr>
          <w:noProof/>
        </w:rPr>
        <w:t xml:space="preserve">. 2015;373:2103-2116. </w:t>
      </w:r>
    </w:p>
    <w:p w14:paraId="6ABD6A71" w14:textId="77777777" w:rsidR="003842AD" w:rsidRPr="003842AD" w:rsidRDefault="003842AD" w:rsidP="003842AD">
      <w:pPr>
        <w:pStyle w:val="EndNoteBibliography"/>
        <w:spacing w:after="0"/>
        <w:ind w:left="720" w:hanging="720"/>
        <w:rPr>
          <w:noProof/>
        </w:rPr>
      </w:pPr>
      <w:r w:rsidRPr="003842AD">
        <w:rPr>
          <w:noProof/>
        </w:rPr>
        <w:t>5.</w:t>
      </w:r>
      <w:r w:rsidRPr="003842AD">
        <w:rPr>
          <w:noProof/>
        </w:rPr>
        <w:tab/>
        <w:t xml:space="preserve">Mathew J, Sleight P, Lonn E, Johnstone D, Pogue J, Yi Q, Bosch J, Sussex B, Probstfield J, Yusuf S. Reduction of Cardiovascular Risk by Regression of Electrocardiographic Markers of Left Ventricular Hypertrophy by the Angiotensin-Converting Enzyme Inhibitor Ramipril. </w:t>
      </w:r>
      <w:r w:rsidRPr="003842AD">
        <w:rPr>
          <w:i/>
          <w:noProof/>
        </w:rPr>
        <w:t>Circulation</w:t>
      </w:r>
      <w:r w:rsidRPr="003842AD">
        <w:rPr>
          <w:noProof/>
        </w:rPr>
        <w:t>. 2001;104:1615-1621. doi: doi:10.1161/hc3901.096700</w:t>
      </w:r>
    </w:p>
    <w:p w14:paraId="544A857B" w14:textId="77777777" w:rsidR="003842AD" w:rsidRPr="003842AD" w:rsidRDefault="003842AD" w:rsidP="003842AD">
      <w:pPr>
        <w:pStyle w:val="EndNoteBibliography"/>
        <w:spacing w:after="0"/>
        <w:ind w:left="720" w:hanging="720"/>
        <w:rPr>
          <w:noProof/>
        </w:rPr>
      </w:pPr>
      <w:r w:rsidRPr="003842AD">
        <w:rPr>
          <w:noProof/>
        </w:rPr>
        <w:t>6.</w:t>
      </w:r>
      <w:r w:rsidRPr="003842AD">
        <w:rPr>
          <w:noProof/>
        </w:rPr>
        <w:tab/>
        <w:t xml:space="preserve">Whelton PK, Carey RM, Aronow WS, Casey DE, Jr., Collins KJ, Dennison Himmelfarb C, DePalma SM, Gidding S, Jamerson KA, Jones DW, et al. 2017 ACC/AHA/AAPA/ABC/ACPM/AGS/APhA/ASH/ASPC/NMA/PCNA Guideline for the Prevention, Detection, Evaluation, and Management of High Blood Pressure in Adults: A Report of the American College of Cardiology/American Heart Association Task Force on Clinical Practice Guidelines. </w:t>
      </w:r>
      <w:r w:rsidRPr="003842AD">
        <w:rPr>
          <w:i/>
          <w:noProof/>
        </w:rPr>
        <w:t>J Am Coll Cardiol</w:t>
      </w:r>
      <w:r w:rsidRPr="003842AD">
        <w:rPr>
          <w:noProof/>
        </w:rPr>
        <w:t>. 2018;71:e127-e248. doi: 10.1016/j.jacc.2017.11.006</w:t>
      </w:r>
    </w:p>
    <w:p w14:paraId="6015FBB8" w14:textId="77777777" w:rsidR="003842AD" w:rsidRPr="003842AD" w:rsidRDefault="003842AD" w:rsidP="003842AD">
      <w:pPr>
        <w:pStyle w:val="EndNoteBibliography"/>
        <w:spacing w:after="0"/>
        <w:ind w:left="720" w:hanging="720"/>
        <w:rPr>
          <w:noProof/>
        </w:rPr>
      </w:pPr>
      <w:r w:rsidRPr="003842AD">
        <w:rPr>
          <w:noProof/>
        </w:rPr>
        <w:t>7.</w:t>
      </w:r>
      <w:r w:rsidRPr="003842AD">
        <w:rPr>
          <w:noProof/>
        </w:rPr>
        <w:tab/>
        <w:t xml:space="preserve">Khan SS, Matsushita K, Sang Y, Ballew SH, Grams ME, Surapaneni A, Blaha MJ, Carson AP, Chang AR, Ciemins E, et al. Development and Validation of the American Heart Association’s PREVENT Equations. </w:t>
      </w:r>
      <w:r w:rsidRPr="003842AD">
        <w:rPr>
          <w:i/>
          <w:noProof/>
        </w:rPr>
        <w:t>Circulation</w:t>
      </w:r>
      <w:r w:rsidRPr="003842AD">
        <w:rPr>
          <w:noProof/>
        </w:rPr>
        <w:t>. 2024;149:430-449. doi: doi:10.1161/CIRCULATIONAHA.123.067626</w:t>
      </w:r>
    </w:p>
    <w:p w14:paraId="40AC205B" w14:textId="77777777" w:rsidR="003842AD" w:rsidRPr="003842AD" w:rsidRDefault="003842AD" w:rsidP="003842AD">
      <w:pPr>
        <w:pStyle w:val="EndNoteBibliography"/>
        <w:spacing w:after="0"/>
        <w:ind w:left="720" w:hanging="720"/>
        <w:rPr>
          <w:noProof/>
        </w:rPr>
      </w:pPr>
      <w:r w:rsidRPr="003842AD">
        <w:rPr>
          <w:noProof/>
        </w:rPr>
        <w:t>8.</w:t>
      </w:r>
      <w:r w:rsidRPr="003842AD">
        <w:rPr>
          <w:noProof/>
        </w:rPr>
        <w:tab/>
        <w:t xml:space="preserve">Inker LA, Eneanya ND, Coresh J, Tighiouart H, Wang D, Sang Y, Crews DC, Doria A, Estrella MM, Froissart M, et al. New Creatinine- and Cystatin C–Based Equations to Estimate GFR without Race. </w:t>
      </w:r>
      <w:r w:rsidRPr="003842AD">
        <w:rPr>
          <w:i/>
          <w:noProof/>
        </w:rPr>
        <w:t>New England Journal of Medicine</w:t>
      </w:r>
      <w:r w:rsidRPr="003842AD">
        <w:rPr>
          <w:noProof/>
        </w:rPr>
        <w:t>. 2021;385:1737-1749. doi: 10.1056/NEJMoa2102953</w:t>
      </w:r>
    </w:p>
    <w:p w14:paraId="4509A2CB" w14:textId="77777777" w:rsidR="003842AD" w:rsidRPr="003842AD" w:rsidRDefault="003842AD" w:rsidP="003842AD">
      <w:pPr>
        <w:pStyle w:val="EndNoteBibliography"/>
        <w:ind w:left="720" w:hanging="720"/>
        <w:rPr>
          <w:noProof/>
        </w:rPr>
      </w:pPr>
      <w:r w:rsidRPr="003842AD">
        <w:rPr>
          <w:noProof/>
        </w:rPr>
        <w:t>9.</w:t>
      </w:r>
      <w:r w:rsidRPr="003842AD">
        <w:rPr>
          <w:noProof/>
        </w:rPr>
        <w:tab/>
        <w:t xml:space="preserve">Armstrong AC, Gjesdal O, Almeida A, Nacif M, Wu C, Bluemke DA, Brumback L, Lima JA. Left ventricular mass and hypertrophy by echocardiography and cardiac magnetic resonance: the multi-ethnic study of atherosclerosis. </w:t>
      </w:r>
      <w:r w:rsidRPr="003842AD">
        <w:rPr>
          <w:i/>
          <w:noProof/>
        </w:rPr>
        <w:t>Echocardiography</w:t>
      </w:r>
      <w:r w:rsidRPr="003842AD">
        <w:rPr>
          <w:noProof/>
        </w:rPr>
        <w:t>. 2014;31:12-20. doi: 10.1111/echo.12303</w:t>
      </w:r>
    </w:p>
    <w:p w14:paraId="529B44E6" w14:textId="46F34A78" w:rsidR="007133A8" w:rsidRDefault="003842AD">
      <w:pPr>
        <w:rPr>
          <w:sz w:val="24"/>
          <w:szCs w:val="24"/>
        </w:rPr>
      </w:pPr>
      <w:r>
        <w:rPr>
          <w:sz w:val="24"/>
          <w:szCs w:val="24"/>
        </w:rPr>
        <w:fldChar w:fldCharType="end"/>
      </w:r>
    </w:p>
    <w:p w14:paraId="5FE266E4" w14:textId="77777777" w:rsidR="007133A8" w:rsidRDefault="007133A8">
      <w:pPr>
        <w:rPr>
          <w:sz w:val="24"/>
          <w:szCs w:val="24"/>
        </w:rPr>
      </w:pPr>
      <w:r>
        <w:rPr>
          <w:sz w:val="24"/>
          <w:szCs w:val="24"/>
        </w:rPr>
        <w:br w:type="page"/>
      </w:r>
    </w:p>
    <w:p w14:paraId="7E7CB914" w14:textId="295CDBEB" w:rsidR="007133A8" w:rsidRDefault="007133A8">
      <w:pPr>
        <w:rPr>
          <w:sz w:val="24"/>
          <w:szCs w:val="24"/>
        </w:rPr>
      </w:pPr>
      <w:r>
        <w:rPr>
          <w:sz w:val="24"/>
          <w:szCs w:val="24"/>
        </w:rPr>
        <w:lastRenderedPageBreak/>
        <w:t>Figure: Distribution of left ventricular mass indexed by height in the proposed analytic sample.</w:t>
      </w:r>
    </w:p>
    <w:p w14:paraId="071ED8FE" w14:textId="5535B08D" w:rsidR="007133A8" w:rsidRPr="007133A8" w:rsidRDefault="007133A8" w:rsidP="007133A8">
      <w:pPr>
        <w:spacing w:before="100" w:beforeAutospacing="1" w:after="100" w:afterAutospacing="1" w:line="240" w:lineRule="auto"/>
        <w:rPr>
          <w:rFonts w:ascii="Times New Roman" w:eastAsia="Times New Roman" w:hAnsi="Times New Roman" w:cs="Times New Roman"/>
          <w:sz w:val="24"/>
          <w:szCs w:val="24"/>
        </w:rPr>
      </w:pPr>
      <w:r w:rsidRPr="007133A8">
        <w:rPr>
          <w:rFonts w:ascii="Times New Roman" w:eastAsia="Times New Roman" w:hAnsi="Times New Roman" w:cs="Times New Roman"/>
          <w:noProof/>
          <w:sz w:val="24"/>
          <w:szCs w:val="24"/>
        </w:rPr>
        <w:drawing>
          <wp:inline distT="0" distB="0" distL="0" distR="0" wp14:anchorId="16E5C0B7" wp14:editId="6A6DA048">
            <wp:extent cx="6858000" cy="4898390"/>
            <wp:effectExtent l="0" t="0" r="0" b="0"/>
            <wp:docPr id="59846462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4623" name="Picture 1" descr="A graph of a number of peopl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898390"/>
                    </a:xfrm>
                    <a:prstGeom prst="rect">
                      <a:avLst/>
                    </a:prstGeom>
                    <a:noFill/>
                    <a:ln>
                      <a:noFill/>
                    </a:ln>
                  </pic:spPr>
                </pic:pic>
              </a:graphicData>
            </a:graphic>
          </wp:inline>
        </w:drawing>
      </w:r>
    </w:p>
    <w:p w14:paraId="21BC1160" w14:textId="6BB02CBC" w:rsidR="003C6CE1" w:rsidRDefault="003C6CE1">
      <w:pPr>
        <w:rPr>
          <w:sz w:val="24"/>
          <w:szCs w:val="24"/>
        </w:rPr>
      </w:pPr>
    </w:p>
    <w:sectPr w:rsidR="003C6CE1" w:rsidSect="00521314">
      <w:headerReference w:type="default" r:id="rId16"/>
      <w:pgSz w:w="12240" w:h="15840"/>
      <w:pgMar w:top="720" w:right="720" w:bottom="720" w:left="72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raschek,Stephen  (HMFP - HMFP Medicine)" w:date="2024-05-22T05:34:00Z" w:initials="JS(-HM">
    <w:p w14:paraId="34CB98C3" w14:textId="090563F5" w:rsidR="0022639C" w:rsidRDefault="0022639C">
      <w:pPr>
        <w:pStyle w:val="CommentText"/>
      </w:pPr>
      <w:r>
        <w:rPr>
          <w:rStyle w:val="CommentReference"/>
        </w:rPr>
        <w:annotationRef/>
      </w:r>
      <w:r>
        <w:t>I suspect this number is low, but might be worth keeping and can either calculate the value or impute the extremes, or remove in sensitivity…depending on the number in this category. Dropping is a lot easier if it is only a handful of people</w:t>
      </w:r>
    </w:p>
  </w:comment>
  <w:comment w:id="2" w:author="Byron C Jaeger" w:date="2024-05-28T11:07:00Z" w:initials="BJ">
    <w:p w14:paraId="49FA6EAA" w14:textId="77777777" w:rsidR="007133A8" w:rsidRDefault="007133A8" w:rsidP="007133A8">
      <w:pPr>
        <w:pStyle w:val="CommentText"/>
      </w:pPr>
      <w:r>
        <w:rPr>
          <w:rStyle w:val="CommentReference"/>
        </w:rPr>
        <w:annotationRef/>
      </w:r>
      <w:r>
        <w:t>If we included participants with variables out of range, our final sample size would be 1280 instead of 1230, about a 4% increase in the sample size. I don’t think the extra 50 observations are worth it - we would have to explain why we used PREVENT equations in a context they aren’t recommended for.</w:t>
      </w:r>
    </w:p>
  </w:comment>
  <w:comment w:id="5" w:author="Muntner, Paul M" w:date="2024-05-28T11:31:00Z" w:initials="MPM">
    <w:p w14:paraId="11B479CB" w14:textId="0D125749" w:rsidR="00E468BE" w:rsidRDefault="00E468BE">
      <w:pPr>
        <w:pStyle w:val="CommentText"/>
      </w:pPr>
      <w:r>
        <w:rPr>
          <w:rStyle w:val="CommentReference"/>
        </w:rPr>
        <w:annotationRef/>
      </w:r>
      <w:r>
        <w:t>Is this correct? Since we</w:t>
      </w:r>
      <w:r w:rsidR="00403900">
        <w:t xml:space="preserve"> don’t have LVH at baseline, its not developed.  Also should LVMI and LVH be mentioned in the second paragraph where we are talking about outcomes vs. the baseline characteristics?</w:t>
      </w:r>
      <w:r>
        <w:t xml:space="preserve"> </w:t>
      </w:r>
    </w:p>
  </w:comment>
  <w:comment w:id="8" w:author="Juraschek,Stephen  (HMFP - HMFP Medicine)" w:date="2024-05-22T05:49:00Z" w:initials="JS(-HM">
    <w:p w14:paraId="683D91D0" w14:textId="354E4695" w:rsidR="009C7F5A" w:rsidRDefault="009C7F5A">
      <w:pPr>
        <w:pStyle w:val="CommentText"/>
      </w:pPr>
      <w:r>
        <w:rPr>
          <w:rStyle w:val="CommentReference"/>
        </w:rPr>
        <w:annotationRef/>
      </w:r>
      <w:r>
        <w:t>Is this normally distributed?</w:t>
      </w:r>
    </w:p>
  </w:comment>
  <w:comment w:id="9" w:author="Byron C Jaeger" w:date="2024-05-28T11:10:00Z" w:initials="BJ">
    <w:p w14:paraId="16F682CB" w14:textId="77777777" w:rsidR="007133A8" w:rsidRDefault="007133A8" w:rsidP="007133A8">
      <w:pPr>
        <w:pStyle w:val="CommentText"/>
      </w:pPr>
      <w:r>
        <w:rPr>
          <w:rStyle w:val="CommentReference"/>
        </w:rPr>
        <w:annotationRef/>
      </w:r>
      <w:r>
        <w:t>The distribution is pretty bell-shaped. I added a picture at the end of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B98C3" w15:done="0"/>
  <w15:commentEx w15:paraId="49FA6EAA" w15:paraIdParent="34CB98C3" w15:done="0"/>
  <w15:commentEx w15:paraId="11B479CB" w15:done="0"/>
  <w15:commentEx w15:paraId="683D91D0" w15:done="0"/>
  <w15:commentEx w15:paraId="16F682CB" w15:paraIdParent="683D9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B5185D" w16cex:dateUtc="2024-05-28T15:07:00Z"/>
  <w16cex:commentExtensible w16cex:durableId="369E346C" w16cex:dateUtc="2024-05-28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B98C3" w16cid:durableId="1DC5093B"/>
  <w16cid:commentId w16cid:paraId="49FA6EAA" w16cid:durableId="48B5185D"/>
  <w16cid:commentId w16cid:paraId="11B479CB" w16cid:durableId="106EDD10"/>
  <w16cid:commentId w16cid:paraId="683D91D0" w16cid:durableId="0B608C07"/>
  <w16cid:commentId w16cid:paraId="16F682CB" w16cid:durableId="369E3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86DC8" w14:textId="77777777" w:rsidR="00DF515A" w:rsidRDefault="00DF515A" w:rsidP="00B72AD4">
      <w:pPr>
        <w:spacing w:after="0" w:line="240" w:lineRule="auto"/>
      </w:pPr>
      <w:r>
        <w:separator/>
      </w:r>
    </w:p>
  </w:endnote>
  <w:endnote w:type="continuationSeparator" w:id="0">
    <w:p w14:paraId="556A97A5" w14:textId="77777777" w:rsidR="00DF515A" w:rsidRDefault="00DF515A" w:rsidP="00B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D9C9" w14:textId="77777777" w:rsidR="00DF515A" w:rsidRDefault="00DF515A" w:rsidP="00B72AD4">
      <w:pPr>
        <w:spacing w:after="0" w:line="240" w:lineRule="auto"/>
      </w:pPr>
      <w:r>
        <w:separator/>
      </w:r>
    </w:p>
  </w:footnote>
  <w:footnote w:type="continuationSeparator" w:id="0">
    <w:p w14:paraId="1591CD67" w14:textId="77777777" w:rsidR="00DF515A" w:rsidRDefault="00DF515A" w:rsidP="00B7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BE1" w14:textId="77777777" w:rsidR="00B72AD4" w:rsidRDefault="00B72AD4" w:rsidP="00EC4214">
    <w:pPr>
      <w:jc w:val="center"/>
      <w:rPr>
        <w:rFonts w:ascii="Tahoma" w:eastAsia="Tahoma" w:hAnsi="Tahoma" w:cs="Tahoma"/>
        <w:b/>
        <w:bCs/>
        <w:sz w:val="34"/>
        <w:szCs w:val="34"/>
      </w:rPr>
    </w:pPr>
    <w:r w:rsidRPr="00D444E8">
      <w:rPr>
        <w:rFonts w:ascii="Tahoma" w:eastAsia="Tahoma" w:hAnsi="Tahoma" w:cs="Tahoma"/>
        <w:b/>
        <w:bCs/>
        <w:sz w:val="34"/>
        <w:szCs w:val="34"/>
      </w:rPr>
      <w:t>Jackson Heart Study Manuscript Proposal</w:t>
    </w:r>
  </w:p>
  <w:p w14:paraId="65410898" w14:textId="77777777" w:rsidR="00B72AD4" w:rsidRDefault="00B7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0B697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711"/>
    <w:multiLevelType w:val="multilevel"/>
    <w:tmpl w:val="BC44EC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4670D67"/>
    <w:multiLevelType w:val="hybridMultilevel"/>
    <w:tmpl w:val="B23C538E"/>
    <w:lvl w:ilvl="0" w:tplc="F16680F8">
      <w:start w:val="4"/>
      <w:numFmt w:val="upperLetter"/>
      <w:lvlText w:val="%1."/>
      <w:lvlJc w:val="left"/>
      <w:pPr>
        <w:ind w:hanging="289"/>
      </w:pPr>
      <w:rPr>
        <w:rFonts w:ascii="Verdana" w:eastAsia="Verdana" w:hAnsi="Verdana" w:hint="default"/>
        <w:b/>
        <w:bCs/>
        <w:color w:val="34344D"/>
        <w:spacing w:val="5"/>
        <w:w w:val="103"/>
        <w:sz w:val="18"/>
        <w:szCs w:val="18"/>
      </w:rPr>
    </w:lvl>
    <w:lvl w:ilvl="1" w:tplc="14E84F44">
      <w:start w:val="1"/>
      <w:numFmt w:val="bullet"/>
      <w:lvlText w:val="•"/>
      <w:lvlJc w:val="left"/>
      <w:rPr>
        <w:rFonts w:hint="default"/>
      </w:rPr>
    </w:lvl>
    <w:lvl w:ilvl="2" w:tplc="621E8766">
      <w:start w:val="1"/>
      <w:numFmt w:val="bullet"/>
      <w:lvlText w:val="•"/>
      <w:lvlJc w:val="left"/>
      <w:rPr>
        <w:rFonts w:hint="default"/>
      </w:rPr>
    </w:lvl>
    <w:lvl w:ilvl="3" w:tplc="EC74DF94">
      <w:start w:val="1"/>
      <w:numFmt w:val="bullet"/>
      <w:lvlText w:val="•"/>
      <w:lvlJc w:val="left"/>
      <w:rPr>
        <w:rFonts w:hint="default"/>
      </w:rPr>
    </w:lvl>
    <w:lvl w:ilvl="4" w:tplc="DA58E5E0">
      <w:start w:val="1"/>
      <w:numFmt w:val="bullet"/>
      <w:lvlText w:val="•"/>
      <w:lvlJc w:val="left"/>
      <w:rPr>
        <w:rFonts w:hint="default"/>
      </w:rPr>
    </w:lvl>
    <w:lvl w:ilvl="5" w:tplc="3F8646E8">
      <w:start w:val="1"/>
      <w:numFmt w:val="bullet"/>
      <w:lvlText w:val="•"/>
      <w:lvlJc w:val="left"/>
      <w:rPr>
        <w:rFonts w:hint="default"/>
      </w:rPr>
    </w:lvl>
    <w:lvl w:ilvl="6" w:tplc="A952262E">
      <w:start w:val="1"/>
      <w:numFmt w:val="bullet"/>
      <w:lvlText w:val="•"/>
      <w:lvlJc w:val="left"/>
      <w:rPr>
        <w:rFonts w:hint="default"/>
      </w:rPr>
    </w:lvl>
    <w:lvl w:ilvl="7" w:tplc="25E29FC2">
      <w:start w:val="1"/>
      <w:numFmt w:val="bullet"/>
      <w:lvlText w:val="•"/>
      <w:lvlJc w:val="left"/>
      <w:rPr>
        <w:rFonts w:hint="default"/>
      </w:rPr>
    </w:lvl>
    <w:lvl w:ilvl="8" w:tplc="47CE0DF6">
      <w:start w:val="1"/>
      <w:numFmt w:val="bullet"/>
      <w:lvlText w:val="•"/>
      <w:lvlJc w:val="left"/>
      <w:rPr>
        <w:rFonts w:hint="default"/>
      </w:rPr>
    </w:lvl>
  </w:abstractNum>
  <w:abstractNum w:abstractNumId="3" w15:restartNumberingAfterBreak="0">
    <w:nsid w:val="054B4FC6"/>
    <w:multiLevelType w:val="hybridMultilevel"/>
    <w:tmpl w:val="6EFAFF62"/>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5FB6"/>
    <w:multiLevelType w:val="hybridMultilevel"/>
    <w:tmpl w:val="0CC8CF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C3049F"/>
    <w:multiLevelType w:val="hybridMultilevel"/>
    <w:tmpl w:val="FFCA7518"/>
    <w:lvl w:ilvl="0" w:tplc="A6745210">
      <w:start w:val="1"/>
      <w:numFmt w:val="upperLetter"/>
      <w:lvlText w:val="%1."/>
      <w:lvlJc w:val="left"/>
      <w:pPr>
        <w:ind w:hanging="273"/>
      </w:pPr>
      <w:rPr>
        <w:rFonts w:ascii="Verdana" w:eastAsia="Verdana" w:hAnsi="Verdana" w:hint="default"/>
        <w:b/>
        <w:bCs/>
        <w:color w:val="34344D"/>
        <w:spacing w:val="-1"/>
        <w:w w:val="103"/>
        <w:sz w:val="18"/>
        <w:szCs w:val="18"/>
      </w:rPr>
    </w:lvl>
    <w:lvl w:ilvl="1" w:tplc="95E26AB4">
      <w:start w:val="1"/>
      <w:numFmt w:val="bullet"/>
      <w:lvlText w:val="•"/>
      <w:lvlJc w:val="left"/>
      <w:rPr>
        <w:rFonts w:hint="default"/>
      </w:rPr>
    </w:lvl>
    <w:lvl w:ilvl="2" w:tplc="DB8893EA">
      <w:start w:val="1"/>
      <w:numFmt w:val="bullet"/>
      <w:lvlText w:val="•"/>
      <w:lvlJc w:val="left"/>
      <w:rPr>
        <w:rFonts w:hint="default"/>
      </w:rPr>
    </w:lvl>
    <w:lvl w:ilvl="3" w:tplc="00446AC8">
      <w:start w:val="1"/>
      <w:numFmt w:val="bullet"/>
      <w:lvlText w:val="•"/>
      <w:lvlJc w:val="left"/>
      <w:rPr>
        <w:rFonts w:hint="default"/>
      </w:rPr>
    </w:lvl>
    <w:lvl w:ilvl="4" w:tplc="FA24BE24">
      <w:start w:val="1"/>
      <w:numFmt w:val="bullet"/>
      <w:lvlText w:val="•"/>
      <w:lvlJc w:val="left"/>
      <w:rPr>
        <w:rFonts w:hint="default"/>
      </w:rPr>
    </w:lvl>
    <w:lvl w:ilvl="5" w:tplc="06BCA0CC">
      <w:start w:val="1"/>
      <w:numFmt w:val="bullet"/>
      <w:lvlText w:val="•"/>
      <w:lvlJc w:val="left"/>
      <w:rPr>
        <w:rFonts w:hint="default"/>
      </w:rPr>
    </w:lvl>
    <w:lvl w:ilvl="6" w:tplc="5DA4F130">
      <w:start w:val="1"/>
      <w:numFmt w:val="bullet"/>
      <w:lvlText w:val="•"/>
      <w:lvlJc w:val="left"/>
      <w:rPr>
        <w:rFonts w:hint="default"/>
      </w:rPr>
    </w:lvl>
    <w:lvl w:ilvl="7" w:tplc="585C3ACC">
      <w:start w:val="1"/>
      <w:numFmt w:val="bullet"/>
      <w:lvlText w:val="•"/>
      <w:lvlJc w:val="left"/>
      <w:rPr>
        <w:rFonts w:hint="default"/>
      </w:rPr>
    </w:lvl>
    <w:lvl w:ilvl="8" w:tplc="2B583DFE">
      <w:start w:val="1"/>
      <w:numFmt w:val="bullet"/>
      <w:lvlText w:val="•"/>
      <w:lvlJc w:val="left"/>
      <w:rPr>
        <w:rFonts w:hint="default"/>
      </w:rPr>
    </w:lvl>
  </w:abstractNum>
  <w:abstractNum w:abstractNumId="6" w15:restartNumberingAfterBreak="0">
    <w:nsid w:val="381E1C62"/>
    <w:multiLevelType w:val="multilevel"/>
    <w:tmpl w:val="43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088B"/>
    <w:multiLevelType w:val="hybridMultilevel"/>
    <w:tmpl w:val="FD3C8232"/>
    <w:lvl w:ilvl="0" w:tplc="2BF016BE">
      <w:start w:val="1"/>
      <w:numFmt w:val="upperLetter"/>
      <w:lvlText w:val="%1."/>
      <w:lvlJc w:val="left"/>
      <w:pPr>
        <w:ind w:hanging="257"/>
      </w:pPr>
      <w:rPr>
        <w:rFonts w:ascii="Verdana" w:eastAsia="Verdana" w:hAnsi="Verdana" w:hint="default"/>
        <w:color w:val="34344D"/>
        <w:w w:val="103"/>
        <w:sz w:val="18"/>
        <w:szCs w:val="18"/>
      </w:rPr>
    </w:lvl>
    <w:lvl w:ilvl="1" w:tplc="CE2E5162">
      <w:start w:val="1"/>
      <w:numFmt w:val="bullet"/>
      <w:lvlText w:val="•"/>
      <w:lvlJc w:val="left"/>
      <w:rPr>
        <w:rFonts w:hint="default"/>
      </w:rPr>
    </w:lvl>
    <w:lvl w:ilvl="2" w:tplc="9FBEA9DE">
      <w:start w:val="1"/>
      <w:numFmt w:val="bullet"/>
      <w:lvlText w:val="•"/>
      <w:lvlJc w:val="left"/>
      <w:rPr>
        <w:rFonts w:hint="default"/>
      </w:rPr>
    </w:lvl>
    <w:lvl w:ilvl="3" w:tplc="44F02CDA">
      <w:start w:val="1"/>
      <w:numFmt w:val="bullet"/>
      <w:lvlText w:val="•"/>
      <w:lvlJc w:val="left"/>
      <w:rPr>
        <w:rFonts w:hint="default"/>
      </w:rPr>
    </w:lvl>
    <w:lvl w:ilvl="4" w:tplc="09288704">
      <w:start w:val="1"/>
      <w:numFmt w:val="bullet"/>
      <w:lvlText w:val="•"/>
      <w:lvlJc w:val="left"/>
      <w:rPr>
        <w:rFonts w:hint="default"/>
      </w:rPr>
    </w:lvl>
    <w:lvl w:ilvl="5" w:tplc="2CF4D63E">
      <w:start w:val="1"/>
      <w:numFmt w:val="bullet"/>
      <w:lvlText w:val="•"/>
      <w:lvlJc w:val="left"/>
      <w:rPr>
        <w:rFonts w:hint="default"/>
      </w:rPr>
    </w:lvl>
    <w:lvl w:ilvl="6" w:tplc="A64E869C">
      <w:start w:val="1"/>
      <w:numFmt w:val="bullet"/>
      <w:lvlText w:val="•"/>
      <w:lvlJc w:val="left"/>
      <w:rPr>
        <w:rFonts w:hint="default"/>
      </w:rPr>
    </w:lvl>
    <w:lvl w:ilvl="7" w:tplc="97AE8298">
      <w:start w:val="1"/>
      <w:numFmt w:val="bullet"/>
      <w:lvlText w:val="•"/>
      <w:lvlJc w:val="left"/>
      <w:rPr>
        <w:rFonts w:hint="default"/>
      </w:rPr>
    </w:lvl>
    <w:lvl w:ilvl="8" w:tplc="9F3C5402">
      <w:start w:val="1"/>
      <w:numFmt w:val="bullet"/>
      <w:lvlText w:val="•"/>
      <w:lvlJc w:val="left"/>
      <w:rPr>
        <w:rFonts w:hint="default"/>
      </w:rPr>
    </w:lvl>
  </w:abstractNum>
  <w:abstractNum w:abstractNumId="8" w15:restartNumberingAfterBreak="0">
    <w:nsid w:val="45D3039F"/>
    <w:multiLevelType w:val="hybridMultilevel"/>
    <w:tmpl w:val="6576BC8A"/>
    <w:lvl w:ilvl="0" w:tplc="AD8EB37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23F1"/>
    <w:multiLevelType w:val="hybridMultilevel"/>
    <w:tmpl w:val="FFA29EF4"/>
    <w:lvl w:ilvl="0" w:tplc="7B5280A2">
      <w:start w:val="5"/>
      <w:numFmt w:val="upperLetter"/>
      <w:lvlText w:val="%1."/>
      <w:lvlJc w:val="left"/>
      <w:pPr>
        <w:ind w:hanging="257"/>
      </w:pPr>
      <w:rPr>
        <w:rFonts w:ascii="Verdana" w:eastAsia="Verdana" w:hAnsi="Verdana" w:hint="default"/>
        <w:b/>
        <w:bCs/>
        <w:color w:val="34344D"/>
        <w:w w:val="103"/>
        <w:sz w:val="18"/>
        <w:szCs w:val="18"/>
      </w:rPr>
    </w:lvl>
    <w:lvl w:ilvl="1" w:tplc="5A04AC28">
      <w:start w:val="1"/>
      <w:numFmt w:val="decimal"/>
      <w:lvlText w:val="%2."/>
      <w:lvlJc w:val="left"/>
      <w:pPr>
        <w:ind w:hanging="241"/>
      </w:pPr>
      <w:rPr>
        <w:rFonts w:ascii="Verdana" w:eastAsia="Verdana" w:hAnsi="Verdana" w:hint="default"/>
        <w:color w:val="585880"/>
        <w:spacing w:val="5"/>
        <w:w w:val="98"/>
        <w:sz w:val="17"/>
        <w:szCs w:val="17"/>
      </w:rPr>
    </w:lvl>
    <w:lvl w:ilvl="2" w:tplc="F1B4165E">
      <w:start w:val="1"/>
      <w:numFmt w:val="bullet"/>
      <w:lvlText w:val="•"/>
      <w:lvlJc w:val="left"/>
      <w:rPr>
        <w:rFonts w:hint="default"/>
      </w:rPr>
    </w:lvl>
    <w:lvl w:ilvl="3" w:tplc="85C8D03C">
      <w:start w:val="1"/>
      <w:numFmt w:val="bullet"/>
      <w:lvlText w:val="•"/>
      <w:lvlJc w:val="left"/>
      <w:rPr>
        <w:rFonts w:hint="default"/>
      </w:rPr>
    </w:lvl>
    <w:lvl w:ilvl="4" w:tplc="215ABBE6">
      <w:start w:val="1"/>
      <w:numFmt w:val="bullet"/>
      <w:lvlText w:val="•"/>
      <w:lvlJc w:val="left"/>
      <w:rPr>
        <w:rFonts w:hint="default"/>
      </w:rPr>
    </w:lvl>
    <w:lvl w:ilvl="5" w:tplc="FB5CB7E4">
      <w:start w:val="1"/>
      <w:numFmt w:val="bullet"/>
      <w:lvlText w:val="•"/>
      <w:lvlJc w:val="left"/>
      <w:rPr>
        <w:rFonts w:hint="default"/>
      </w:rPr>
    </w:lvl>
    <w:lvl w:ilvl="6" w:tplc="2938984E">
      <w:start w:val="1"/>
      <w:numFmt w:val="bullet"/>
      <w:lvlText w:val="•"/>
      <w:lvlJc w:val="left"/>
      <w:rPr>
        <w:rFonts w:hint="default"/>
      </w:rPr>
    </w:lvl>
    <w:lvl w:ilvl="7" w:tplc="80C6CE16">
      <w:start w:val="1"/>
      <w:numFmt w:val="bullet"/>
      <w:lvlText w:val="•"/>
      <w:lvlJc w:val="left"/>
      <w:rPr>
        <w:rFonts w:hint="default"/>
      </w:rPr>
    </w:lvl>
    <w:lvl w:ilvl="8" w:tplc="BE0C5194">
      <w:start w:val="1"/>
      <w:numFmt w:val="bullet"/>
      <w:lvlText w:val="•"/>
      <w:lvlJc w:val="left"/>
      <w:rPr>
        <w:rFonts w:hint="default"/>
      </w:rPr>
    </w:lvl>
  </w:abstractNum>
  <w:abstractNum w:abstractNumId="10" w15:restartNumberingAfterBreak="0">
    <w:nsid w:val="514471C2"/>
    <w:multiLevelType w:val="hybridMultilevel"/>
    <w:tmpl w:val="BAFE48C0"/>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23AD"/>
    <w:multiLevelType w:val="hybridMultilevel"/>
    <w:tmpl w:val="963027E8"/>
    <w:lvl w:ilvl="0" w:tplc="33C452B2">
      <w:start w:val="2"/>
      <w:numFmt w:val="upperRoman"/>
      <w:lvlText w:val="%1."/>
      <w:lvlJc w:val="left"/>
      <w:pPr>
        <w:ind w:hanging="537"/>
      </w:pPr>
      <w:rPr>
        <w:rFonts w:ascii="Verdana" w:eastAsia="Verdana" w:hAnsi="Verdana" w:hint="default"/>
        <w:b/>
        <w:bCs/>
        <w:color w:val="34344D"/>
        <w:w w:val="99"/>
        <w:sz w:val="30"/>
        <w:szCs w:val="30"/>
      </w:rPr>
    </w:lvl>
    <w:lvl w:ilvl="1" w:tplc="095A29B6">
      <w:start w:val="1"/>
      <w:numFmt w:val="bullet"/>
      <w:lvlText w:val="•"/>
      <w:lvlJc w:val="left"/>
      <w:rPr>
        <w:rFonts w:hint="default"/>
      </w:rPr>
    </w:lvl>
    <w:lvl w:ilvl="2" w:tplc="A2005E76">
      <w:start w:val="1"/>
      <w:numFmt w:val="bullet"/>
      <w:lvlText w:val="•"/>
      <w:lvlJc w:val="left"/>
      <w:rPr>
        <w:rFonts w:hint="default"/>
      </w:rPr>
    </w:lvl>
    <w:lvl w:ilvl="3" w:tplc="4630FF8C">
      <w:start w:val="1"/>
      <w:numFmt w:val="bullet"/>
      <w:lvlText w:val="•"/>
      <w:lvlJc w:val="left"/>
      <w:rPr>
        <w:rFonts w:hint="default"/>
      </w:rPr>
    </w:lvl>
    <w:lvl w:ilvl="4" w:tplc="33BAC576">
      <w:start w:val="1"/>
      <w:numFmt w:val="bullet"/>
      <w:lvlText w:val="•"/>
      <w:lvlJc w:val="left"/>
      <w:rPr>
        <w:rFonts w:hint="default"/>
      </w:rPr>
    </w:lvl>
    <w:lvl w:ilvl="5" w:tplc="B4D85A86">
      <w:start w:val="1"/>
      <w:numFmt w:val="bullet"/>
      <w:lvlText w:val="•"/>
      <w:lvlJc w:val="left"/>
      <w:rPr>
        <w:rFonts w:hint="default"/>
      </w:rPr>
    </w:lvl>
    <w:lvl w:ilvl="6" w:tplc="3452B70E">
      <w:start w:val="1"/>
      <w:numFmt w:val="bullet"/>
      <w:lvlText w:val="•"/>
      <w:lvlJc w:val="left"/>
      <w:rPr>
        <w:rFonts w:hint="default"/>
      </w:rPr>
    </w:lvl>
    <w:lvl w:ilvl="7" w:tplc="3E8272DC">
      <w:start w:val="1"/>
      <w:numFmt w:val="bullet"/>
      <w:lvlText w:val="•"/>
      <w:lvlJc w:val="left"/>
      <w:rPr>
        <w:rFonts w:hint="default"/>
      </w:rPr>
    </w:lvl>
    <w:lvl w:ilvl="8" w:tplc="C28C1060">
      <w:start w:val="1"/>
      <w:numFmt w:val="bullet"/>
      <w:lvlText w:val="•"/>
      <w:lvlJc w:val="left"/>
      <w:rPr>
        <w:rFonts w:hint="default"/>
      </w:rPr>
    </w:lvl>
  </w:abstractNum>
  <w:abstractNum w:abstractNumId="12" w15:restartNumberingAfterBreak="0">
    <w:nsid w:val="60322960"/>
    <w:multiLevelType w:val="hybridMultilevel"/>
    <w:tmpl w:val="1F181FF0"/>
    <w:lvl w:ilvl="0" w:tplc="A9E0A4D4">
      <w:start w:val="8"/>
      <w:numFmt w:val="upperLetter"/>
      <w:lvlText w:val="%1."/>
      <w:lvlJc w:val="left"/>
      <w:pPr>
        <w:ind w:hanging="289"/>
      </w:pPr>
      <w:rPr>
        <w:rFonts w:ascii="Verdana" w:eastAsia="Verdana" w:hAnsi="Verdana" w:hint="default"/>
        <w:b/>
        <w:bCs/>
        <w:color w:val="34344D"/>
        <w:spacing w:val="3"/>
        <w:w w:val="103"/>
        <w:sz w:val="18"/>
        <w:szCs w:val="18"/>
      </w:rPr>
    </w:lvl>
    <w:lvl w:ilvl="1" w:tplc="CFDCB360">
      <w:start w:val="1"/>
      <w:numFmt w:val="decimal"/>
      <w:lvlText w:val="%2."/>
      <w:lvlJc w:val="left"/>
      <w:pPr>
        <w:ind w:hanging="241"/>
      </w:pPr>
      <w:rPr>
        <w:rFonts w:ascii="Verdana" w:eastAsia="Verdana" w:hAnsi="Verdana" w:hint="default"/>
        <w:color w:val="34344D"/>
        <w:spacing w:val="-7"/>
        <w:w w:val="103"/>
        <w:sz w:val="18"/>
        <w:szCs w:val="18"/>
      </w:rPr>
    </w:lvl>
    <w:lvl w:ilvl="2" w:tplc="0E380054">
      <w:start w:val="1"/>
      <w:numFmt w:val="upperRoman"/>
      <w:lvlText w:val="%3."/>
      <w:lvlJc w:val="left"/>
      <w:pPr>
        <w:ind w:hanging="225"/>
      </w:pPr>
      <w:rPr>
        <w:rFonts w:ascii="Verdana" w:eastAsia="Verdana" w:hAnsi="Verdana" w:hint="default"/>
        <w:b/>
        <w:bCs/>
        <w:color w:val="34344D"/>
        <w:spacing w:val="-6"/>
        <w:w w:val="103"/>
        <w:sz w:val="18"/>
        <w:szCs w:val="18"/>
      </w:rPr>
    </w:lvl>
    <w:lvl w:ilvl="3" w:tplc="D02259B4">
      <w:start w:val="1"/>
      <w:numFmt w:val="decimal"/>
      <w:lvlText w:val="%4."/>
      <w:lvlJc w:val="left"/>
      <w:pPr>
        <w:ind w:hanging="241"/>
      </w:pPr>
      <w:rPr>
        <w:rFonts w:ascii="Verdana" w:eastAsia="Verdana" w:hAnsi="Verdana" w:hint="default"/>
        <w:color w:val="34344D"/>
        <w:spacing w:val="-7"/>
        <w:w w:val="103"/>
        <w:sz w:val="18"/>
        <w:szCs w:val="18"/>
      </w:rPr>
    </w:lvl>
    <w:lvl w:ilvl="4" w:tplc="B5C4C06E">
      <w:start w:val="1"/>
      <w:numFmt w:val="bullet"/>
      <w:lvlText w:val="•"/>
      <w:lvlJc w:val="left"/>
      <w:rPr>
        <w:rFonts w:hint="default"/>
      </w:rPr>
    </w:lvl>
    <w:lvl w:ilvl="5" w:tplc="EE90C7F2">
      <w:start w:val="1"/>
      <w:numFmt w:val="bullet"/>
      <w:lvlText w:val="•"/>
      <w:lvlJc w:val="left"/>
      <w:rPr>
        <w:rFonts w:hint="default"/>
      </w:rPr>
    </w:lvl>
    <w:lvl w:ilvl="6" w:tplc="199A9A06">
      <w:start w:val="1"/>
      <w:numFmt w:val="bullet"/>
      <w:lvlText w:val="•"/>
      <w:lvlJc w:val="left"/>
      <w:rPr>
        <w:rFonts w:hint="default"/>
      </w:rPr>
    </w:lvl>
    <w:lvl w:ilvl="7" w:tplc="7C5AF644">
      <w:start w:val="1"/>
      <w:numFmt w:val="bullet"/>
      <w:lvlText w:val="•"/>
      <w:lvlJc w:val="left"/>
      <w:rPr>
        <w:rFonts w:hint="default"/>
      </w:rPr>
    </w:lvl>
    <w:lvl w:ilvl="8" w:tplc="16A8B3F6">
      <w:start w:val="1"/>
      <w:numFmt w:val="bullet"/>
      <w:lvlText w:val="•"/>
      <w:lvlJc w:val="left"/>
      <w:rPr>
        <w:rFonts w:hint="default"/>
      </w:rPr>
    </w:lvl>
  </w:abstractNum>
  <w:abstractNum w:abstractNumId="13" w15:restartNumberingAfterBreak="0">
    <w:nsid w:val="6A296B11"/>
    <w:multiLevelType w:val="hybridMultilevel"/>
    <w:tmpl w:val="70DAC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9649F9"/>
    <w:multiLevelType w:val="hybridMultilevel"/>
    <w:tmpl w:val="582CFD5E"/>
    <w:lvl w:ilvl="0" w:tplc="A7726B96">
      <w:start w:val="3"/>
      <w:numFmt w:val="upperLetter"/>
      <w:lvlText w:val="%1."/>
      <w:lvlJc w:val="left"/>
      <w:pPr>
        <w:ind w:hanging="257"/>
      </w:pPr>
      <w:rPr>
        <w:rFonts w:ascii="Verdana" w:eastAsia="Verdana" w:hAnsi="Verdana" w:hint="default"/>
        <w:b/>
        <w:bCs/>
        <w:color w:val="34344D"/>
        <w:spacing w:val="-7"/>
        <w:w w:val="103"/>
        <w:sz w:val="18"/>
        <w:szCs w:val="18"/>
      </w:rPr>
    </w:lvl>
    <w:lvl w:ilvl="1" w:tplc="D1426E52">
      <w:start w:val="1"/>
      <w:numFmt w:val="bullet"/>
      <w:lvlText w:val="•"/>
      <w:lvlJc w:val="left"/>
      <w:rPr>
        <w:rFonts w:hint="default"/>
      </w:rPr>
    </w:lvl>
    <w:lvl w:ilvl="2" w:tplc="D0003D98">
      <w:start w:val="1"/>
      <w:numFmt w:val="bullet"/>
      <w:lvlText w:val="•"/>
      <w:lvlJc w:val="left"/>
      <w:rPr>
        <w:rFonts w:hint="default"/>
      </w:rPr>
    </w:lvl>
    <w:lvl w:ilvl="3" w:tplc="6CE28426">
      <w:start w:val="1"/>
      <w:numFmt w:val="bullet"/>
      <w:lvlText w:val="•"/>
      <w:lvlJc w:val="left"/>
      <w:rPr>
        <w:rFonts w:hint="default"/>
      </w:rPr>
    </w:lvl>
    <w:lvl w:ilvl="4" w:tplc="0C34A0C4">
      <w:start w:val="1"/>
      <w:numFmt w:val="bullet"/>
      <w:lvlText w:val="•"/>
      <w:lvlJc w:val="left"/>
      <w:rPr>
        <w:rFonts w:hint="default"/>
      </w:rPr>
    </w:lvl>
    <w:lvl w:ilvl="5" w:tplc="0A781BA0">
      <w:start w:val="1"/>
      <w:numFmt w:val="bullet"/>
      <w:lvlText w:val="•"/>
      <w:lvlJc w:val="left"/>
      <w:rPr>
        <w:rFonts w:hint="default"/>
      </w:rPr>
    </w:lvl>
    <w:lvl w:ilvl="6" w:tplc="3C32CD2A">
      <w:start w:val="1"/>
      <w:numFmt w:val="bullet"/>
      <w:lvlText w:val="•"/>
      <w:lvlJc w:val="left"/>
      <w:rPr>
        <w:rFonts w:hint="default"/>
      </w:rPr>
    </w:lvl>
    <w:lvl w:ilvl="7" w:tplc="3AD6A1FE">
      <w:start w:val="1"/>
      <w:numFmt w:val="bullet"/>
      <w:lvlText w:val="•"/>
      <w:lvlJc w:val="left"/>
      <w:rPr>
        <w:rFonts w:hint="default"/>
      </w:rPr>
    </w:lvl>
    <w:lvl w:ilvl="8" w:tplc="FB06AE90">
      <w:start w:val="1"/>
      <w:numFmt w:val="bullet"/>
      <w:lvlText w:val="•"/>
      <w:lvlJc w:val="left"/>
      <w:rPr>
        <w:rFonts w:hint="default"/>
      </w:rPr>
    </w:lvl>
  </w:abstractNum>
  <w:num w:numId="1" w16cid:durableId="2082217578">
    <w:abstractNumId w:val="12"/>
  </w:num>
  <w:num w:numId="2" w16cid:durableId="1992560158">
    <w:abstractNumId w:val="9"/>
  </w:num>
  <w:num w:numId="3" w16cid:durableId="1739286575">
    <w:abstractNumId w:val="2"/>
  </w:num>
  <w:num w:numId="4" w16cid:durableId="594558121">
    <w:abstractNumId w:val="14"/>
  </w:num>
  <w:num w:numId="5" w16cid:durableId="990717749">
    <w:abstractNumId w:val="5"/>
  </w:num>
  <w:num w:numId="6" w16cid:durableId="1745182075">
    <w:abstractNumId w:val="11"/>
  </w:num>
  <w:num w:numId="7" w16cid:durableId="1399789173">
    <w:abstractNumId w:val="7"/>
  </w:num>
  <w:num w:numId="8" w16cid:durableId="263003786">
    <w:abstractNumId w:val="6"/>
  </w:num>
  <w:num w:numId="9" w16cid:durableId="1736322227">
    <w:abstractNumId w:val="3"/>
  </w:num>
  <w:num w:numId="10" w16cid:durableId="1732458136">
    <w:abstractNumId w:val="10"/>
  </w:num>
  <w:num w:numId="11" w16cid:durableId="1901860674">
    <w:abstractNumId w:val="8"/>
  </w:num>
  <w:num w:numId="12" w16cid:durableId="1440024464">
    <w:abstractNumId w:val="13"/>
  </w:num>
  <w:num w:numId="13" w16cid:durableId="1800150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7028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07282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aschek,Stephen  (HMFP - HMFP Medicine)">
    <w15:presenceInfo w15:providerId="AD" w15:userId="S-1-5-21-979596666-1058737641-1233803906-225476"/>
  </w15:person>
  <w15:person w15:author="Byron C Jaeger">
    <w15:presenceInfo w15:providerId="AD" w15:userId="S::bjaeger@wakehealth.edu::85c6e26b-50b9-4776-9e89-c10c0e62609c"/>
  </w15:person>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wtxfdzhrsza9ez2wppv0roxs0xdwtf9t00&quot;&gt;BP library&lt;record-ids&gt;&lt;item&gt;180&lt;/item&gt;&lt;item&gt;195&lt;/item&gt;&lt;item&gt;501&lt;/item&gt;&lt;/record-ids&gt;&lt;/item&gt;&lt;/Libraries&gt;"/>
  </w:docVars>
  <w:rsids>
    <w:rsidRoot w:val="00D444E8"/>
    <w:rsid w:val="000250E5"/>
    <w:rsid w:val="00071636"/>
    <w:rsid w:val="000812A7"/>
    <w:rsid w:val="00097033"/>
    <w:rsid w:val="000B07B9"/>
    <w:rsid w:val="000C03F1"/>
    <w:rsid w:val="000F4479"/>
    <w:rsid w:val="001073CE"/>
    <w:rsid w:val="00124ACF"/>
    <w:rsid w:val="00132564"/>
    <w:rsid w:val="00134D15"/>
    <w:rsid w:val="00140C0B"/>
    <w:rsid w:val="001503BC"/>
    <w:rsid w:val="00152793"/>
    <w:rsid w:val="00162D21"/>
    <w:rsid w:val="00164E0B"/>
    <w:rsid w:val="001D4D58"/>
    <w:rsid w:val="001D5B49"/>
    <w:rsid w:val="001D6628"/>
    <w:rsid w:val="001D7D88"/>
    <w:rsid w:val="002174BD"/>
    <w:rsid w:val="0022639C"/>
    <w:rsid w:val="00232A77"/>
    <w:rsid w:val="00270DED"/>
    <w:rsid w:val="00282BFC"/>
    <w:rsid w:val="002A7A24"/>
    <w:rsid w:val="002B14FF"/>
    <w:rsid w:val="002B3642"/>
    <w:rsid w:val="002C36B2"/>
    <w:rsid w:val="002E3438"/>
    <w:rsid w:val="002F3E28"/>
    <w:rsid w:val="00305CCD"/>
    <w:rsid w:val="00306684"/>
    <w:rsid w:val="00322D2D"/>
    <w:rsid w:val="00344B49"/>
    <w:rsid w:val="00362C72"/>
    <w:rsid w:val="003842AD"/>
    <w:rsid w:val="003A2F5F"/>
    <w:rsid w:val="003A452C"/>
    <w:rsid w:val="003B743D"/>
    <w:rsid w:val="003C05C7"/>
    <w:rsid w:val="003C4481"/>
    <w:rsid w:val="003C6CE1"/>
    <w:rsid w:val="003D2227"/>
    <w:rsid w:val="003E608E"/>
    <w:rsid w:val="003F6944"/>
    <w:rsid w:val="00403900"/>
    <w:rsid w:val="00404AB6"/>
    <w:rsid w:val="00405B77"/>
    <w:rsid w:val="00431648"/>
    <w:rsid w:val="004464FE"/>
    <w:rsid w:val="00450498"/>
    <w:rsid w:val="004507CC"/>
    <w:rsid w:val="00467042"/>
    <w:rsid w:val="004750CC"/>
    <w:rsid w:val="00476B28"/>
    <w:rsid w:val="00496E8C"/>
    <w:rsid w:val="004A2FEA"/>
    <w:rsid w:val="004B56E7"/>
    <w:rsid w:val="004C6DE6"/>
    <w:rsid w:val="004D3A48"/>
    <w:rsid w:val="004D3DC5"/>
    <w:rsid w:val="004E0B1F"/>
    <w:rsid w:val="004F163B"/>
    <w:rsid w:val="0051558F"/>
    <w:rsid w:val="00521314"/>
    <w:rsid w:val="00522546"/>
    <w:rsid w:val="00535BCE"/>
    <w:rsid w:val="00552CCC"/>
    <w:rsid w:val="00556D7D"/>
    <w:rsid w:val="00561417"/>
    <w:rsid w:val="00572F47"/>
    <w:rsid w:val="005755F3"/>
    <w:rsid w:val="005B3691"/>
    <w:rsid w:val="005D0BAA"/>
    <w:rsid w:val="005D1FF9"/>
    <w:rsid w:val="0060043D"/>
    <w:rsid w:val="00600C04"/>
    <w:rsid w:val="006025DC"/>
    <w:rsid w:val="00612FE6"/>
    <w:rsid w:val="00614D11"/>
    <w:rsid w:val="00626913"/>
    <w:rsid w:val="00635676"/>
    <w:rsid w:val="00642F50"/>
    <w:rsid w:val="00685FAC"/>
    <w:rsid w:val="006950AA"/>
    <w:rsid w:val="006A764E"/>
    <w:rsid w:val="006C0965"/>
    <w:rsid w:val="006F13F4"/>
    <w:rsid w:val="007068E3"/>
    <w:rsid w:val="007133A8"/>
    <w:rsid w:val="00730ED6"/>
    <w:rsid w:val="00732999"/>
    <w:rsid w:val="00735607"/>
    <w:rsid w:val="00740DED"/>
    <w:rsid w:val="007422BA"/>
    <w:rsid w:val="00744CAA"/>
    <w:rsid w:val="00770ACE"/>
    <w:rsid w:val="00783B98"/>
    <w:rsid w:val="0078668E"/>
    <w:rsid w:val="007917F1"/>
    <w:rsid w:val="007C5612"/>
    <w:rsid w:val="007C739E"/>
    <w:rsid w:val="007D6704"/>
    <w:rsid w:val="007F2DA7"/>
    <w:rsid w:val="007F7683"/>
    <w:rsid w:val="0080350C"/>
    <w:rsid w:val="008502D1"/>
    <w:rsid w:val="008564A9"/>
    <w:rsid w:val="00860544"/>
    <w:rsid w:val="00865CB4"/>
    <w:rsid w:val="00870F9E"/>
    <w:rsid w:val="00873B6E"/>
    <w:rsid w:val="008767CF"/>
    <w:rsid w:val="00884AB8"/>
    <w:rsid w:val="00897A99"/>
    <w:rsid w:val="008A0D26"/>
    <w:rsid w:val="008A78C5"/>
    <w:rsid w:val="008B56A7"/>
    <w:rsid w:val="008B795D"/>
    <w:rsid w:val="008E57BB"/>
    <w:rsid w:val="009203B7"/>
    <w:rsid w:val="00963456"/>
    <w:rsid w:val="00963F08"/>
    <w:rsid w:val="00973B40"/>
    <w:rsid w:val="009A3AA0"/>
    <w:rsid w:val="009C7F5A"/>
    <w:rsid w:val="009E466E"/>
    <w:rsid w:val="009F2A24"/>
    <w:rsid w:val="00A34FCB"/>
    <w:rsid w:val="00A35AEC"/>
    <w:rsid w:val="00A6051D"/>
    <w:rsid w:val="00A72683"/>
    <w:rsid w:val="00A81C91"/>
    <w:rsid w:val="00A84F68"/>
    <w:rsid w:val="00A85F87"/>
    <w:rsid w:val="00A864F9"/>
    <w:rsid w:val="00A9279F"/>
    <w:rsid w:val="00AA25C5"/>
    <w:rsid w:val="00AC313C"/>
    <w:rsid w:val="00B0694B"/>
    <w:rsid w:val="00B11D64"/>
    <w:rsid w:val="00B40ED3"/>
    <w:rsid w:val="00B644C5"/>
    <w:rsid w:val="00B67719"/>
    <w:rsid w:val="00B72435"/>
    <w:rsid w:val="00B72AD4"/>
    <w:rsid w:val="00B81952"/>
    <w:rsid w:val="00B9642E"/>
    <w:rsid w:val="00BA4A5C"/>
    <w:rsid w:val="00BB609E"/>
    <w:rsid w:val="00BD0837"/>
    <w:rsid w:val="00BF372A"/>
    <w:rsid w:val="00BF5534"/>
    <w:rsid w:val="00C11850"/>
    <w:rsid w:val="00C21E6E"/>
    <w:rsid w:val="00C2470D"/>
    <w:rsid w:val="00C26E71"/>
    <w:rsid w:val="00C53BE6"/>
    <w:rsid w:val="00C73110"/>
    <w:rsid w:val="00CB4ECC"/>
    <w:rsid w:val="00CC676C"/>
    <w:rsid w:val="00CE0260"/>
    <w:rsid w:val="00CF2D7F"/>
    <w:rsid w:val="00CF7C6E"/>
    <w:rsid w:val="00D132E3"/>
    <w:rsid w:val="00D413E2"/>
    <w:rsid w:val="00D444E8"/>
    <w:rsid w:val="00D73B08"/>
    <w:rsid w:val="00DB61B4"/>
    <w:rsid w:val="00DC3DD0"/>
    <w:rsid w:val="00DF515A"/>
    <w:rsid w:val="00E01D6F"/>
    <w:rsid w:val="00E056F1"/>
    <w:rsid w:val="00E07089"/>
    <w:rsid w:val="00E16F7F"/>
    <w:rsid w:val="00E2460A"/>
    <w:rsid w:val="00E309CC"/>
    <w:rsid w:val="00E33E77"/>
    <w:rsid w:val="00E468BE"/>
    <w:rsid w:val="00E60083"/>
    <w:rsid w:val="00E60ED6"/>
    <w:rsid w:val="00E918C5"/>
    <w:rsid w:val="00EB7F74"/>
    <w:rsid w:val="00EC4214"/>
    <w:rsid w:val="00EE6785"/>
    <w:rsid w:val="00EF0666"/>
    <w:rsid w:val="00EF6153"/>
    <w:rsid w:val="00F1119A"/>
    <w:rsid w:val="00F57BDE"/>
    <w:rsid w:val="00F72116"/>
    <w:rsid w:val="00F77525"/>
    <w:rsid w:val="00F94223"/>
    <w:rsid w:val="00FB6927"/>
    <w:rsid w:val="00FC7EFC"/>
    <w:rsid w:val="00FE1425"/>
    <w:rsid w:val="00FE1720"/>
    <w:rsid w:val="00FF222B"/>
    <w:rsid w:val="00F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5B5801"/>
  <w15:chartTrackingRefBased/>
  <w15:docId w15:val="{0A17CA65-A038-4AA1-AF1D-EE39A6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44E8"/>
    <w:pPr>
      <w:widowControl w:val="0"/>
      <w:spacing w:after="0" w:line="240" w:lineRule="auto"/>
      <w:ind w:left="108" w:hanging="700"/>
      <w:outlineLvl w:val="0"/>
    </w:pPr>
    <w:rPr>
      <w:rFonts w:ascii="Verdana" w:eastAsia="Verdana" w:hAnsi="Verdana"/>
      <w:b/>
      <w:bCs/>
      <w:sz w:val="30"/>
      <w:szCs w:val="30"/>
    </w:rPr>
  </w:style>
  <w:style w:type="paragraph" w:styleId="Heading2">
    <w:name w:val="heading 2"/>
    <w:basedOn w:val="Normal"/>
    <w:link w:val="Heading2Char"/>
    <w:uiPriority w:val="1"/>
    <w:qFormat/>
    <w:rsid w:val="00D444E8"/>
    <w:pPr>
      <w:widowControl w:val="0"/>
      <w:spacing w:after="0" w:line="240" w:lineRule="auto"/>
      <w:ind w:left="108"/>
      <w:outlineLvl w:val="1"/>
    </w:pPr>
    <w:rPr>
      <w:rFonts w:ascii="Verdana" w:eastAsia="Verdana" w:hAnsi="Verdana"/>
      <w:b/>
      <w:bCs/>
      <w:sz w:val="18"/>
      <w:szCs w:val="18"/>
    </w:rPr>
  </w:style>
  <w:style w:type="paragraph" w:styleId="Heading3">
    <w:name w:val="heading 3"/>
    <w:basedOn w:val="Normal"/>
    <w:link w:val="Heading3Char"/>
    <w:uiPriority w:val="1"/>
    <w:qFormat/>
    <w:rsid w:val="00D444E8"/>
    <w:pPr>
      <w:widowControl w:val="0"/>
      <w:spacing w:after="0" w:line="240" w:lineRule="auto"/>
      <w:ind w:left="108"/>
      <w:outlineLvl w:val="2"/>
    </w:pPr>
    <w:rPr>
      <w:rFonts w:ascii="Verdana" w:eastAsia="Verdana" w:hAnsi="Verdana"/>
      <w:sz w:val="18"/>
      <w:szCs w:val="18"/>
    </w:rPr>
  </w:style>
  <w:style w:type="paragraph" w:styleId="Heading4">
    <w:name w:val="heading 4"/>
    <w:basedOn w:val="Normal"/>
    <w:link w:val="Heading4Char"/>
    <w:uiPriority w:val="1"/>
    <w:qFormat/>
    <w:rsid w:val="00D444E8"/>
    <w:pPr>
      <w:widowControl w:val="0"/>
      <w:spacing w:after="0" w:line="240" w:lineRule="auto"/>
      <w:ind w:left="220"/>
      <w:outlineLvl w:val="3"/>
    </w:pPr>
    <w:rPr>
      <w:rFonts w:ascii="Verdana" w:eastAsia="Verdana" w:hAnsi="Verdana"/>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444E8"/>
    <w:pPr>
      <w:spacing w:after="120"/>
    </w:pPr>
  </w:style>
  <w:style w:type="character" w:customStyle="1" w:styleId="BodyTextChar">
    <w:name w:val="Body Text Char"/>
    <w:basedOn w:val="DefaultParagraphFont"/>
    <w:link w:val="BodyText"/>
    <w:uiPriority w:val="99"/>
    <w:rsid w:val="00D444E8"/>
  </w:style>
  <w:style w:type="character" w:customStyle="1" w:styleId="Heading1Char">
    <w:name w:val="Heading 1 Char"/>
    <w:basedOn w:val="DefaultParagraphFont"/>
    <w:link w:val="Heading1"/>
    <w:uiPriority w:val="1"/>
    <w:rsid w:val="00D444E8"/>
    <w:rPr>
      <w:rFonts w:ascii="Verdana" w:eastAsia="Verdana" w:hAnsi="Verdana"/>
      <w:b/>
      <w:bCs/>
      <w:sz w:val="30"/>
      <w:szCs w:val="30"/>
    </w:rPr>
  </w:style>
  <w:style w:type="character" w:customStyle="1" w:styleId="Heading2Char">
    <w:name w:val="Heading 2 Char"/>
    <w:basedOn w:val="DefaultParagraphFont"/>
    <w:link w:val="Heading2"/>
    <w:uiPriority w:val="1"/>
    <w:rsid w:val="00D444E8"/>
    <w:rPr>
      <w:rFonts w:ascii="Verdana" w:eastAsia="Verdana" w:hAnsi="Verdana"/>
      <w:b/>
      <w:bCs/>
      <w:sz w:val="18"/>
      <w:szCs w:val="18"/>
    </w:rPr>
  </w:style>
  <w:style w:type="character" w:customStyle="1" w:styleId="Heading3Char">
    <w:name w:val="Heading 3 Char"/>
    <w:basedOn w:val="DefaultParagraphFont"/>
    <w:link w:val="Heading3"/>
    <w:uiPriority w:val="1"/>
    <w:rsid w:val="00D444E8"/>
    <w:rPr>
      <w:rFonts w:ascii="Verdana" w:eastAsia="Verdana" w:hAnsi="Verdana"/>
      <w:sz w:val="18"/>
      <w:szCs w:val="18"/>
    </w:rPr>
  </w:style>
  <w:style w:type="character" w:customStyle="1" w:styleId="Heading4Char">
    <w:name w:val="Heading 4 Char"/>
    <w:basedOn w:val="DefaultParagraphFont"/>
    <w:link w:val="Heading4"/>
    <w:uiPriority w:val="1"/>
    <w:rsid w:val="00D444E8"/>
    <w:rPr>
      <w:rFonts w:ascii="Verdana" w:eastAsia="Verdana" w:hAnsi="Verdana"/>
      <w:b/>
      <w:bCs/>
      <w:sz w:val="17"/>
      <w:szCs w:val="17"/>
    </w:rPr>
  </w:style>
  <w:style w:type="paragraph" w:styleId="ListParagraph">
    <w:name w:val="List Paragraph"/>
    <w:basedOn w:val="Normal"/>
    <w:uiPriority w:val="1"/>
    <w:qFormat/>
    <w:rsid w:val="00D444E8"/>
    <w:pPr>
      <w:widowControl w:val="0"/>
      <w:spacing w:after="0" w:line="240" w:lineRule="auto"/>
    </w:pPr>
  </w:style>
  <w:style w:type="paragraph" w:customStyle="1" w:styleId="TableParagraph">
    <w:name w:val="Table Paragraph"/>
    <w:basedOn w:val="Normal"/>
    <w:uiPriority w:val="1"/>
    <w:qFormat/>
    <w:rsid w:val="00D444E8"/>
    <w:pPr>
      <w:widowControl w:val="0"/>
      <w:spacing w:after="0" w:line="240" w:lineRule="auto"/>
    </w:pPr>
  </w:style>
  <w:style w:type="paragraph" w:styleId="Header">
    <w:name w:val="header"/>
    <w:basedOn w:val="Normal"/>
    <w:link w:val="HeaderChar"/>
    <w:uiPriority w:val="99"/>
    <w:unhideWhenUsed/>
    <w:rsid w:val="00B7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D4"/>
  </w:style>
  <w:style w:type="paragraph" w:styleId="Footer">
    <w:name w:val="footer"/>
    <w:basedOn w:val="Normal"/>
    <w:link w:val="FooterChar"/>
    <w:uiPriority w:val="99"/>
    <w:unhideWhenUsed/>
    <w:rsid w:val="00B7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D4"/>
  </w:style>
  <w:style w:type="paragraph" w:styleId="NormalWeb">
    <w:name w:val="Normal (Web)"/>
    <w:basedOn w:val="Normal"/>
    <w:uiPriority w:val="99"/>
    <w:unhideWhenUsed/>
    <w:rsid w:val="007068E3"/>
    <w:rPr>
      <w:rFonts w:ascii="Times New Roman" w:hAnsi="Times New Roman" w:cs="Times New Roman"/>
      <w:sz w:val="24"/>
      <w:szCs w:val="24"/>
    </w:rPr>
  </w:style>
  <w:style w:type="character" w:styleId="CommentReference">
    <w:name w:val="annotation reference"/>
    <w:basedOn w:val="DefaultParagraphFont"/>
    <w:semiHidden/>
    <w:unhideWhenUsed/>
    <w:rsid w:val="00DC3DD0"/>
    <w:rPr>
      <w:sz w:val="16"/>
      <w:szCs w:val="16"/>
    </w:rPr>
  </w:style>
  <w:style w:type="paragraph" w:styleId="CommentText">
    <w:name w:val="annotation text"/>
    <w:basedOn w:val="Normal"/>
    <w:link w:val="CommentTextChar"/>
    <w:uiPriority w:val="99"/>
    <w:unhideWhenUsed/>
    <w:rsid w:val="00D413E2"/>
    <w:pPr>
      <w:spacing w:line="240" w:lineRule="auto"/>
    </w:pPr>
    <w:rPr>
      <w:sz w:val="20"/>
      <w:szCs w:val="20"/>
    </w:rPr>
  </w:style>
  <w:style w:type="character" w:customStyle="1" w:styleId="CommentTextChar">
    <w:name w:val="Comment Text Char"/>
    <w:basedOn w:val="DefaultParagraphFont"/>
    <w:link w:val="CommentText"/>
    <w:uiPriority w:val="99"/>
    <w:rsid w:val="00D413E2"/>
    <w:rPr>
      <w:sz w:val="20"/>
      <w:szCs w:val="20"/>
    </w:rPr>
  </w:style>
  <w:style w:type="paragraph" w:styleId="CommentSubject">
    <w:name w:val="annotation subject"/>
    <w:basedOn w:val="CommentText"/>
    <w:next w:val="CommentText"/>
    <w:link w:val="CommentSubjectChar"/>
    <w:uiPriority w:val="99"/>
    <w:semiHidden/>
    <w:unhideWhenUsed/>
    <w:rsid w:val="00D413E2"/>
    <w:rPr>
      <w:b/>
      <w:bCs/>
    </w:rPr>
  </w:style>
  <w:style w:type="character" w:customStyle="1" w:styleId="CommentSubjectChar">
    <w:name w:val="Comment Subject Char"/>
    <w:basedOn w:val="CommentTextChar"/>
    <w:link w:val="CommentSubject"/>
    <w:uiPriority w:val="99"/>
    <w:semiHidden/>
    <w:rsid w:val="00D413E2"/>
    <w:rPr>
      <w:b/>
      <w:bCs/>
      <w:sz w:val="20"/>
      <w:szCs w:val="20"/>
    </w:rPr>
  </w:style>
  <w:style w:type="paragraph" w:styleId="Revision">
    <w:name w:val="Revision"/>
    <w:hidden/>
    <w:uiPriority w:val="99"/>
    <w:semiHidden/>
    <w:rsid w:val="007C739E"/>
    <w:pPr>
      <w:spacing w:after="0" w:line="240" w:lineRule="auto"/>
    </w:pPr>
  </w:style>
  <w:style w:type="paragraph" w:styleId="BalloonText">
    <w:name w:val="Balloon Text"/>
    <w:basedOn w:val="Normal"/>
    <w:link w:val="BalloonTextChar"/>
    <w:uiPriority w:val="99"/>
    <w:semiHidden/>
    <w:unhideWhenUsed/>
    <w:rsid w:val="00305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CCD"/>
    <w:rPr>
      <w:rFonts w:ascii="Segoe UI" w:hAnsi="Segoe UI" w:cs="Segoe UI"/>
      <w:sz w:val="18"/>
      <w:szCs w:val="18"/>
    </w:rPr>
  </w:style>
  <w:style w:type="paragraph" w:customStyle="1" w:styleId="EndNoteBibliographyTitle">
    <w:name w:val="EndNote Bibliography Title"/>
    <w:basedOn w:val="Normal"/>
    <w:link w:val="EndNoteBibliographyTitleChar"/>
    <w:rsid w:val="004D3A48"/>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D3A48"/>
    <w:rPr>
      <w:rFonts w:ascii="Calibri" w:hAnsi="Calibri" w:cs="Calibri"/>
    </w:rPr>
  </w:style>
  <w:style w:type="paragraph" w:customStyle="1" w:styleId="EndNoteBibliography">
    <w:name w:val="EndNote Bibliography"/>
    <w:basedOn w:val="Normal"/>
    <w:link w:val="EndNoteBibliographyChar"/>
    <w:rsid w:val="004D3A48"/>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4D3A48"/>
    <w:rPr>
      <w:rFonts w:ascii="Calibri" w:hAnsi="Calibri" w:cs="Calibri"/>
    </w:rPr>
  </w:style>
  <w:style w:type="character" w:styleId="PlaceholderText">
    <w:name w:val="Placeholder Text"/>
    <w:basedOn w:val="DefaultParagraphFont"/>
    <w:uiPriority w:val="99"/>
    <w:semiHidden/>
    <w:rsid w:val="004D3A48"/>
    <w:rPr>
      <w:color w:val="666666"/>
    </w:rPr>
  </w:style>
  <w:style w:type="character" w:styleId="Hyperlink">
    <w:name w:val="Hyperlink"/>
    <w:basedOn w:val="DefaultParagraphFont"/>
    <w:uiPriority w:val="99"/>
    <w:unhideWhenUsed/>
    <w:rsid w:val="00A864F9"/>
    <w:rPr>
      <w:color w:val="0563C1" w:themeColor="hyperlink"/>
      <w:u w:val="single"/>
    </w:rPr>
  </w:style>
  <w:style w:type="character" w:customStyle="1" w:styleId="UnresolvedMention1">
    <w:name w:val="Unresolved Mention1"/>
    <w:basedOn w:val="DefaultParagraphFont"/>
    <w:uiPriority w:val="99"/>
    <w:semiHidden/>
    <w:unhideWhenUsed/>
    <w:rsid w:val="00A8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125">
      <w:bodyDiv w:val="1"/>
      <w:marLeft w:val="0"/>
      <w:marRight w:val="0"/>
      <w:marTop w:val="0"/>
      <w:marBottom w:val="0"/>
      <w:divBdr>
        <w:top w:val="none" w:sz="0" w:space="0" w:color="auto"/>
        <w:left w:val="none" w:sz="0" w:space="0" w:color="auto"/>
        <w:bottom w:val="none" w:sz="0" w:space="0" w:color="auto"/>
        <w:right w:val="none" w:sz="0" w:space="0" w:color="auto"/>
      </w:divBdr>
    </w:div>
    <w:div w:id="231162340">
      <w:bodyDiv w:val="1"/>
      <w:marLeft w:val="0"/>
      <w:marRight w:val="0"/>
      <w:marTop w:val="0"/>
      <w:marBottom w:val="0"/>
      <w:divBdr>
        <w:top w:val="none" w:sz="0" w:space="0" w:color="auto"/>
        <w:left w:val="none" w:sz="0" w:space="0" w:color="auto"/>
        <w:bottom w:val="none" w:sz="0" w:space="0" w:color="auto"/>
        <w:right w:val="none" w:sz="0" w:space="0" w:color="auto"/>
      </w:divBdr>
    </w:div>
    <w:div w:id="239222317">
      <w:bodyDiv w:val="1"/>
      <w:marLeft w:val="0"/>
      <w:marRight w:val="0"/>
      <w:marTop w:val="0"/>
      <w:marBottom w:val="0"/>
      <w:divBdr>
        <w:top w:val="none" w:sz="0" w:space="0" w:color="auto"/>
        <w:left w:val="none" w:sz="0" w:space="0" w:color="auto"/>
        <w:bottom w:val="none" w:sz="0" w:space="0" w:color="auto"/>
        <w:right w:val="none" w:sz="0" w:space="0" w:color="auto"/>
      </w:divBdr>
    </w:div>
    <w:div w:id="444467726">
      <w:bodyDiv w:val="1"/>
      <w:marLeft w:val="0"/>
      <w:marRight w:val="0"/>
      <w:marTop w:val="0"/>
      <w:marBottom w:val="0"/>
      <w:divBdr>
        <w:top w:val="none" w:sz="0" w:space="0" w:color="auto"/>
        <w:left w:val="none" w:sz="0" w:space="0" w:color="auto"/>
        <w:bottom w:val="none" w:sz="0" w:space="0" w:color="auto"/>
        <w:right w:val="none" w:sz="0" w:space="0" w:color="auto"/>
      </w:divBdr>
    </w:div>
    <w:div w:id="1117262789">
      <w:bodyDiv w:val="1"/>
      <w:marLeft w:val="0"/>
      <w:marRight w:val="0"/>
      <w:marTop w:val="0"/>
      <w:marBottom w:val="0"/>
      <w:divBdr>
        <w:top w:val="none" w:sz="0" w:space="0" w:color="auto"/>
        <w:left w:val="none" w:sz="0" w:space="0" w:color="auto"/>
        <w:bottom w:val="none" w:sz="0" w:space="0" w:color="auto"/>
        <w:right w:val="none" w:sz="0" w:space="0" w:color="auto"/>
      </w:divBdr>
    </w:div>
    <w:div w:id="1308124370">
      <w:bodyDiv w:val="1"/>
      <w:marLeft w:val="0"/>
      <w:marRight w:val="0"/>
      <w:marTop w:val="0"/>
      <w:marBottom w:val="0"/>
      <w:divBdr>
        <w:top w:val="none" w:sz="0" w:space="0" w:color="auto"/>
        <w:left w:val="none" w:sz="0" w:space="0" w:color="auto"/>
        <w:bottom w:val="none" w:sz="0" w:space="0" w:color="auto"/>
        <w:right w:val="none" w:sz="0" w:space="0" w:color="auto"/>
      </w:divBdr>
    </w:div>
    <w:div w:id="1348288263">
      <w:bodyDiv w:val="1"/>
      <w:marLeft w:val="0"/>
      <w:marRight w:val="0"/>
      <w:marTop w:val="0"/>
      <w:marBottom w:val="0"/>
      <w:divBdr>
        <w:top w:val="none" w:sz="0" w:space="0" w:color="auto"/>
        <w:left w:val="none" w:sz="0" w:space="0" w:color="auto"/>
        <w:bottom w:val="none" w:sz="0" w:space="0" w:color="auto"/>
        <w:right w:val="none" w:sz="0" w:space="0" w:color="auto"/>
      </w:divBdr>
    </w:div>
    <w:div w:id="1545020145">
      <w:bodyDiv w:val="1"/>
      <w:marLeft w:val="0"/>
      <w:marRight w:val="0"/>
      <w:marTop w:val="0"/>
      <w:marBottom w:val="0"/>
      <w:divBdr>
        <w:top w:val="none" w:sz="0" w:space="0" w:color="auto"/>
        <w:left w:val="none" w:sz="0" w:space="0" w:color="auto"/>
        <w:bottom w:val="none" w:sz="0" w:space="0" w:color="auto"/>
        <w:right w:val="none" w:sz="0" w:space="0" w:color="auto"/>
      </w:divBdr>
    </w:div>
    <w:div w:id="1695378182">
      <w:bodyDiv w:val="1"/>
      <w:marLeft w:val="0"/>
      <w:marRight w:val="0"/>
      <w:marTop w:val="0"/>
      <w:marBottom w:val="0"/>
      <w:divBdr>
        <w:top w:val="none" w:sz="0" w:space="0" w:color="auto"/>
        <w:left w:val="none" w:sz="0" w:space="0" w:color="auto"/>
        <w:bottom w:val="none" w:sz="0" w:space="0" w:color="auto"/>
        <w:right w:val="none" w:sz="0" w:space="0" w:color="auto"/>
      </w:divBdr>
    </w:div>
    <w:div w:id="17945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7CEE908B94541A5870D06CE8C2C08" ma:contentTypeVersion="15" ma:contentTypeDescription="Create a new document." ma:contentTypeScope="" ma:versionID="56e101e1864eb41406f14f81a16c399a">
  <xsd:schema xmlns:xsd="http://www.w3.org/2001/XMLSchema" xmlns:xs="http://www.w3.org/2001/XMLSchema" xmlns:p="http://schemas.microsoft.com/office/2006/metadata/properties" xmlns:ns3="20234c57-7d03-43b8-990c-8b8c0af2e5fd" xmlns:ns4="0df5dff8-924c-4e90-8b0d-3dd4d5946a22" targetNamespace="http://schemas.microsoft.com/office/2006/metadata/properties" ma:root="true" ma:fieldsID="a638d2e62cbd8221b97d8dffbcae16a0" ns3:_="" ns4:_="">
    <xsd:import namespace="20234c57-7d03-43b8-990c-8b8c0af2e5fd"/>
    <xsd:import namespace="0df5dff8-924c-4e90-8b0d-3dd4d5946a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4c57-7d03-43b8-990c-8b8c0af2e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f5dff8-924c-4e90-8b0d-3dd4d5946a2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234c57-7d03-43b8-990c-8b8c0af2e5fd" xsi:nil="true"/>
  </documentManagement>
</p:properties>
</file>

<file path=customXml/itemProps1.xml><?xml version="1.0" encoding="utf-8"?>
<ds:datastoreItem xmlns:ds="http://schemas.openxmlformats.org/officeDocument/2006/customXml" ds:itemID="{C0C09C88-2544-4DBE-B17C-ADBAEA648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4c57-7d03-43b8-990c-8b8c0af2e5fd"/>
    <ds:schemaRef ds:uri="0df5dff8-924c-4e90-8b0d-3dd4d5946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2BD3CC-7279-4315-B9D7-1B2D2AC2BBC2}">
  <ds:schemaRefs>
    <ds:schemaRef ds:uri="http://schemas.microsoft.com/sharepoint/v3/contenttype/forms"/>
  </ds:schemaRefs>
</ds:datastoreItem>
</file>

<file path=customXml/itemProps3.xml><?xml version="1.0" encoding="utf-8"?>
<ds:datastoreItem xmlns:ds="http://schemas.openxmlformats.org/officeDocument/2006/customXml" ds:itemID="{6C40510E-85E1-4495-A847-DC0EA1633D4A}">
  <ds:schemaRefs>
    <ds:schemaRef ds:uri="http://schemas.microsoft.com/office/2006/metadata/properties"/>
    <ds:schemaRef ds:uri="http://schemas.microsoft.com/office/infopath/2007/PartnerControls"/>
    <ds:schemaRef ds:uri="20234c57-7d03-43b8-990c-8b8c0af2e5f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UMMC</Company>
  <LinksUpToDate>false</LinksUpToDate>
  <CharactersWithSpaces>30924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Arnita F. Norwood</dc:creator>
  <cp:keywords/>
  <dc:description/>
  <cp:lastModifiedBy>Byron C Jaeger</cp:lastModifiedBy>
  <cp:revision>2</cp:revision>
  <cp:lastPrinted>2016-01-20T23:06:00Z</cp:lastPrinted>
  <dcterms:created xsi:type="dcterms:W3CDTF">2024-05-29T18:44:00Z</dcterms:created>
  <dcterms:modified xsi:type="dcterms:W3CDTF">2024-05-29T18:44:00Z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0x010100ACA7CEE908B94541A5870D06CE8C2C08</vt:lpwstr>
  </property>
</Properties>
</file>