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8BBD" w14:textId="77777777" w:rsidR="007068E3" w:rsidRDefault="00000000">
      <w:pPr>
        <w:rPr>
          <w:b/>
          <w:sz w:val="24"/>
          <w:szCs w:val="24"/>
        </w:rPr>
      </w:pPr>
      <w:r>
        <w:rPr>
          <w:b/>
          <w:noProof/>
        </w:rPr>
        <w:pict w14:anchorId="29AF14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9pt;margin-top:-46.65pt;width:51.85pt;height:52.2pt;z-index:-251658752;mso-position-horizontal-relative:text;mso-position-vertical-relative:text" wrapcoords="-132 0 -132 21469 21600 21469 21600 0 -132 0">
            <v:imagedata r:id="rId7" o:title="New JHS LOGO"/>
          </v:shape>
        </w:pict>
      </w:r>
    </w:p>
    <w:p w14:paraId="516AA0EF" w14:textId="77777777" w:rsidR="009F2A24" w:rsidRDefault="00CE0260" w:rsidP="009F2A24">
      <w:pPr>
        <w:pStyle w:val="NormalWeb"/>
        <w:spacing w:after="0"/>
        <w:rPr>
          <w:rFonts w:asciiTheme="minorHAnsi" w:hAnsiTheme="minorHAnsi"/>
          <w:b/>
        </w:rPr>
      </w:pPr>
      <w:r>
        <w:rPr>
          <w:rFonts w:asciiTheme="minorHAnsi" w:hAnsiTheme="minorHAnsi"/>
          <w:b/>
        </w:rPr>
        <w:t xml:space="preserve">Manuscript </w:t>
      </w:r>
      <w:r w:rsidR="009F2A24">
        <w:rPr>
          <w:rFonts w:asciiTheme="minorHAnsi" w:hAnsiTheme="minorHAnsi"/>
          <w:b/>
        </w:rPr>
        <w:t>Proposal Outline</w:t>
      </w:r>
      <w:r w:rsidR="00B9642E">
        <w:rPr>
          <w:rFonts w:asciiTheme="minorHAnsi" w:hAnsiTheme="minorHAnsi"/>
          <w:b/>
        </w:rPr>
        <w:t xml:space="preserve"> (Upload)</w:t>
      </w:r>
    </w:p>
    <w:p w14:paraId="02ACD169" w14:textId="77777777" w:rsidR="007068E3" w:rsidRPr="007068E3" w:rsidRDefault="007068E3" w:rsidP="007068E3">
      <w:pPr>
        <w:pStyle w:val="NormalWeb"/>
        <w:rPr>
          <w:rFonts w:asciiTheme="minorHAnsi" w:eastAsia="Times New Roman" w:hAnsiTheme="minorHAnsi" w:cs="Arial"/>
          <w:color w:val="000000"/>
        </w:rPr>
      </w:pPr>
      <w:r w:rsidRPr="007068E3">
        <w:rPr>
          <w:rFonts w:asciiTheme="minorHAnsi" w:hAnsiTheme="minorHAnsi"/>
          <w:b/>
        </w:rPr>
        <w:t xml:space="preserve">Instructions: </w:t>
      </w:r>
      <w:r w:rsidRPr="007068E3">
        <w:rPr>
          <w:rFonts w:asciiTheme="minorHAnsi" w:eastAsia="Times New Roman" w:hAnsiTheme="minorHAnsi" w:cs="Arial"/>
          <w:color w:val="000000"/>
        </w:rPr>
        <w:t>Use a font size of 11 points or larger</w:t>
      </w:r>
      <w:r w:rsidR="00F1119A">
        <w:rPr>
          <w:rFonts w:asciiTheme="minorHAnsi" w:eastAsia="Times New Roman" w:hAnsiTheme="minorHAnsi" w:cs="Arial"/>
          <w:color w:val="000000"/>
        </w:rPr>
        <w:t xml:space="preserve"> with</w:t>
      </w:r>
      <w:r w:rsidRPr="007068E3">
        <w:rPr>
          <w:rFonts w:asciiTheme="minorHAnsi" w:eastAsia="Times New Roman" w:hAnsiTheme="minorHAnsi" w:cs="Arial"/>
          <w:color w:val="000000"/>
        </w:rPr>
        <w:t xml:space="preserve"> at least one-half inch margins (top, bottom, left, and right) for all pages. </w:t>
      </w:r>
      <w:r w:rsidR="00A35AEC" w:rsidRPr="00A35AEC">
        <w:rPr>
          <w:rFonts w:asciiTheme="minorHAnsi" w:eastAsia="Times New Roman" w:hAnsiTheme="minorHAnsi" w:cs="Arial"/>
          <w:color w:val="000000"/>
          <w:highlight w:val="yellow"/>
        </w:rPr>
        <w:t xml:space="preserve">Note: Supplemental materials such as table shells </w:t>
      </w:r>
      <w:r w:rsidR="004F163B">
        <w:rPr>
          <w:rFonts w:asciiTheme="minorHAnsi" w:eastAsia="Times New Roman" w:hAnsiTheme="minorHAnsi" w:cs="Arial"/>
          <w:color w:val="000000"/>
          <w:highlight w:val="yellow"/>
        </w:rPr>
        <w:t>must</w:t>
      </w:r>
      <w:r w:rsidR="00A35AEC" w:rsidRPr="00A35AEC">
        <w:rPr>
          <w:rFonts w:asciiTheme="minorHAnsi" w:eastAsia="Times New Roman" w:hAnsiTheme="minorHAnsi" w:cs="Arial"/>
          <w:color w:val="000000"/>
          <w:highlight w:val="yellow"/>
        </w:rPr>
        <w:t xml:space="preserve"> be </w:t>
      </w:r>
      <w:r w:rsidR="003E608E">
        <w:rPr>
          <w:rFonts w:asciiTheme="minorHAnsi" w:eastAsia="Times New Roman" w:hAnsiTheme="minorHAnsi" w:cs="Arial"/>
          <w:color w:val="000000"/>
          <w:highlight w:val="yellow"/>
        </w:rPr>
        <w:t>uploaded s</w:t>
      </w:r>
      <w:r w:rsidR="00A35AEC" w:rsidRPr="00A35AEC">
        <w:rPr>
          <w:rFonts w:asciiTheme="minorHAnsi" w:eastAsia="Times New Roman" w:hAnsiTheme="minorHAnsi" w:cs="Arial"/>
          <w:color w:val="000000"/>
          <w:highlight w:val="yellow"/>
        </w:rPr>
        <w:t>eparate</w:t>
      </w:r>
      <w:r w:rsidR="003E608E">
        <w:rPr>
          <w:rFonts w:asciiTheme="minorHAnsi" w:eastAsia="Times New Roman" w:hAnsiTheme="minorHAnsi" w:cs="Arial"/>
          <w:color w:val="000000"/>
          <w:highlight w:val="yellow"/>
        </w:rPr>
        <w:t xml:space="preserve">ly. </w:t>
      </w:r>
      <w:r w:rsidR="00A35AEC" w:rsidRPr="00A35AEC">
        <w:rPr>
          <w:rFonts w:asciiTheme="minorHAnsi" w:eastAsia="Times New Roman" w:hAnsiTheme="minorHAnsi" w:cs="Arial"/>
          <w:color w:val="000000"/>
          <w:highlight w:val="yellow"/>
        </w:rPr>
        <w:t xml:space="preserve"> </w:t>
      </w:r>
    </w:p>
    <w:p w14:paraId="3AEA61CA" w14:textId="77777777" w:rsidR="007068E3" w:rsidRDefault="007068E3" w:rsidP="007068E3">
      <w:pPr>
        <w:spacing w:after="0"/>
        <w:rPr>
          <w:b/>
          <w:sz w:val="24"/>
          <w:szCs w:val="24"/>
        </w:rPr>
      </w:pPr>
    </w:p>
    <w:p w14:paraId="4CB66883" w14:textId="77777777" w:rsidR="00D444E8" w:rsidRPr="00132564" w:rsidRDefault="00D444E8" w:rsidP="00132564">
      <w:pPr>
        <w:pStyle w:val="ListParagraph"/>
        <w:numPr>
          <w:ilvl w:val="0"/>
          <w:numId w:val="11"/>
        </w:numPr>
        <w:ind w:left="360"/>
        <w:rPr>
          <w:b/>
          <w:sz w:val="24"/>
          <w:szCs w:val="24"/>
        </w:rPr>
      </w:pPr>
      <w:r w:rsidRPr="00132564">
        <w:rPr>
          <w:b/>
          <w:sz w:val="24"/>
          <w:szCs w:val="24"/>
        </w:rPr>
        <w:t>Proposal Title</w:t>
      </w:r>
      <w:r w:rsidR="00132564" w:rsidRPr="00132564">
        <w:rPr>
          <w:b/>
          <w:sz w:val="24"/>
          <w:szCs w:val="24"/>
        </w:rPr>
        <w:t>:</w:t>
      </w:r>
      <w:r w:rsidRPr="00132564">
        <w:rPr>
          <w:b/>
          <w:sz w:val="24"/>
          <w:szCs w:val="24"/>
        </w:rPr>
        <w:t xml:space="preserve"> </w:t>
      </w:r>
    </w:p>
    <w:p w14:paraId="0CD44A2D" w14:textId="77777777" w:rsidR="00132564" w:rsidRDefault="00132564" w:rsidP="007068E3">
      <w:pPr>
        <w:spacing w:after="0"/>
        <w:rPr>
          <w:b/>
          <w:sz w:val="24"/>
          <w:szCs w:val="24"/>
        </w:rPr>
      </w:pPr>
    </w:p>
    <w:p w14:paraId="472E58FE" w14:textId="77777777" w:rsidR="007068E3" w:rsidRPr="00132564" w:rsidRDefault="00132564" w:rsidP="00770ACE">
      <w:pPr>
        <w:pStyle w:val="ListParagraph"/>
        <w:numPr>
          <w:ilvl w:val="0"/>
          <w:numId w:val="11"/>
        </w:numPr>
        <w:ind w:left="360"/>
        <w:rPr>
          <w:b/>
          <w:sz w:val="24"/>
          <w:szCs w:val="24"/>
        </w:rPr>
      </w:pPr>
      <w:r w:rsidRPr="00132564">
        <w:rPr>
          <w:b/>
          <w:sz w:val="24"/>
          <w:szCs w:val="24"/>
        </w:rPr>
        <w:t>Lead Author:</w:t>
      </w:r>
    </w:p>
    <w:p w14:paraId="5818EE66" w14:textId="77777777" w:rsidR="007068E3" w:rsidRDefault="007068E3" w:rsidP="007068E3">
      <w:pPr>
        <w:spacing w:after="0"/>
        <w:rPr>
          <w:b/>
          <w:sz w:val="24"/>
          <w:szCs w:val="24"/>
        </w:rPr>
      </w:pPr>
    </w:p>
    <w:p w14:paraId="4F7EAEFF" w14:textId="77777777" w:rsidR="00D444E8" w:rsidRPr="00132564" w:rsidRDefault="00D444E8" w:rsidP="00770ACE">
      <w:pPr>
        <w:pStyle w:val="ListParagraph"/>
        <w:numPr>
          <w:ilvl w:val="0"/>
          <w:numId w:val="11"/>
        </w:numPr>
        <w:ind w:left="360"/>
        <w:rPr>
          <w:b/>
          <w:sz w:val="24"/>
          <w:szCs w:val="24"/>
        </w:rPr>
      </w:pPr>
      <w:r w:rsidRPr="00132564">
        <w:rPr>
          <w:b/>
          <w:sz w:val="24"/>
          <w:szCs w:val="24"/>
        </w:rPr>
        <w:t>Overview</w:t>
      </w:r>
    </w:p>
    <w:p w14:paraId="4A0C54B6" w14:textId="77777777" w:rsidR="00D444E8" w:rsidRDefault="00D444E8" w:rsidP="00770ACE">
      <w:pPr>
        <w:pStyle w:val="ListParagraph"/>
        <w:ind w:left="360"/>
        <w:rPr>
          <w:sz w:val="24"/>
          <w:szCs w:val="24"/>
        </w:rPr>
      </w:pPr>
      <w:r w:rsidRPr="00132564">
        <w:rPr>
          <w:sz w:val="24"/>
          <w:szCs w:val="24"/>
        </w:rPr>
        <w:t>Provide a brief overview of the proposal including the nature of the problem to be addressed, scientific relevance, objectives/aims, research question/hypothes</w:t>
      </w:r>
      <w:r w:rsidR="00A35AEC" w:rsidRPr="00132564">
        <w:rPr>
          <w:sz w:val="24"/>
          <w:szCs w:val="24"/>
        </w:rPr>
        <w:t>es, and methods/analytical plan</w:t>
      </w:r>
      <w:r w:rsidR="009F2A24" w:rsidRPr="00132564">
        <w:rPr>
          <w:sz w:val="24"/>
          <w:szCs w:val="24"/>
        </w:rPr>
        <w:t xml:space="preserve"> (</w:t>
      </w:r>
      <w:r w:rsidR="009F2A24" w:rsidRPr="00132564">
        <w:rPr>
          <w:b/>
          <w:sz w:val="24"/>
          <w:szCs w:val="24"/>
        </w:rPr>
        <w:t>&lt;250 words</w:t>
      </w:r>
      <w:r w:rsidR="009F2A24" w:rsidRPr="00132564">
        <w:rPr>
          <w:sz w:val="24"/>
          <w:szCs w:val="24"/>
        </w:rPr>
        <w:t>)</w:t>
      </w:r>
      <w:r w:rsidR="00A35AEC" w:rsidRPr="00132564">
        <w:rPr>
          <w:sz w:val="24"/>
          <w:szCs w:val="24"/>
        </w:rPr>
        <w:t>:</w:t>
      </w:r>
    </w:p>
    <w:p w14:paraId="1EC61084" w14:textId="77777777" w:rsidR="00DC3DD0" w:rsidRDefault="00DC3DD0" w:rsidP="00770ACE">
      <w:pPr>
        <w:pStyle w:val="ListParagraph"/>
        <w:ind w:left="360"/>
        <w:rPr>
          <w:sz w:val="24"/>
          <w:szCs w:val="24"/>
        </w:rPr>
      </w:pPr>
    </w:p>
    <w:p w14:paraId="58C88BE3" w14:textId="5D62D911" w:rsidR="007068E3" w:rsidRDefault="00DC3DD0" w:rsidP="007C5612">
      <w:pPr>
        <w:ind w:left="360"/>
        <w:rPr>
          <w:b/>
          <w:sz w:val="24"/>
          <w:szCs w:val="24"/>
        </w:rPr>
      </w:pPr>
      <w:r w:rsidRPr="00DC3DD0">
        <w:rPr>
          <w:sz w:val="24"/>
          <w:szCs w:val="24"/>
        </w:rPr>
        <w:t xml:space="preserve">The 2017 American College of Cardiology/American Heart Association blood pressure (BP) guideline recommends initiation of antihypertensive medication for adults with stage 1 hypertension, systolic BP of 130 to 139 mmHg or diastolic BP of 80 to 89 mmHg, and high cardiovascular disease (CVD) risk. In this guideline, the definition of high CVD risk included 10-year predicted atherosclerotic CVD (ASCVD) risk </w:t>
      </w:r>
      <w:r w:rsidRPr="00DC3DD0">
        <w:rPr>
          <w:rFonts w:cstheme="minorHAnsi"/>
          <w:sz w:val="24"/>
          <w:szCs w:val="24"/>
        </w:rPr>
        <w:t>≥</w:t>
      </w:r>
      <w:r w:rsidRPr="00DC3DD0">
        <w:rPr>
          <w:sz w:val="24"/>
          <w:szCs w:val="24"/>
        </w:rPr>
        <w:t xml:space="preserve">10% </w:t>
      </w:r>
      <w:del w:id="0" w:author="Byron C Jaeger" w:date="2024-04-28T12:17:00Z">
        <w:r w:rsidRPr="00DC3DD0" w:rsidDel="007C739E">
          <w:rPr>
            <w:sz w:val="24"/>
            <w:szCs w:val="24"/>
          </w:rPr>
          <w:delText>estimated by</w:delText>
        </w:r>
      </w:del>
      <w:ins w:id="1" w:author="Byron C Jaeger" w:date="2024-04-28T12:17:00Z">
        <w:r w:rsidR="007C739E">
          <w:rPr>
            <w:sz w:val="24"/>
            <w:szCs w:val="24"/>
          </w:rPr>
          <w:t>using</w:t>
        </w:r>
      </w:ins>
      <w:r w:rsidRPr="00DC3DD0">
        <w:rPr>
          <w:sz w:val="24"/>
          <w:szCs w:val="24"/>
        </w:rPr>
        <w:t xml:space="preserve"> the Pooled Cohort Equations.  In 2023, the American Heart Association published the PREVENT equations. Many adults with 10-year predicted ASCVD risk </w:t>
      </w:r>
      <w:r w:rsidRPr="00DC3DD0">
        <w:rPr>
          <w:rFonts w:cstheme="minorHAnsi"/>
          <w:sz w:val="24"/>
          <w:szCs w:val="24"/>
        </w:rPr>
        <w:t>≥</w:t>
      </w:r>
      <w:r w:rsidRPr="00DC3DD0">
        <w:rPr>
          <w:sz w:val="24"/>
          <w:szCs w:val="24"/>
        </w:rPr>
        <w:t xml:space="preserve">10% by the Pooled Cohort Equations </w:t>
      </w:r>
      <w:del w:id="2" w:author="Byron C Jaeger" w:date="2024-04-28T12:17:00Z">
        <w:r w:rsidRPr="00DC3DD0" w:rsidDel="007C739E">
          <w:rPr>
            <w:sz w:val="24"/>
            <w:szCs w:val="24"/>
          </w:rPr>
          <w:delText xml:space="preserve">do not </w:delText>
        </w:r>
      </w:del>
      <w:r w:rsidRPr="00DC3DD0">
        <w:rPr>
          <w:sz w:val="24"/>
          <w:szCs w:val="24"/>
        </w:rPr>
        <w:t xml:space="preserve">have 10-year predicted ASCVD or total CVD risk </w:t>
      </w:r>
      <w:del w:id="3" w:author="Byron C Jaeger" w:date="2024-04-28T12:17:00Z">
        <w:r w:rsidRPr="00DC3DD0" w:rsidDel="007C739E">
          <w:rPr>
            <w:rFonts w:cstheme="minorHAnsi"/>
            <w:sz w:val="24"/>
            <w:szCs w:val="24"/>
          </w:rPr>
          <w:delText>≥</w:delText>
        </w:r>
      </w:del>
      <w:ins w:id="4" w:author="Byron C Jaeger" w:date="2024-04-28T12:17:00Z">
        <w:r w:rsidR="007C739E">
          <w:rPr>
            <w:rFonts w:cstheme="minorHAnsi"/>
            <w:sz w:val="24"/>
            <w:szCs w:val="24"/>
          </w:rPr>
          <w:t>&lt;</w:t>
        </w:r>
      </w:ins>
      <w:r w:rsidRPr="00DC3DD0">
        <w:rPr>
          <w:sz w:val="24"/>
          <w:szCs w:val="24"/>
        </w:rPr>
        <w:t>10% by the PREVENT equations.  There are</w:t>
      </w:r>
      <w:r w:rsidR="00CC676C">
        <w:rPr>
          <w:sz w:val="24"/>
          <w:szCs w:val="24"/>
        </w:rPr>
        <w:t xml:space="preserve"> </w:t>
      </w:r>
      <w:r w:rsidRPr="00DC3DD0">
        <w:rPr>
          <w:sz w:val="24"/>
          <w:szCs w:val="24"/>
        </w:rPr>
        <w:t xml:space="preserve">PREVENT equations to estimate 30-year ASCVD and total CVD risk.  It may be reasonable to recommend initiation of antihypertensive medication for adults with stage 1 hypertension and high 10-year or 30-year predicted risk if these individuals have a high incidence of stage 2 hypertension, systolic BP </w:t>
      </w:r>
      <w:r w:rsidRPr="00DC3DD0">
        <w:rPr>
          <w:rFonts w:cstheme="minorHAnsi"/>
          <w:sz w:val="24"/>
          <w:szCs w:val="24"/>
        </w:rPr>
        <w:t>≥</w:t>
      </w:r>
      <w:r w:rsidRPr="00DC3DD0">
        <w:rPr>
          <w:sz w:val="24"/>
          <w:szCs w:val="24"/>
        </w:rPr>
        <w:t xml:space="preserve">140 mmHg, diastolic BP </w:t>
      </w:r>
      <w:r w:rsidRPr="00DC3DD0">
        <w:rPr>
          <w:rFonts w:cstheme="minorHAnsi"/>
          <w:sz w:val="24"/>
          <w:szCs w:val="24"/>
        </w:rPr>
        <w:t>≥</w:t>
      </w:r>
      <w:r w:rsidRPr="00DC3DD0">
        <w:rPr>
          <w:sz w:val="24"/>
          <w:szCs w:val="24"/>
        </w:rPr>
        <w:t xml:space="preserve">90 mmHg, or initiation of antihypertensive medication, and they have sub-clinical CVD when they develop stage 2 hypertension. We propose to study the association between </w:t>
      </w:r>
      <w:bookmarkStart w:id="5" w:name="_Hlk165192674"/>
      <w:r w:rsidRPr="00DC3DD0">
        <w:rPr>
          <w:sz w:val="24"/>
          <w:szCs w:val="24"/>
        </w:rPr>
        <w:t xml:space="preserve">30-year predicted total CVD risk using the PREVENT equations </w:t>
      </w:r>
      <w:bookmarkEnd w:id="5"/>
      <w:r w:rsidRPr="00DC3DD0">
        <w:rPr>
          <w:sz w:val="24"/>
          <w:szCs w:val="24"/>
        </w:rPr>
        <w:t xml:space="preserve">with the incidence of stage 2 hypertension among Jackson Heart Study participants.  We hypothesize the incidence of stage 2 hypertension will increase progressively with higher 30-year predicted total CVD risk. In addition, we hypothesize that a high proportion of participants that develop stage 2 hypertension will have evidence of sub-clinical CVD, estimated by higher left ventricular mass index at Visit 3. </w:t>
      </w:r>
    </w:p>
    <w:p w14:paraId="20AB7283" w14:textId="77777777" w:rsidR="00EC4214" w:rsidRPr="00132564" w:rsidRDefault="00D444E8" w:rsidP="00770ACE">
      <w:pPr>
        <w:pStyle w:val="ListParagraph"/>
        <w:numPr>
          <w:ilvl w:val="0"/>
          <w:numId w:val="11"/>
        </w:numPr>
        <w:ind w:left="360"/>
        <w:rPr>
          <w:b/>
          <w:sz w:val="24"/>
          <w:szCs w:val="24"/>
        </w:rPr>
      </w:pPr>
      <w:r w:rsidRPr="00132564">
        <w:rPr>
          <w:b/>
          <w:sz w:val="24"/>
          <w:szCs w:val="24"/>
        </w:rPr>
        <w:t>Background/Rationale</w:t>
      </w:r>
    </w:p>
    <w:p w14:paraId="6C54C668" w14:textId="77777777" w:rsidR="00D444E8" w:rsidRPr="00770ACE" w:rsidRDefault="00D444E8" w:rsidP="00770ACE">
      <w:pPr>
        <w:ind w:firstLine="360"/>
        <w:rPr>
          <w:sz w:val="24"/>
          <w:szCs w:val="24"/>
        </w:rPr>
      </w:pPr>
      <w:r w:rsidRPr="00770ACE">
        <w:rPr>
          <w:sz w:val="24"/>
          <w:szCs w:val="24"/>
        </w:rPr>
        <w:t>Please include discussion on relevance of African Americans to the proposed topic</w:t>
      </w:r>
      <w:r w:rsidR="009F2A24" w:rsidRPr="00770ACE">
        <w:rPr>
          <w:sz w:val="24"/>
          <w:szCs w:val="24"/>
        </w:rPr>
        <w:t xml:space="preserve"> (</w:t>
      </w:r>
      <w:r w:rsidR="009F2A24" w:rsidRPr="00770ACE">
        <w:rPr>
          <w:b/>
          <w:sz w:val="24"/>
          <w:szCs w:val="24"/>
        </w:rPr>
        <w:t>&lt;1000 words</w:t>
      </w:r>
      <w:r w:rsidR="009F2A24" w:rsidRPr="00770ACE">
        <w:rPr>
          <w:sz w:val="24"/>
          <w:szCs w:val="24"/>
        </w:rPr>
        <w:t>)</w:t>
      </w:r>
      <w:r w:rsidRPr="00770ACE">
        <w:rPr>
          <w:sz w:val="24"/>
          <w:szCs w:val="24"/>
        </w:rPr>
        <w:t>.</w:t>
      </w:r>
    </w:p>
    <w:p w14:paraId="0B4C742D" w14:textId="77777777" w:rsidR="007068E3" w:rsidRPr="00EC4214" w:rsidRDefault="007068E3" w:rsidP="007068E3">
      <w:pPr>
        <w:spacing w:after="0"/>
        <w:rPr>
          <w:b/>
          <w:sz w:val="24"/>
          <w:szCs w:val="24"/>
        </w:rPr>
      </w:pPr>
    </w:p>
    <w:p w14:paraId="3DECD946" w14:textId="3E73DAE5" w:rsidR="00DC3DD0" w:rsidRDefault="00D444E8" w:rsidP="00DC3DD0">
      <w:pPr>
        <w:pStyle w:val="ListParagraph"/>
        <w:numPr>
          <w:ilvl w:val="0"/>
          <w:numId w:val="11"/>
        </w:numPr>
        <w:ind w:left="360"/>
        <w:rPr>
          <w:b/>
          <w:sz w:val="24"/>
          <w:szCs w:val="24"/>
        </w:rPr>
      </w:pPr>
      <w:r w:rsidRPr="00132564">
        <w:rPr>
          <w:b/>
          <w:sz w:val="24"/>
          <w:szCs w:val="24"/>
        </w:rPr>
        <w:t>Research Hypothesis</w:t>
      </w:r>
    </w:p>
    <w:p w14:paraId="33BCBF18" w14:textId="77777777" w:rsidR="00DC3DD0" w:rsidRPr="00DC3DD0" w:rsidRDefault="00DC3DD0" w:rsidP="00DC3DD0">
      <w:pPr>
        <w:pStyle w:val="ListParagraph"/>
        <w:ind w:left="360"/>
        <w:rPr>
          <w:b/>
          <w:sz w:val="24"/>
          <w:szCs w:val="24"/>
        </w:rPr>
      </w:pPr>
    </w:p>
    <w:p w14:paraId="3F28ED6E" w14:textId="56D1F506" w:rsidR="00DC3DD0" w:rsidRPr="005D0BAA" w:rsidRDefault="00DC3DD0" w:rsidP="00DC3DD0">
      <w:pPr>
        <w:ind w:left="360"/>
        <w:rPr>
          <w:sz w:val="24"/>
          <w:szCs w:val="24"/>
        </w:rPr>
      </w:pPr>
      <w:r w:rsidRPr="005D0BAA">
        <w:rPr>
          <w:sz w:val="24"/>
          <w:szCs w:val="24"/>
        </w:rPr>
        <w:t xml:space="preserve">Our primary hypothesis is that </w:t>
      </w:r>
      <w:r w:rsidRPr="005D0BAA">
        <w:rPr>
          <w:sz w:val="24"/>
          <w:szCs w:val="24"/>
        </w:rPr>
        <w:t xml:space="preserve">30-year predicted total CVD risk using the PREVENT equations </w:t>
      </w:r>
      <w:r w:rsidRPr="005D0BAA">
        <w:rPr>
          <w:sz w:val="24"/>
          <w:szCs w:val="24"/>
        </w:rPr>
        <w:t xml:space="preserve">is associated with incident stage 2 </w:t>
      </w:r>
      <w:r w:rsidRPr="005D0BAA">
        <w:rPr>
          <w:sz w:val="24"/>
          <w:szCs w:val="24"/>
        </w:rPr>
        <w:t>hypertension</w:t>
      </w:r>
      <w:r w:rsidRPr="005D0BAA">
        <w:rPr>
          <w:sz w:val="24"/>
          <w:szCs w:val="24"/>
        </w:rPr>
        <w:t>. Our secondary hypotheses are as follows:</w:t>
      </w:r>
    </w:p>
    <w:p w14:paraId="1ADA3F64" w14:textId="2BD53E33" w:rsidR="007D6704" w:rsidRPr="005D0BAA" w:rsidRDefault="005D0BAA" w:rsidP="00DC3DD0">
      <w:pPr>
        <w:pStyle w:val="ListParagraph"/>
        <w:numPr>
          <w:ilvl w:val="0"/>
          <w:numId w:val="15"/>
        </w:numPr>
        <w:rPr>
          <w:sz w:val="24"/>
          <w:szCs w:val="24"/>
        </w:rPr>
      </w:pPr>
      <w:r w:rsidRPr="005D0BAA">
        <w:rPr>
          <w:sz w:val="24"/>
          <w:szCs w:val="24"/>
        </w:rPr>
        <w:t>I</w:t>
      </w:r>
      <w:r w:rsidR="007D6704" w:rsidRPr="005D0BAA">
        <w:rPr>
          <w:sz w:val="24"/>
          <w:szCs w:val="24"/>
        </w:rPr>
        <w:t>nciden</w:t>
      </w:r>
      <w:r w:rsidRPr="005D0BAA">
        <w:rPr>
          <w:sz w:val="24"/>
          <w:szCs w:val="24"/>
        </w:rPr>
        <w:t>t</w:t>
      </w:r>
      <w:r w:rsidR="007D6704" w:rsidRPr="005D0BAA">
        <w:rPr>
          <w:sz w:val="24"/>
          <w:szCs w:val="24"/>
        </w:rPr>
        <w:t xml:space="preserve"> CVD </w:t>
      </w:r>
      <w:r w:rsidRPr="005D0BAA">
        <w:rPr>
          <w:sz w:val="24"/>
          <w:szCs w:val="24"/>
        </w:rPr>
        <w:t>events are</w:t>
      </w:r>
      <w:r w:rsidR="007D6704" w:rsidRPr="005D0BAA">
        <w:rPr>
          <w:sz w:val="24"/>
          <w:szCs w:val="24"/>
        </w:rPr>
        <w:t xml:space="preserve"> </w:t>
      </w:r>
      <w:r w:rsidRPr="005D0BAA">
        <w:rPr>
          <w:sz w:val="24"/>
          <w:szCs w:val="24"/>
        </w:rPr>
        <w:t>associated with</w:t>
      </w:r>
      <w:r w:rsidR="007D6704" w:rsidRPr="005D0BAA">
        <w:rPr>
          <w:sz w:val="24"/>
          <w:szCs w:val="24"/>
        </w:rPr>
        <w:t xml:space="preserve"> </w:t>
      </w:r>
      <w:r w:rsidRPr="005D0BAA">
        <w:rPr>
          <w:sz w:val="24"/>
          <w:szCs w:val="24"/>
        </w:rPr>
        <w:t xml:space="preserve">higher </w:t>
      </w:r>
      <w:r w:rsidR="007D6704" w:rsidRPr="005D0BAA">
        <w:rPr>
          <w:sz w:val="24"/>
          <w:szCs w:val="24"/>
        </w:rPr>
        <w:t>30-year predicted total CVD risk using the PREVENT equations</w:t>
      </w:r>
      <w:r w:rsidRPr="005D0BAA">
        <w:rPr>
          <w:sz w:val="24"/>
          <w:szCs w:val="24"/>
        </w:rPr>
        <w:t xml:space="preserve"> at visit 1</w:t>
      </w:r>
      <w:r w:rsidR="007D6704" w:rsidRPr="005D0BAA">
        <w:rPr>
          <w:sz w:val="24"/>
          <w:szCs w:val="24"/>
        </w:rPr>
        <w:t>.</w:t>
      </w:r>
    </w:p>
    <w:p w14:paraId="71778C49" w14:textId="23BC733E" w:rsidR="00DC3DD0" w:rsidRPr="005D0BAA" w:rsidRDefault="007D6704" w:rsidP="00DC3DD0">
      <w:pPr>
        <w:pStyle w:val="ListParagraph"/>
        <w:numPr>
          <w:ilvl w:val="0"/>
          <w:numId w:val="15"/>
        </w:numPr>
        <w:rPr>
          <w:sz w:val="24"/>
          <w:szCs w:val="24"/>
        </w:rPr>
      </w:pPr>
      <w:r w:rsidRPr="005D0BAA">
        <w:rPr>
          <w:sz w:val="24"/>
          <w:szCs w:val="24"/>
        </w:rPr>
        <w:t>Among participants who did not experience a CVD event between visit 1 and visit 3</w:t>
      </w:r>
      <w:r w:rsidR="007C5612">
        <w:rPr>
          <w:sz w:val="24"/>
          <w:szCs w:val="24"/>
        </w:rPr>
        <w:t xml:space="preserve"> and with 10-year predicted total CVD risk using the PREVENT equations &lt; 10% at visit 1</w:t>
      </w:r>
      <w:r w:rsidRPr="005D0BAA">
        <w:rPr>
          <w:sz w:val="24"/>
          <w:szCs w:val="24"/>
        </w:rPr>
        <w:t xml:space="preserve">, 30-year predicted total CVD risk using the PREVENT equations at </w:t>
      </w:r>
      <w:r w:rsidR="007C5612">
        <w:rPr>
          <w:sz w:val="24"/>
          <w:szCs w:val="24"/>
        </w:rPr>
        <w:t>visit 1</w:t>
      </w:r>
      <w:r w:rsidRPr="005D0BAA">
        <w:rPr>
          <w:sz w:val="24"/>
          <w:szCs w:val="24"/>
        </w:rPr>
        <w:t xml:space="preserve"> is associated with higher l</w:t>
      </w:r>
      <w:r w:rsidRPr="005D0BAA">
        <w:rPr>
          <w:sz w:val="24"/>
          <w:szCs w:val="24"/>
        </w:rPr>
        <w:t>eft ventricular mass index at visit 3</w:t>
      </w:r>
      <w:r w:rsidRPr="005D0BAA">
        <w:rPr>
          <w:sz w:val="24"/>
          <w:szCs w:val="24"/>
        </w:rPr>
        <w:t>.</w:t>
      </w:r>
    </w:p>
    <w:p w14:paraId="11DFF25C" w14:textId="2FBBFEB5" w:rsidR="00D413E2" w:rsidRDefault="007D6704" w:rsidP="007C5612">
      <w:pPr>
        <w:pStyle w:val="ListParagraph"/>
        <w:numPr>
          <w:ilvl w:val="0"/>
          <w:numId w:val="15"/>
        </w:numPr>
        <w:rPr>
          <w:sz w:val="24"/>
          <w:szCs w:val="24"/>
        </w:rPr>
      </w:pPr>
      <w:r w:rsidRPr="005D0BAA">
        <w:rPr>
          <w:sz w:val="24"/>
          <w:szCs w:val="24"/>
        </w:rPr>
        <w:lastRenderedPageBreak/>
        <w:t xml:space="preserve">Among participants </w:t>
      </w:r>
      <w:r w:rsidR="00A85F87">
        <w:rPr>
          <w:sz w:val="24"/>
          <w:szCs w:val="24"/>
        </w:rPr>
        <w:t>who did not experience a CVD event</w:t>
      </w:r>
      <w:r w:rsidR="00A85F87" w:rsidRPr="005D0BAA">
        <w:rPr>
          <w:sz w:val="24"/>
          <w:szCs w:val="24"/>
        </w:rPr>
        <w:t xml:space="preserve"> </w:t>
      </w:r>
      <w:r w:rsidR="00A85F87">
        <w:rPr>
          <w:sz w:val="24"/>
          <w:szCs w:val="24"/>
        </w:rPr>
        <w:t>between visit 1 and visit 3</w:t>
      </w:r>
      <w:r w:rsidR="007C5612">
        <w:rPr>
          <w:sz w:val="24"/>
          <w:szCs w:val="24"/>
        </w:rPr>
        <w:t xml:space="preserve">, </w:t>
      </w:r>
      <w:r w:rsidR="007C5612">
        <w:rPr>
          <w:sz w:val="24"/>
          <w:szCs w:val="24"/>
        </w:rPr>
        <w:t>with 10-year predicted total CVD risk using the PREVENT equations &lt; 10% at visit 1</w:t>
      </w:r>
      <w:r w:rsidR="007C5612" w:rsidRPr="005D0BAA">
        <w:rPr>
          <w:sz w:val="24"/>
          <w:szCs w:val="24"/>
        </w:rPr>
        <w:t>,</w:t>
      </w:r>
      <w:r w:rsidR="00A85F87">
        <w:rPr>
          <w:sz w:val="24"/>
          <w:szCs w:val="24"/>
        </w:rPr>
        <w:t xml:space="preserve"> and </w:t>
      </w:r>
      <w:r w:rsidRPr="005D0BAA">
        <w:rPr>
          <w:sz w:val="24"/>
          <w:szCs w:val="24"/>
        </w:rPr>
        <w:t>with stage 2 hypertension at visit 3,</w:t>
      </w:r>
      <w:r w:rsidRPr="005D0BAA">
        <w:rPr>
          <w:sz w:val="24"/>
          <w:szCs w:val="24"/>
        </w:rPr>
        <w:t xml:space="preserve"> 30-year predicted total CVD risk using the PREVENT equations </w:t>
      </w:r>
      <w:r w:rsidR="00A85F87">
        <w:rPr>
          <w:sz w:val="24"/>
          <w:szCs w:val="24"/>
        </w:rPr>
        <w:t xml:space="preserve">is associated with sub-clinical CVD at visit 3, </w:t>
      </w:r>
      <w:commentRangeStart w:id="6"/>
      <w:r w:rsidR="00A85F87">
        <w:rPr>
          <w:sz w:val="24"/>
          <w:szCs w:val="24"/>
        </w:rPr>
        <w:t xml:space="preserve">defined by left ventricular mass </w:t>
      </w:r>
      <w:r w:rsidR="00476B28">
        <w:rPr>
          <w:rFonts w:cstheme="minorHAnsi"/>
          <w:sz w:val="24"/>
          <w:szCs w:val="24"/>
        </w:rPr>
        <w:t>≥</w:t>
      </w:r>
      <w:r w:rsidR="00A85F87">
        <w:rPr>
          <w:sz w:val="24"/>
          <w:szCs w:val="24"/>
        </w:rPr>
        <w:t xml:space="preserve"> </w:t>
      </w:r>
      <w:r w:rsidR="00476B28">
        <w:rPr>
          <w:sz w:val="24"/>
          <w:szCs w:val="24"/>
        </w:rPr>
        <w:t>XYZ</w:t>
      </w:r>
      <w:r w:rsidR="00A85F87">
        <w:rPr>
          <w:sz w:val="24"/>
          <w:szCs w:val="24"/>
        </w:rPr>
        <w:t>.</w:t>
      </w:r>
      <w:commentRangeEnd w:id="6"/>
      <w:r w:rsidR="00D413E2">
        <w:rPr>
          <w:rStyle w:val="CommentReference"/>
        </w:rPr>
        <w:commentReference w:id="6"/>
      </w:r>
    </w:p>
    <w:p w14:paraId="70011F4E" w14:textId="77777777" w:rsidR="007C5612" w:rsidRPr="007C5612" w:rsidRDefault="007C5612" w:rsidP="007C5612">
      <w:pPr>
        <w:pStyle w:val="ListParagraph"/>
        <w:ind w:left="720"/>
        <w:rPr>
          <w:sz w:val="24"/>
          <w:szCs w:val="24"/>
        </w:rPr>
      </w:pPr>
    </w:p>
    <w:p w14:paraId="3353F2CE" w14:textId="34217335" w:rsidR="00164E0B" w:rsidRDefault="00D413E2" w:rsidP="007C5612">
      <w:pPr>
        <w:ind w:left="360"/>
        <w:rPr>
          <w:b/>
          <w:sz w:val="24"/>
          <w:szCs w:val="24"/>
        </w:rPr>
      </w:pPr>
      <w:r>
        <w:rPr>
          <w:sz w:val="24"/>
          <w:szCs w:val="24"/>
        </w:rPr>
        <w:t xml:space="preserve">In exploratory analyses, we will test the four hypotheses above in subgroups based on </w:t>
      </w:r>
      <w:r w:rsidR="007C5612">
        <w:rPr>
          <w:sz w:val="24"/>
          <w:szCs w:val="24"/>
        </w:rPr>
        <w:t>BP</w:t>
      </w:r>
      <w:r>
        <w:rPr>
          <w:sz w:val="24"/>
          <w:szCs w:val="24"/>
        </w:rPr>
        <w:t xml:space="preserve"> levels at visit 1: </w:t>
      </w:r>
      <w:r w:rsidR="00476B28" w:rsidRPr="00476B28">
        <w:rPr>
          <w:i/>
          <w:iCs/>
          <w:sz w:val="24"/>
          <w:szCs w:val="24"/>
        </w:rPr>
        <w:t>n</w:t>
      </w:r>
      <w:r w:rsidRPr="00476B28">
        <w:rPr>
          <w:i/>
          <w:iCs/>
          <w:sz w:val="24"/>
          <w:szCs w:val="24"/>
        </w:rPr>
        <w:t xml:space="preserve">ormotensive </w:t>
      </w:r>
      <w:r>
        <w:rPr>
          <w:sz w:val="24"/>
          <w:szCs w:val="24"/>
        </w:rPr>
        <w:t xml:space="preserve">(systolic BP &lt; 120 mm Hg and diastolic BP &lt; 80 mm Hg), </w:t>
      </w:r>
      <w:r w:rsidRPr="00476B28">
        <w:rPr>
          <w:i/>
          <w:iCs/>
          <w:sz w:val="24"/>
          <w:szCs w:val="24"/>
        </w:rPr>
        <w:t>elevated</w:t>
      </w:r>
      <w:r>
        <w:rPr>
          <w:sz w:val="24"/>
          <w:szCs w:val="24"/>
        </w:rPr>
        <w:t xml:space="preserve"> (systolic BP</w:t>
      </w:r>
      <w:r w:rsidRPr="00D413E2">
        <w:rPr>
          <w:sz w:val="24"/>
          <w:szCs w:val="24"/>
        </w:rPr>
        <w:t xml:space="preserve"> </w:t>
      </w:r>
      <w:r>
        <w:rPr>
          <w:sz w:val="24"/>
          <w:szCs w:val="24"/>
        </w:rPr>
        <w:t xml:space="preserve">120 to &lt; </w:t>
      </w:r>
      <w:r w:rsidRPr="00D413E2">
        <w:rPr>
          <w:sz w:val="24"/>
          <w:szCs w:val="24"/>
        </w:rPr>
        <w:t>130</w:t>
      </w:r>
      <w:r>
        <w:rPr>
          <w:sz w:val="24"/>
          <w:szCs w:val="24"/>
        </w:rPr>
        <w:t xml:space="preserve"> mm Hg and</w:t>
      </w:r>
      <w:r w:rsidRPr="00D413E2">
        <w:rPr>
          <w:sz w:val="24"/>
          <w:szCs w:val="24"/>
        </w:rPr>
        <w:t xml:space="preserve"> d</w:t>
      </w:r>
      <w:r>
        <w:rPr>
          <w:sz w:val="24"/>
          <w:szCs w:val="24"/>
        </w:rPr>
        <w:t>iastolic BP</w:t>
      </w:r>
      <w:r w:rsidRPr="00D413E2">
        <w:rPr>
          <w:sz w:val="24"/>
          <w:szCs w:val="24"/>
        </w:rPr>
        <w:t xml:space="preserve"> &lt; 80</w:t>
      </w:r>
      <w:r>
        <w:rPr>
          <w:sz w:val="24"/>
          <w:szCs w:val="24"/>
        </w:rPr>
        <w:t xml:space="preserve"> mm Hg), and </w:t>
      </w:r>
      <w:r w:rsidRPr="00476B28">
        <w:rPr>
          <w:i/>
          <w:iCs/>
          <w:sz w:val="24"/>
          <w:szCs w:val="24"/>
        </w:rPr>
        <w:t>stage 1 hypertension</w:t>
      </w:r>
      <w:r>
        <w:rPr>
          <w:sz w:val="24"/>
          <w:szCs w:val="24"/>
        </w:rPr>
        <w:t xml:space="preserve"> (systolic BP 130 to &lt; 140 mm Hg with diastolic BP &lt; </w:t>
      </w:r>
      <w:r w:rsidR="007C5612">
        <w:rPr>
          <w:sz w:val="24"/>
          <w:szCs w:val="24"/>
        </w:rPr>
        <w:t>9</w:t>
      </w:r>
      <w:r>
        <w:rPr>
          <w:sz w:val="24"/>
          <w:szCs w:val="24"/>
        </w:rPr>
        <w:t xml:space="preserve">0 mm Hg or diastolic BP </w:t>
      </w:r>
      <w:r w:rsidR="007C5612">
        <w:rPr>
          <w:sz w:val="24"/>
          <w:szCs w:val="24"/>
        </w:rPr>
        <w:t>80 to &lt; 89 with systolic BP &lt; 140 mm Hg</w:t>
      </w:r>
      <w:r>
        <w:rPr>
          <w:sz w:val="24"/>
          <w:szCs w:val="24"/>
        </w:rPr>
        <w:t>)</w:t>
      </w:r>
      <w:r w:rsidR="00476B28">
        <w:rPr>
          <w:sz w:val="24"/>
          <w:szCs w:val="24"/>
        </w:rPr>
        <w:t>.</w:t>
      </w:r>
    </w:p>
    <w:p w14:paraId="12C2D1E2" w14:textId="4EDFF7AC" w:rsidR="005D0BAA" w:rsidRDefault="00164E0B" w:rsidP="005D0BAA">
      <w:pPr>
        <w:pStyle w:val="ListParagraph"/>
        <w:numPr>
          <w:ilvl w:val="0"/>
          <w:numId w:val="11"/>
        </w:numPr>
        <w:ind w:left="360"/>
        <w:rPr>
          <w:b/>
          <w:sz w:val="24"/>
          <w:szCs w:val="24"/>
        </w:rPr>
      </w:pPr>
      <w:r>
        <w:rPr>
          <w:b/>
          <w:sz w:val="24"/>
          <w:szCs w:val="24"/>
        </w:rPr>
        <w:t>Inclusions/Exclusions</w:t>
      </w:r>
    </w:p>
    <w:p w14:paraId="4714CE4B" w14:textId="77777777" w:rsidR="00D413E2" w:rsidRPr="00D413E2" w:rsidRDefault="00D413E2" w:rsidP="00D413E2">
      <w:pPr>
        <w:pStyle w:val="ListParagraph"/>
        <w:ind w:left="360"/>
        <w:rPr>
          <w:b/>
          <w:sz w:val="24"/>
          <w:szCs w:val="24"/>
        </w:rPr>
      </w:pPr>
    </w:p>
    <w:p w14:paraId="0ABA7231" w14:textId="10887B98" w:rsidR="005D0BAA" w:rsidRPr="005D0BAA" w:rsidRDefault="005D0BAA" w:rsidP="00D413E2">
      <w:pPr>
        <w:ind w:left="360"/>
        <w:rPr>
          <w:sz w:val="24"/>
          <w:szCs w:val="24"/>
        </w:rPr>
      </w:pPr>
      <w:r>
        <w:rPr>
          <w:sz w:val="24"/>
          <w:szCs w:val="24"/>
        </w:rPr>
        <w:t>We will include participants who were a</w:t>
      </w:r>
      <w:r w:rsidRPr="005D0BAA">
        <w:rPr>
          <w:sz w:val="24"/>
          <w:szCs w:val="24"/>
        </w:rPr>
        <w:t>ge</w:t>
      </w:r>
      <w:r>
        <w:rPr>
          <w:sz w:val="24"/>
          <w:szCs w:val="24"/>
        </w:rPr>
        <w:t>d</w:t>
      </w:r>
      <w:r w:rsidRPr="005D0BAA">
        <w:rPr>
          <w:sz w:val="24"/>
          <w:szCs w:val="24"/>
        </w:rPr>
        <w:t xml:space="preserve"> 30 to &lt; 60 years at visit 1</w:t>
      </w:r>
      <w:r>
        <w:rPr>
          <w:sz w:val="24"/>
          <w:szCs w:val="24"/>
        </w:rPr>
        <w:t>. We will restrict our sample to participants who c</w:t>
      </w:r>
      <w:r w:rsidRPr="005D0BAA">
        <w:rPr>
          <w:sz w:val="24"/>
          <w:szCs w:val="24"/>
        </w:rPr>
        <w:t xml:space="preserve">onsented to CVD follow-up </w:t>
      </w:r>
      <w:r>
        <w:rPr>
          <w:sz w:val="24"/>
          <w:szCs w:val="24"/>
        </w:rPr>
        <w:t>and had n</w:t>
      </w:r>
      <w:r w:rsidRPr="005D0BAA">
        <w:rPr>
          <w:sz w:val="24"/>
          <w:szCs w:val="24"/>
        </w:rPr>
        <w:t>o history of CVD at visit 1</w:t>
      </w:r>
      <w:r>
        <w:rPr>
          <w:sz w:val="24"/>
          <w:szCs w:val="24"/>
        </w:rPr>
        <w:t xml:space="preserve">. </w:t>
      </w:r>
      <w:r w:rsidR="00A85F87">
        <w:rPr>
          <w:sz w:val="24"/>
          <w:szCs w:val="24"/>
        </w:rPr>
        <w:t xml:space="preserve">We will exclude participants without </w:t>
      </w:r>
      <w:r w:rsidRPr="005D0BAA">
        <w:rPr>
          <w:sz w:val="24"/>
          <w:szCs w:val="24"/>
        </w:rPr>
        <w:t xml:space="preserve">information on self-reported antihypertensive medication use and </w:t>
      </w:r>
      <w:r w:rsidR="007C5612">
        <w:rPr>
          <w:sz w:val="24"/>
          <w:szCs w:val="24"/>
        </w:rPr>
        <w:t>BP</w:t>
      </w:r>
      <w:r w:rsidRPr="005D0BAA">
        <w:rPr>
          <w:sz w:val="24"/>
          <w:szCs w:val="24"/>
        </w:rPr>
        <w:t xml:space="preserve"> at visit </w:t>
      </w:r>
      <w:r w:rsidR="00D413E2" w:rsidRPr="005D0BAA">
        <w:rPr>
          <w:sz w:val="24"/>
          <w:szCs w:val="24"/>
        </w:rPr>
        <w:t>1</w:t>
      </w:r>
      <w:r w:rsidR="00D413E2">
        <w:rPr>
          <w:sz w:val="24"/>
          <w:szCs w:val="24"/>
        </w:rPr>
        <w:t xml:space="preserve"> and</w:t>
      </w:r>
      <w:r w:rsidR="00A85F87">
        <w:rPr>
          <w:sz w:val="24"/>
          <w:szCs w:val="24"/>
        </w:rPr>
        <w:t xml:space="preserve"> will also exclude participants who did not have </w:t>
      </w:r>
      <w:r w:rsidRPr="005D0BAA">
        <w:rPr>
          <w:sz w:val="24"/>
          <w:szCs w:val="24"/>
        </w:rPr>
        <w:t>information on variables in the</w:t>
      </w:r>
      <w:r w:rsidR="007C5612">
        <w:rPr>
          <w:sz w:val="24"/>
          <w:szCs w:val="24"/>
        </w:rPr>
        <w:t xml:space="preserve"> 10-year and</w:t>
      </w:r>
      <w:r w:rsidRPr="005D0BAA">
        <w:rPr>
          <w:sz w:val="24"/>
          <w:szCs w:val="24"/>
        </w:rPr>
        <w:t xml:space="preserve"> </w:t>
      </w:r>
      <w:r w:rsidR="00D413E2">
        <w:rPr>
          <w:sz w:val="24"/>
          <w:szCs w:val="24"/>
        </w:rPr>
        <w:t xml:space="preserve">30-year CVD </w:t>
      </w:r>
      <w:r w:rsidRPr="005D0BAA">
        <w:rPr>
          <w:sz w:val="24"/>
          <w:szCs w:val="24"/>
        </w:rPr>
        <w:t>PREVENT equations at visit 1</w:t>
      </w:r>
      <w:r w:rsidR="00D413E2">
        <w:rPr>
          <w:sz w:val="24"/>
          <w:szCs w:val="24"/>
        </w:rPr>
        <w:t>. Furthermore, we will exclude participants with inputs for the PREVENT equations at visit 1 that are outside the range of recommended values. Last, we will restrict the sample to include participants w</w:t>
      </w:r>
      <w:r w:rsidRPr="005D0BAA">
        <w:rPr>
          <w:sz w:val="24"/>
          <w:szCs w:val="24"/>
        </w:rPr>
        <w:t>ithout hypertension at visit 1</w:t>
      </w:r>
      <w:r w:rsidR="00D413E2">
        <w:rPr>
          <w:sz w:val="24"/>
          <w:szCs w:val="24"/>
        </w:rPr>
        <w:t xml:space="preserve"> and with known hypertension status at either visit 2 or visit 3. We anticipate over 1,000 JHS participants will meet these criteria. </w:t>
      </w:r>
    </w:p>
    <w:p w14:paraId="091E100C" w14:textId="77777777" w:rsidR="00D444E8" w:rsidRPr="00132564" w:rsidRDefault="00D444E8" w:rsidP="00770ACE">
      <w:pPr>
        <w:pStyle w:val="ListParagraph"/>
        <w:numPr>
          <w:ilvl w:val="0"/>
          <w:numId w:val="11"/>
        </w:numPr>
        <w:ind w:left="360"/>
        <w:rPr>
          <w:b/>
          <w:sz w:val="24"/>
          <w:szCs w:val="24"/>
        </w:rPr>
      </w:pPr>
      <w:r w:rsidRPr="00132564">
        <w:rPr>
          <w:b/>
          <w:sz w:val="24"/>
          <w:szCs w:val="24"/>
        </w:rPr>
        <w:t>Statistical Analysis Plan and Methods</w:t>
      </w:r>
    </w:p>
    <w:p w14:paraId="615A4B43" w14:textId="11FD4AB1" w:rsidR="00D444E8" w:rsidRDefault="00D444E8" w:rsidP="00770ACE">
      <w:pPr>
        <w:pStyle w:val="ListParagraph"/>
        <w:ind w:left="360"/>
        <w:rPr>
          <w:sz w:val="24"/>
          <w:szCs w:val="24"/>
        </w:rPr>
      </w:pPr>
    </w:p>
    <w:p w14:paraId="0C20AE64" w14:textId="357C4761" w:rsidR="00476B28" w:rsidRPr="00476B28" w:rsidRDefault="00476B28" w:rsidP="00476B28">
      <w:pPr>
        <w:pStyle w:val="ListParagraph"/>
        <w:ind w:left="360"/>
        <w:rPr>
          <w:sz w:val="24"/>
          <w:szCs w:val="24"/>
        </w:rPr>
      </w:pPr>
      <w:r>
        <w:rPr>
          <w:i/>
          <w:iCs/>
          <w:sz w:val="24"/>
          <w:szCs w:val="24"/>
        </w:rPr>
        <w:t xml:space="preserve">Descriptive statistics. </w:t>
      </w:r>
      <w:r w:rsidR="007C5612">
        <w:rPr>
          <w:sz w:val="24"/>
          <w:szCs w:val="24"/>
        </w:rPr>
        <w:t xml:space="preserve">Participant characteristics will be summarized </w:t>
      </w:r>
      <w:r w:rsidR="00561417">
        <w:rPr>
          <w:sz w:val="24"/>
          <w:szCs w:val="24"/>
        </w:rPr>
        <w:t xml:space="preserve">using the mean for continuous and percentage for categorical variables, </w:t>
      </w:r>
      <w:r w:rsidR="007C5612">
        <w:rPr>
          <w:sz w:val="24"/>
          <w:szCs w:val="24"/>
        </w:rPr>
        <w:t xml:space="preserve">overall and in subgroups based on BP (normotensive, elevated, and stage 1 hypertension).  </w:t>
      </w:r>
      <w:r w:rsidR="00561417">
        <w:rPr>
          <w:sz w:val="24"/>
          <w:szCs w:val="24"/>
        </w:rPr>
        <w:t>Medians with 25</w:t>
      </w:r>
      <w:r w:rsidR="00561417" w:rsidRPr="00561417">
        <w:rPr>
          <w:sz w:val="24"/>
          <w:szCs w:val="24"/>
          <w:vertAlign w:val="superscript"/>
        </w:rPr>
        <w:t>th</w:t>
      </w:r>
      <w:r w:rsidR="00561417">
        <w:rPr>
          <w:sz w:val="24"/>
          <w:szCs w:val="24"/>
        </w:rPr>
        <w:t xml:space="preserve"> and 75</w:t>
      </w:r>
      <w:r w:rsidR="00561417" w:rsidRPr="00561417">
        <w:rPr>
          <w:sz w:val="24"/>
          <w:szCs w:val="24"/>
          <w:vertAlign w:val="superscript"/>
        </w:rPr>
        <w:t>th</w:t>
      </w:r>
      <w:r w:rsidR="00561417">
        <w:rPr>
          <w:sz w:val="24"/>
          <w:szCs w:val="24"/>
        </w:rPr>
        <w:t xml:space="preserve"> percentiles will be presented instead of means for continuous variables that exhibit skew (e.g., predicted CVD risk is often skewed towards lower values). </w:t>
      </w:r>
      <w:r>
        <w:rPr>
          <w:sz w:val="24"/>
          <w:szCs w:val="24"/>
        </w:rPr>
        <w:t xml:space="preserve">We will summarize the </w:t>
      </w:r>
      <w:r w:rsidRPr="00476B28">
        <w:rPr>
          <w:sz w:val="24"/>
          <w:szCs w:val="24"/>
        </w:rPr>
        <w:t xml:space="preserve">distribution of </w:t>
      </w:r>
      <w:r>
        <w:rPr>
          <w:sz w:val="24"/>
          <w:szCs w:val="24"/>
        </w:rPr>
        <w:t>JHS participants included in the current analysis</w:t>
      </w:r>
      <w:r w:rsidRPr="00476B28">
        <w:rPr>
          <w:sz w:val="24"/>
          <w:szCs w:val="24"/>
        </w:rPr>
        <w:t xml:space="preserve"> according to 10-year and 30-year total </w:t>
      </w:r>
      <w:r>
        <w:rPr>
          <w:sz w:val="24"/>
          <w:szCs w:val="24"/>
        </w:rPr>
        <w:t xml:space="preserve">CVD </w:t>
      </w:r>
      <w:r w:rsidRPr="00476B28">
        <w:rPr>
          <w:sz w:val="24"/>
          <w:szCs w:val="24"/>
        </w:rPr>
        <w:t>risk</w:t>
      </w:r>
      <w:r>
        <w:rPr>
          <w:sz w:val="24"/>
          <w:szCs w:val="24"/>
        </w:rPr>
        <w:t xml:space="preserve"> using the PREVENT equations. Specifically, we will compute the proportion of participants with 10-year total CVD risk &lt; 10%. Among the participants with 10-year total CVD risk &lt; 10%, we will compute the proportion with 30-year total CVD risk </w:t>
      </w:r>
      <w:r w:rsidRPr="00476B28">
        <w:rPr>
          <w:sz w:val="24"/>
          <w:szCs w:val="24"/>
        </w:rPr>
        <w:t>&lt;10%</w:t>
      </w:r>
      <w:r>
        <w:rPr>
          <w:sz w:val="24"/>
          <w:szCs w:val="24"/>
        </w:rPr>
        <w:t xml:space="preserve">, </w:t>
      </w:r>
      <w:r w:rsidRPr="00476B28">
        <w:rPr>
          <w:sz w:val="24"/>
          <w:szCs w:val="24"/>
        </w:rPr>
        <w:t>10% to &lt;15%</w:t>
      </w:r>
      <w:r>
        <w:rPr>
          <w:sz w:val="24"/>
          <w:szCs w:val="24"/>
        </w:rPr>
        <w:t xml:space="preserve">, </w:t>
      </w:r>
      <w:r w:rsidRPr="00476B28">
        <w:rPr>
          <w:sz w:val="24"/>
          <w:szCs w:val="24"/>
        </w:rPr>
        <w:t>15% to &lt;20%</w:t>
      </w:r>
      <w:r>
        <w:rPr>
          <w:sz w:val="24"/>
          <w:szCs w:val="24"/>
        </w:rPr>
        <w:t xml:space="preserve">, </w:t>
      </w:r>
      <w:r w:rsidRPr="00476B28">
        <w:rPr>
          <w:sz w:val="24"/>
          <w:szCs w:val="24"/>
        </w:rPr>
        <w:t>20% to &lt;25%</w:t>
      </w:r>
      <w:r>
        <w:rPr>
          <w:sz w:val="24"/>
          <w:szCs w:val="24"/>
        </w:rPr>
        <w:t xml:space="preserve">, </w:t>
      </w:r>
      <w:r w:rsidRPr="00476B28">
        <w:rPr>
          <w:sz w:val="24"/>
          <w:szCs w:val="24"/>
        </w:rPr>
        <w:t>25% to &lt;30%</w:t>
      </w:r>
      <w:r>
        <w:rPr>
          <w:sz w:val="24"/>
          <w:szCs w:val="24"/>
        </w:rPr>
        <w:t xml:space="preserve">, and </w:t>
      </w:r>
      <w:r w:rsidRPr="00476B28">
        <w:rPr>
          <w:sz w:val="24"/>
          <w:szCs w:val="24"/>
        </w:rPr>
        <w:t>≥30%</w:t>
      </w:r>
      <w:r>
        <w:rPr>
          <w:sz w:val="24"/>
          <w:szCs w:val="24"/>
        </w:rPr>
        <w:t>.</w:t>
      </w:r>
    </w:p>
    <w:p w14:paraId="0880DF71" w14:textId="77777777" w:rsidR="00476B28" w:rsidRDefault="00476B28" w:rsidP="00770ACE">
      <w:pPr>
        <w:pStyle w:val="ListParagraph"/>
        <w:ind w:left="360"/>
        <w:rPr>
          <w:sz w:val="24"/>
          <w:szCs w:val="24"/>
        </w:rPr>
      </w:pPr>
    </w:p>
    <w:p w14:paraId="75F0B3EE" w14:textId="29C6BC85" w:rsidR="00561417" w:rsidRDefault="00476B28" w:rsidP="00770ACE">
      <w:pPr>
        <w:pStyle w:val="ListParagraph"/>
        <w:ind w:left="360"/>
        <w:rPr>
          <w:sz w:val="24"/>
          <w:szCs w:val="24"/>
        </w:rPr>
      </w:pPr>
      <w:r>
        <w:rPr>
          <w:i/>
          <w:iCs/>
          <w:sz w:val="24"/>
          <w:szCs w:val="24"/>
        </w:rPr>
        <w:t xml:space="preserve">Hypothesis testing. </w:t>
      </w:r>
      <w:r w:rsidR="007C5612">
        <w:rPr>
          <w:sz w:val="24"/>
          <w:szCs w:val="24"/>
        </w:rPr>
        <w:t>Interval censored Cox regression models will be used to test whether 30-year predicted CVD risk using the PREVENT equations at visit 1 is associated with incident hypertension at visits 2 or 3</w:t>
      </w:r>
      <w:r w:rsidR="00561417">
        <w:rPr>
          <w:sz w:val="24"/>
          <w:szCs w:val="24"/>
        </w:rPr>
        <w:t>. Cox regression models will be applied to test whether 30-year predicted CVD risk using the PREVENT equations at visit 1 is associated with incident CVD. Linear regression will be used to test whether 3</w:t>
      </w:r>
      <w:r>
        <w:rPr>
          <w:sz w:val="24"/>
          <w:szCs w:val="24"/>
        </w:rPr>
        <w:t>0</w:t>
      </w:r>
      <w:r w:rsidR="00561417">
        <w:rPr>
          <w:sz w:val="24"/>
          <w:szCs w:val="24"/>
        </w:rPr>
        <w:t xml:space="preserve">-year predicted CVD risk using the PREVENT equations at visit 1 is associated with left ventricular mass at visit 3. </w:t>
      </w:r>
      <w:r>
        <w:rPr>
          <w:sz w:val="24"/>
          <w:szCs w:val="24"/>
        </w:rPr>
        <w:t xml:space="preserve">Poisson regression with robust standard errors will be used to test whether 30-year predicted risk using the PREVENT equations at visit 1 is associated with left ventricular hypertrophy at visit 3. </w:t>
      </w:r>
    </w:p>
    <w:p w14:paraId="3C271947" w14:textId="77777777" w:rsidR="008A0D26" w:rsidRDefault="008A0D26" w:rsidP="00770ACE">
      <w:pPr>
        <w:pStyle w:val="ListParagraph"/>
        <w:ind w:left="360"/>
        <w:rPr>
          <w:sz w:val="24"/>
          <w:szCs w:val="24"/>
        </w:rPr>
      </w:pPr>
    </w:p>
    <w:p w14:paraId="1EC0EE84" w14:textId="77777777" w:rsidR="008A0D26" w:rsidRPr="00476B28" w:rsidRDefault="008A0D26" w:rsidP="008A0D26">
      <w:pPr>
        <w:pStyle w:val="ListParagraph"/>
        <w:ind w:left="360"/>
        <w:rPr>
          <w:sz w:val="24"/>
          <w:szCs w:val="24"/>
        </w:rPr>
      </w:pPr>
      <w:r w:rsidRPr="00561417">
        <w:rPr>
          <w:i/>
          <w:iCs/>
          <w:sz w:val="24"/>
          <w:szCs w:val="24"/>
        </w:rPr>
        <w:t>Multivariable adjustment.</w:t>
      </w:r>
      <w:r>
        <w:rPr>
          <w:sz w:val="24"/>
          <w:szCs w:val="24"/>
        </w:rPr>
        <w:t xml:space="preserve"> Because predicted risk using the PREVENT equations is a primary independent variable in our models, we do not include multivariable adjustment for traditional variables (e.g., age) that contribute to predicted risk from these equations. </w:t>
      </w:r>
    </w:p>
    <w:p w14:paraId="3AC54FB4" w14:textId="77777777" w:rsidR="007C739E" w:rsidRDefault="007C739E" w:rsidP="00770ACE">
      <w:pPr>
        <w:pStyle w:val="ListParagraph"/>
        <w:ind w:left="360"/>
        <w:rPr>
          <w:sz w:val="24"/>
          <w:szCs w:val="24"/>
        </w:rPr>
      </w:pPr>
    </w:p>
    <w:p w14:paraId="2048F7B3" w14:textId="5CD6F2C3" w:rsidR="007C739E" w:rsidRDefault="007C739E" w:rsidP="00770ACE">
      <w:pPr>
        <w:pStyle w:val="ListParagraph"/>
        <w:ind w:left="360"/>
        <w:rPr>
          <w:sz w:val="24"/>
          <w:szCs w:val="24"/>
        </w:rPr>
      </w:pPr>
      <w:r>
        <w:rPr>
          <w:i/>
          <w:iCs/>
          <w:sz w:val="24"/>
          <w:szCs w:val="24"/>
        </w:rPr>
        <w:t>Secondary analyses using splines.</w:t>
      </w:r>
      <w:r>
        <w:rPr>
          <w:sz w:val="24"/>
          <w:szCs w:val="24"/>
        </w:rPr>
        <w:t xml:space="preserve"> Our primary analyses will assume that 30-year predicted risk using the PREVENT equations at visit 1 has a linear relationship with the designated outcome. In secondary analyses, </w:t>
      </w:r>
      <w:r>
        <w:rPr>
          <w:sz w:val="24"/>
          <w:szCs w:val="24"/>
        </w:rPr>
        <w:lastRenderedPageBreak/>
        <w:t xml:space="preserve">we will relax this assumption by </w:t>
      </w:r>
      <w:r w:rsidR="008A0D26">
        <w:rPr>
          <w:sz w:val="24"/>
          <w:szCs w:val="24"/>
        </w:rPr>
        <w:t>leveraging a natural cubic spline to model a non-linear relationship instead of a linear one. These secondary analyses will perform the same hypothesis tests as our primary analyses and will be summarized with visualization in supplemental material.</w:t>
      </w:r>
    </w:p>
    <w:p w14:paraId="745EE0F3" w14:textId="77777777" w:rsidR="008A0D26" w:rsidRPr="007C739E" w:rsidRDefault="008A0D26" w:rsidP="00770ACE">
      <w:pPr>
        <w:pStyle w:val="ListParagraph"/>
        <w:ind w:left="360"/>
        <w:rPr>
          <w:sz w:val="24"/>
          <w:szCs w:val="24"/>
        </w:rPr>
      </w:pPr>
    </w:p>
    <w:p w14:paraId="08C1885B" w14:textId="64492874" w:rsidR="00561417" w:rsidRDefault="00561417" w:rsidP="00770ACE">
      <w:pPr>
        <w:pStyle w:val="ListParagraph"/>
        <w:ind w:left="360"/>
        <w:rPr>
          <w:sz w:val="24"/>
          <w:szCs w:val="24"/>
        </w:rPr>
      </w:pPr>
      <w:r>
        <w:rPr>
          <w:i/>
          <w:iCs/>
          <w:sz w:val="24"/>
          <w:szCs w:val="24"/>
        </w:rPr>
        <w:t>Sensitivity analysis.</w:t>
      </w:r>
      <w:r>
        <w:rPr>
          <w:sz w:val="24"/>
          <w:szCs w:val="24"/>
        </w:rPr>
        <w:t xml:space="preserve"> A number of participants may have missing data for left ventricular mass at visit 3. Our primary analysis will assume these data are missing completely at random and perform a complete case analysis. In a sensitivity analysis, we will assess how robust our </w:t>
      </w:r>
      <w:r w:rsidR="006950AA">
        <w:rPr>
          <w:sz w:val="24"/>
          <w:szCs w:val="24"/>
        </w:rPr>
        <w:t xml:space="preserve">complete case analysis is </w:t>
      </w:r>
      <w:r>
        <w:rPr>
          <w:sz w:val="24"/>
          <w:szCs w:val="24"/>
        </w:rPr>
        <w:t xml:space="preserve">by performing multiple imputation and testing the same hypotheses. </w:t>
      </w:r>
      <w:r w:rsidR="00476B28">
        <w:rPr>
          <w:sz w:val="24"/>
          <w:szCs w:val="24"/>
        </w:rPr>
        <w:t xml:space="preserve">If </w:t>
      </w:r>
      <w:r w:rsidR="006950AA">
        <w:rPr>
          <w:sz w:val="24"/>
          <w:szCs w:val="24"/>
        </w:rPr>
        <w:t xml:space="preserve">multiple imputation leads to </w:t>
      </w:r>
      <w:r w:rsidR="00476B28">
        <w:rPr>
          <w:sz w:val="24"/>
          <w:szCs w:val="24"/>
        </w:rPr>
        <w:t xml:space="preserve">conflicting inferences </w:t>
      </w:r>
      <w:r w:rsidR="006950AA">
        <w:rPr>
          <w:sz w:val="24"/>
          <w:szCs w:val="24"/>
        </w:rPr>
        <w:t>compared to</w:t>
      </w:r>
      <w:r w:rsidR="00476B28">
        <w:rPr>
          <w:sz w:val="24"/>
          <w:szCs w:val="24"/>
        </w:rPr>
        <w:t xml:space="preserve"> </w:t>
      </w:r>
      <w:r w:rsidR="00CF7C6E">
        <w:rPr>
          <w:sz w:val="24"/>
          <w:szCs w:val="24"/>
        </w:rPr>
        <w:t>complete case</w:t>
      </w:r>
      <w:r w:rsidR="00476B28">
        <w:rPr>
          <w:sz w:val="24"/>
          <w:szCs w:val="24"/>
        </w:rPr>
        <w:t xml:space="preserve"> analysis, we will </w:t>
      </w:r>
      <w:r w:rsidR="00CF7C6E">
        <w:rPr>
          <w:sz w:val="24"/>
          <w:szCs w:val="24"/>
        </w:rPr>
        <w:t>note that data may not have been missing completely at random as a limitation and present the multiply imputed results in our primary analysis.</w:t>
      </w:r>
    </w:p>
    <w:p w14:paraId="60063E4D" w14:textId="77777777" w:rsidR="007068E3" w:rsidRDefault="007068E3" w:rsidP="007068E3">
      <w:pPr>
        <w:spacing w:after="0"/>
        <w:rPr>
          <w:b/>
          <w:sz w:val="24"/>
          <w:szCs w:val="24"/>
        </w:rPr>
      </w:pPr>
    </w:p>
    <w:p w14:paraId="6A90FE91" w14:textId="77777777" w:rsidR="00D444E8" w:rsidRPr="00132564" w:rsidRDefault="00D444E8" w:rsidP="00770ACE">
      <w:pPr>
        <w:pStyle w:val="ListParagraph"/>
        <w:numPr>
          <w:ilvl w:val="0"/>
          <w:numId w:val="11"/>
        </w:numPr>
        <w:ind w:left="360"/>
        <w:rPr>
          <w:b/>
          <w:sz w:val="24"/>
          <w:szCs w:val="24"/>
        </w:rPr>
      </w:pPr>
      <w:r w:rsidRPr="00132564">
        <w:rPr>
          <w:b/>
          <w:sz w:val="24"/>
          <w:szCs w:val="24"/>
        </w:rPr>
        <w:t xml:space="preserve">References </w:t>
      </w:r>
      <w:r w:rsidR="009F2A24" w:rsidRPr="00132564">
        <w:rPr>
          <w:b/>
          <w:sz w:val="24"/>
          <w:szCs w:val="24"/>
        </w:rPr>
        <w:t>(maximum 15)</w:t>
      </w:r>
    </w:p>
    <w:p w14:paraId="5782DE69" w14:textId="77777777" w:rsidR="00D444E8" w:rsidRDefault="00D444E8">
      <w:pPr>
        <w:rPr>
          <w:sz w:val="24"/>
          <w:szCs w:val="24"/>
        </w:rPr>
      </w:pPr>
    </w:p>
    <w:p w14:paraId="529B44E6" w14:textId="77777777" w:rsidR="003C6CE1" w:rsidRPr="00D444E8" w:rsidRDefault="003C6CE1">
      <w:pPr>
        <w:rPr>
          <w:sz w:val="24"/>
          <w:szCs w:val="24"/>
        </w:rPr>
      </w:pPr>
    </w:p>
    <w:sectPr w:rsidR="003C6CE1" w:rsidRPr="00D444E8" w:rsidSect="00963F08">
      <w:headerReference w:type="default" r:id="rId12"/>
      <w:pgSz w:w="12240" w:h="15840"/>
      <w:pgMar w:top="720" w:right="720" w:bottom="720" w:left="720" w:header="432"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Byron C Jaeger" w:date="2024-04-28T11:35:00Z" w:initials="BJ">
    <w:p w14:paraId="043AF8DB" w14:textId="77777777" w:rsidR="00D413E2" w:rsidRDefault="00D413E2" w:rsidP="00D413E2">
      <w:pPr>
        <w:pStyle w:val="CommentText"/>
      </w:pPr>
      <w:r>
        <w:rPr>
          <w:rStyle w:val="CommentReference"/>
        </w:rPr>
        <w:annotationRef/>
      </w:r>
      <w:r>
        <w:t>I’m not sure about defining LV hypertrophy based on an MRI. It may be helpful to have a call and review the MRI data form together, possibly with Daichi’s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3AF8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5FA8C2" w16cex:dateUtc="2024-04-2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3AF8DB" w16cid:durableId="245FA8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543CF" w14:textId="77777777" w:rsidR="00963F08" w:rsidRDefault="00963F08" w:rsidP="00B72AD4">
      <w:pPr>
        <w:spacing w:after="0" w:line="240" w:lineRule="auto"/>
      </w:pPr>
      <w:r>
        <w:separator/>
      </w:r>
    </w:p>
  </w:endnote>
  <w:endnote w:type="continuationSeparator" w:id="0">
    <w:p w14:paraId="10BEF191" w14:textId="77777777" w:rsidR="00963F08" w:rsidRDefault="00963F08" w:rsidP="00B7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091FE" w14:textId="77777777" w:rsidR="00963F08" w:rsidRDefault="00963F08" w:rsidP="00B72AD4">
      <w:pPr>
        <w:spacing w:after="0" w:line="240" w:lineRule="auto"/>
      </w:pPr>
      <w:r>
        <w:separator/>
      </w:r>
    </w:p>
  </w:footnote>
  <w:footnote w:type="continuationSeparator" w:id="0">
    <w:p w14:paraId="60C99452" w14:textId="77777777" w:rsidR="00963F08" w:rsidRDefault="00963F08" w:rsidP="00B72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3BE1" w14:textId="77777777" w:rsidR="00B72AD4" w:rsidRDefault="00B72AD4" w:rsidP="00EC4214">
    <w:pPr>
      <w:jc w:val="center"/>
      <w:rPr>
        <w:rFonts w:ascii="Tahoma" w:eastAsia="Tahoma" w:hAnsi="Tahoma" w:cs="Tahoma"/>
        <w:b/>
        <w:bCs/>
        <w:sz w:val="34"/>
        <w:szCs w:val="34"/>
      </w:rPr>
    </w:pPr>
    <w:r w:rsidRPr="00D444E8">
      <w:rPr>
        <w:rFonts w:ascii="Tahoma" w:eastAsia="Tahoma" w:hAnsi="Tahoma" w:cs="Tahoma"/>
        <w:b/>
        <w:bCs/>
        <w:sz w:val="34"/>
        <w:szCs w:val="34"/>
      </w:rPr>
      <w:t>Jackson Heart Study Manuscript Proposal</w:t>
    </w:r>
  </w:p>
  <w:p w14:paraId="65410898" w14:textId="77777777" w:rsidR="00B72AD4" w:rsidRDefault="00B72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C0B697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711"/>
    <w:multiLevelType w:val="multilevel"/>
    <w:tmpl w:val="BC44EC8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4670D67"/>
    <w:multiLevelType w:val="hybridMultilevel"/>
    <w:tmpl w:val="B23C538E"/>
    <w:lvl w:ilvl="0" w:tplc="F16680F8">
      <w:start w:val="4"/>
      <w:numFmt w:val="upperLetter"/>
      <w:lvlText w:val="%1."/>
      <w:lvlJc w:val="left"/>
      <w:pPr>
        <w:ind w:hanging="289"/>
        <w:jc w:val="left"/>
      </w:pPr>
      <w:rPr>
        <w:rFonts w:ascii="Verdana" w:eastAsia="Verdana" w:hAnsi="Verdana" w:hint="default"/>
        <w:b/>
        <w:bCs/>
        <w:color w:val="34344D"/>
        <w:spacing w:val="5"/>
        <w:w w:val="103"/>
        <w:sz w:val="18"/>
        <w:szCs w:val="18"/>
      </w:rPr>
    </w:lvl>
    <w:lvl w:ilvl="1" w:tplc="14E84F44">
      <w:start w:val="1"/>
      <w:numFmt w:val="bullet"/>
      <w:lvlText w:val="•"/>
      <w:lvlJc w:val="left"/>
      <w:rPr>
        <w:rFonts w:hint="default"/>
      </w:rPr>
    </w:lvl>
    <w:lvl w:ilvl="2" w:tplc="621E8766">
      <w:start w:val="1"/>
      <w:numFmt w:val="bullet"/>
      <w:lvlText w:val="•"/>
      <w:lvlJc w:val="left"/>
      <w:rPr>
        <w:rFonts w:hint="default"/>
      </w:rPr>
    </w:lvl>
    <w:lvl w:ilvl="3" w:tplc="EC74DF94">
      <w:start w:val="1"/>
      <w:numFmt w:val="bullet"/>
      <w:lvlText w:val="•"/>
      <w:lvlJc w:val="left"/>
      <w:rPr>
        <w:rFonts w:hint="default"/>
      </w:rPr>
    </w:lvl>
    <w:lvl w:ilvl="4" w:tplc="DA58E5E0">
      <w:start w:val="1"/>
      <w:numFmt w:val="bullet"/>
      <w:lvlText w:val="•"/>
      <w:lvlJc w:val="left"/>
      <w:rPr>
        <w:rFonts w:hint="default"/>
      </w:rPr>
    </w:lvl>
    <w:lvl w:ilvl="5" w:tplc="3F8646E8">
      <w:start w:val="1"/>
      <w:numFmt w:val="bullet"/>
      <w:lvlText w:val="•"/>
      <w:lvlJc w:val="left"/>
      <w:rPr>
        <w:rFonts w:hint="default"/>
      </w:rPr>
    </w:lvl>
    <w:lvl w:ilvl="6" w:tplc="A952262E">
      <w:start w:val="1"/>
      <w:numFmt w:val="bullet"/>
      <w:lvlText w:val="•"/>
      <w:lvlJc w:val="left"/>
      <w:rPr>
        <w:rFonts w:hint="default"/>
      </w:rPr>
    </w:lvl>
    <w:lvl w:ilvl="7" w:tplc="25E29FC2">
      <w:start w:val="1"/>
      <w:numFmt w:val="bullet"/>
      <w:lvlText w:val="•"/>
      <w:lvlJc w:val="left"/>
      <w:rPr>
        <w:rFonts w:hint="default"/>
      </w:rPr>
    </w:lvl>
    <w:lvl w:ilvl="8" w:tplc="47CE0DF6">
      <w:start w:val="1"/>
      <w:numFmt w:val="bullet"/>
      <w:lvlText w:val="•"/>
      <w:lvlJc w:val="left"/>
      <w:rPr>
        <w:rFonts w:hint="default"/>
      </w:rPr>
    </w:lvl>
  </w:abstractNum>
  <w:abstractNum w:abstractNumId="3" w15:restartNumberingAfterBreak="0">
    <w:nsid w:val="054B4FC6"/>
    <w:multiLevelType w:val="hybridMultilevel"/>
    <w:tmpl w:val="6EFAFF62"/>
    <w:lvl w:ilvl="0" w:tplc="01209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C5FB6"/>
    <w:multiLevelType w:val="hybridMultilevel"/>
    <w:tmpl w:val="0CC8CFF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C3049F"/>
    <w:multiLevelType w:val="hybridMultilevel"/>
    <w:tmpl w:val="FFCA7518"/>
    <w:lvl w:ilvl="0" w:tplc="A6745210">
      <w:start w:val="1"/>
      <w:numFmt w:val="upperLetter"/>
      <w:lvlText w:val="%1."/>
      <w:lvlJc w:val="left"/>
      <w:pPr>
        <w:ind w:hanging="273"/>
        <w:jc w:val="left"/>
      </w:pPr>
      <w:rPr>
        <w:rFonts w:ascii="Verdana" w:eastAsia="Verdana" w:hAnsi="Verdana" w:hint="default"/>
        <w:b/>
        <w:bCs/>
        <w:color w:val="34344D"/>
        <w:spacing w:val="-1"/>
        <w:w w:val="103"/>
        <w:sz w:val="18"/>
        <w:szCs w:val="18"/>
      </w:rPr>
    </w:lvl>
    <w:lvl w:ilvl="1" w:tplc="95E26AB4">
      <w:start w:val="1"/>
      <w:numFmt w:val="bullet"/>
      <w:lvlText w:val="•"/>
      <w:lvlJc w:val="left"/>
      <w:rPr>
        <w:rFonts w:hint="default"/>
      </w:rPr>
    </w:lvl>
    <w:lvl w:ilvl="2" w:tplc="DB8893EA">
      <w:start w:val="1"/>
      <w:numFmt w:val="bullet"/>
      <w:lvlText w:val="•"/>
      <w:lvlJc w:val="left"/>
      <w:rPr>
        <w:rFonts w:hint="default"/>
      </w:rPr>
    </w:lvl>
    <w:lvl w:ilvl="3" w:tplc="00446AC8">
      <w:start w:val="1"/>
      <w:numFmt w:val="bullet"/>
      <w:lvlText w:val="•"/>
      <w:lvlJc w:val="left"/>
      <w:rPr>
        <w:rFonts w:hint="default"/>
      </w:rPr>
    </w:lvl>
    <w:lvl w:ilvl="4" w:tplc="FA24BE24">
      <w:start w:val="1"/>
      <w:numFmt w:val="bullet"/>
      <w:lvlText w:val="•"/>
      <w:lvlJc w:val="left"/>
      <w:rPr>
        <w:rFonts w:hint="default"/>
      </w:rPr>
    </w:lvl>
    <w:lvl w:ilvl="5" w:tplc="06BCA0CC">
      <w:start w:val="1"/>
      <w:numFmt w:val="bullet"/>
      <w:lvlText w:val="•"/>
      <w:lvlJc w:val="left"/>
      <w:rPr>
        <w:rFonts w:hint="default"/>
      </w:rPr>
    </w:lvl>
    <w:lvl w:ilvl="6" w:tplc="5DA4F130">
      <w:start w:val="1"/>
      <w:numFmt w:val="bullet"/>
      <w:lvlText w:val="•"/>
      <w:lvlJc w:val="left"/>
      <w:rPr>
        <w:rFonts w:hint="default"/>
      </w:rPr>
    </w:lvl>
    <w:lvl w:ilvl="7" w:tplc="585C3ACC">
      <w:start w:val="1"/>
      <w:numFmt w:val="bullet"/>
      <w:lvlText w:val="•"/>
      <w:lvlJc w:val="left"/>
      <w:rPr>
        <w:rFonts w:hint="default"/>
      </w:rPr>
    </w:lvl>
    <w:lvl w:ilvl="8" w:tplc="2B583DFE">
      <w:start w:val="1"/>
      <w:numFmt w:val="bullet"/>
      <w:lvlText w:val="•"/>
      <w:lvlJc w:val="left"/>
      <w:rPr>
        <w:rFonts w:hint="default"/>
      </w:rPr>
    </w:lvl>
  </w:abstractNum>
  <w:abstractNum w:abstractNumId="6" w15:restartNumberingAfterBreak="0">
    <w:nsid w:val="381E1C62"/>
    <w:multiLevelType w:val="multilevel"/>
    <w:tmpl w:val="437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C088B"/>
    <w:multiLevelType w:val="hybridMultilevel"/>
    <w:tmpl w:val="FD3C8232"/>
    <w:lvl w:ilvl="0" w:tplc="2BF016BE">
      <w:start w:val="1"/>
      <w:numFmt w:val="upperLetter"/>
      <w:lvlText w:val="%1."/>
      <w:lvlJc w:val="left"/>
      <w:pPr>
        <w:ind w:hanging="257"/>
        <w:jc w:val="left"/>
      </w:pPr>
      <w:rPr>
        <w:rFonts w:ascii="Verdana" w:eastAsia="Verdana" w:hAnsi="Verdana" w:hint="default"/>
        <w:color w:val="34344D"/>
        <w:w w:val="103"/>
        <w:sz w:val="18"/>
        <w:szCs w:val="18"/>
      </w:rPr>
    </w:lvl>
    <w:lvl w:ilvl="1" w:tplc="CE2E5162">
      <w:start w:val="1"/>
      <w:numFmt w:val="bullet"/>
      <w:lvlText w:val="•"/>
      <w:lvlJc w:val="left"/>
      <w:rPr>
        <w:rFonts w:hint="default"/>
      </w:rPr>
    </w:lvl>
    <w:lvl w:ilvl="2" w:tplc="9FBEA9DE">
      <w:start w:val="1"/>
      <w:numFmt w:val="bullet"/>
      <w:lvlText w:val="•"/>
      <w:lvlJc w:val="left"/>
      <w:rPr>
        <w:rFonts w:hint="default"/>
      </w:rPr>
    </w:lvl>
    <w:lvl w:ilvl="3" w:tplc="44F02CDA">
      <w:start w:val="1"/>
      <w:numFmt w:val="bullet"/>
      <w:lvlText w:val="•"/>
      <w:lvlJc w:val="left"/>
      <w:rPr>
        <w:rFonts w:hint="default"/>
      </w:rPr>
    </w:lvl>
    <w:lvl w:ilvl="4" w:tplc="09288704">
      <w:start w:val="1"/>
      <w:numFmt w:val="bullet"/>
      <w:lvlText w:val="•"/>
      <w:lvlJc w:val="left"/>
      <w:rPr>
        <w:rFonts w:hint="default"/>
      </w:rPr>
    </w:lvl>
    <w:lvl w:ilvl="5" w:tplc="2CF4D63E">
      <w:start w:val="1"/>
      <w:numFmt w:val="bullet"/>
      <w:lvlText w:val="•"/>
      <w:lvlJc w:val="left"/>
      <w:rPr>
        <w:rFonts w:hint="default"/>
      </w:rPr>
    </w:lvl>
    <w:lvl w:ilvl="6" w:tplc="A64E869C">
      <w:start w:val="1"/>
      <w:numFmt w:val="bullet"/>
      <w:lvlText w:val="•"/>
      <w:lvlJc w:val="left"/>
      <w:rPr>
        <w:rFonts w:hint="default"/>
      </w:rPr>
    </w:lvl>
    <w:lvl w:ilvl="7" w:tplc="97AE8298">
      <w:start w:val="1"/>
      <w:numFmt w:val="bullet"/>
      <w:lvlText w:val="•"/>
      <w:lvlJc w:val="left"/>
      <w:rPr>
        <w:rFonts w:hint="default"/>
      </w:rPr>
    </w:lvl>
    <w:lvl w:ilvl="8" w:tplc="9F3C5402">
      <w:start w:val="1"/>
      <w:numFmt w:val="bullet"/>
      <w:lvlText w:val="•"/>
      <w:lvlJc w:val="left"/>
      <w:rPr>
        <w:rFonts w:hint="default"/>
      </w:rPr>
    </w:lvl>
  </w:abstractNum>
  <w:abstractNum w:abstractNumId="8" w15:restartNumberingAfterBreak="0">
    <w:nsid w:val="45D3039F"/>
    <w:multiLevelType w:val="hybridMultilevel"/>
    <w:tmpl w:val="6576BC8A"/>
    <w:lvl w:ilvl="0" w:tplc="AD8EB37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623F1"/>
    <w:multiLevelType w:val="hybridMultilevel"/>
    <w:tmpl w:val="FFA29EF4"/>
    <w:lvl w:ilvl="0" w:tplc="7B5280A2">
      <w:start w:val="5"/>
      <w:numFmt w:val="upperLetter"/>
      <w:lvlText w:val="%1."/>
      <w:lvlJc w:val="left"/>
      <w:pPr>
        <w:ind w:hanging="257"/>
        <w:jc w:val="left"/>
      </w:pPr>
      <w:rPr>
        <w:rFonts w:ascii="Verdana" w:eastAsia="Verdana" w:hAnsi="Verdana" w:hint="default"/>
        <w:b/>
        <w:bCs/>
        <w:color w:val="34344D"/>
        <w:w w:val="103"/>
        <w:sz w:val="18"/>
        <w:szCs w:val="18"/>
      </w:rPr>
    </w:lvl>
    <w:lvl w:ilvl="1" w:tplc="5A04AC28">
      <w:start w:val="1"/>
      <w:numFmt w:val="decimal"/>
      <w:lvlText w:val="%2."/>
      <w:lvlJc w:val="left"/>
      <w:pPr>
        <w:ind w:hanging="241"/>
        <w:jc w:val="left"/>
      </w:pPr>
      <w:rPr>
        <w:rFonts w:ascii="Verdana" w:eastAsia="Verdana" w:hAnsi="Verdana" w:hint="default"/>
        <w:color w:val="585880"/>
        <w:spacing w:val="5"/>
        <w:w w:val="98"/>
        <w:sz w:val="17"/>
        <w:szCs w:val="17"/>
      </w:rPr>
    </w:lvl>
    <w:lvl w:ilvl="2" w:tplc="F1B4165E">
      <w:start w:val="1"/>
      <w:numFmt w:val="bullet"/>
      <w:lvlText w:val="•"/>
      <w:lvlJc w:val="left"/>
      <w:rPr>
        <w:rFonts w:hint="default"/>
      </w:rPr>
    </w:lvl>
    <w:lvl w:ilvl="3" w:tplc="85C8D03C">
      <w:start w:val="1"/>
      <w:numFmt w:val="bullet"/>
      <w:lvlText w:val="•"/>
      <w:lvlJc w:val="left"/>
      <w:rPr>
        <w:rFonts w:hint="default"/>
      </w:rPr>
    </w:lvl>
    <w:lvl w:ilvl="4" w:tplc="215ABBE6">
      <w:start w:val="1"/>
      <w:numFmt w:val="bullet"/>
      <w:lvlText w:val="•"/>
      <w:lvlJc w:val="left"/>
      <w:rPr>
        <w:rFonts w:hint="default"/>
      </w:rPr>
    </w:lvl>
    <w:lvl w:ilvl="5" w:tplc="FB5CB7E4">
      <w:start w:val="1"/>
      <w:numFmt w:val="bullet"/>
      <w:lvlText w:val="•"/>
      <w:lvlJc w:val="left"/>
      <w:rPr>
        <w:rFonts w:hint="default"/>
      </w:rPr>
    </w:lvl>
    <w:lvl w:ilvl="6" w:tplc="2938984E">
      <w:start w:val="1"/>
      <w:numFmt w:val="bullet"/>
      <w:lvlText w:val="•"/>
      <w:lvlJc w:val="left"/>
      <w:rPr>
        <w:rFonts w:hint="default"/>
      </w:rPr>
    </w:lvl>
    <w:lvl w:ilvl="7" w:tplc="80C6CE16">
      <w:start w:val="1"/>
      <w:numFmt w:val="bullet"/>
      <w:lvlText w:val="•"/>
      <w:lvlJc w:val="left"/>
      <w:rPr>
        <w:rFonts w:hint="default"/>
      </w:rPr>
    </w:lvl>
    <w:lvl w:ilvl="8" w:tplc="BE0C5194">
      <w:start w:val="1"/>
      <w:numFmt w:val="bullet"/>
      <w:lvlText w:val="•"/>
      <w:lvlJc w:val="left"/>
      <w:rPr>
        <w:rFonts w:hint="default"/>
      </w:rPr>
    </w:lvl>
  </w:abstractNum>
  <w:abstractNum w:abstractNumId="10" w15:restartNumberingAfterBreak="0">
    <w:nsid w:val="514471C2"/>
    <w:multiLevelType w:val="hybridMultilevel"/>
    <w:tmpl w:val="BAFE48C0"/>
    <w:lvl w:ilvl="0" w:tplc="012095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323AD"/>
    <w:multiLevelType w:val="hybridMultilevel"/>
    <w:tmpl w:val="963027E8"/>
    <w:lvl w:ilvl="0" w:tplc="33C452B2">
      <w:start w:val="2"/>
      <w:numFmt w:val="upperRoman"/>
      <w:lvlText w:val="%1."/>
      <w:lvlJc w:val="left"/>
      <w:pPr>
        <w:ind w:hanging="537"/>
        <w:jc w:val="left"/>
      </w:pPr>
      <w:rPr>
        <w:rFonts w:ascii="Verdana" w:eastAsia="Verdana" w:hAnsi="Verdana" w:hint="default"/>
        <w:b/>
        <w:bCs/>
        <w:color w:val="34344D"/>
        <w:w w:val="99"/>
        <w:sz w:val="30"/>
        <w:szCs w:val="30"/>
      </w:rPr>
    </w:lvl>
    <w:lvl w:ilvl="1" w:tplc="095A29B6">
      <w:start w:val="1"/>
      <w:numFmt w:val="bullet"/>
      <w:lvlText w:val="•"/>
      <w:lvlJc w:val="left"/>
      <w:rPr>
        <w:rFonts w:hint="default"/>
      </w:rPr>
    </w:lvl>
    <w:lvl w:ilvl="2" w:tplc="A2005E76">
      <w:start w:val="1"/>
      <w:numFmt w:val="bullet"/>
      <w:lvlText w:val="•"/>
      <w:lvlJc w:val="left"/>
      <w:rPr>
        <w:rFonts w:hint="default"/>
      </w:rPr>
    </w:lvl>
    <w:lvl w:ilvl="3" w:tplc="4630FF8C">
      <w:start w:val="1"/>
      <w:numFmt w:val="bullet"/>
      <w:lvlText w:val="•"/>
      <w:lvlJc w:val="left"/>
      <w:rPr>
        <w:rFonts w:hint="default"/>
      </w:rPr>
    </w:lvl>
    <w:lvl w:ilvl="4" w:tplc="33BAC576">
      <w:start w:val="1"/>
      <w:numFmt w:val="bullet"/>
      <w:lvlText w:val="•"/>
      <w:lvlJc w:val="left"/>
      <w:rPr>
        <w:rFonts w:hint="default"/>
      </w:rPr>
    </w:lvl>
    <w:lvl w:ilvl="5" w:tplc="B4D85A86">
      <w:start w:val="1"/>
      <w:numFmt w:val="bullet"/>
      <w:lvlText w:val="•"/>
      <w:lvlJc w:val="left"/>
      <w:rPr>
        <w:rFonts w:hint="default"/>
      </w:rPr>
    </w:lvl>
    <w:lvl w:ilvl="6" w:tplc="3452B70E">
      <w:start w:val="1"/>
      <w:numFmt w:val="bullet"/>
      <w:lvlText w:val="•"/>
      <w:lvlJc w:val="left"/>
      <w:rPr>
        <w:rFonts w:hint="default"/>
      </w:rPr>
    </w:lvl>
    <w:lvl w:ilvl="7" w:tplc="3E8272DC">
      <w:start w:val="1"/>
      <w:numFmt w:val="bullet"/>
      <w:lvlText w:val="•"/>
      <w:lvlJc w:val="left"/>
      <w:rPr>
        <w:rFonts w:hint="default"/>
      </w:rPr>
    </w:lvl>
    <w:lvl w:ilvl="8" w:tplc="C28C1060">
      <w:start w:val="1"/>
      <w:numFmt w:val="bullet"/>
      <w:lvlText w:val="•"/>
      <w:lvlJc w:val="left"/>
      <w:rPr>
        <w:rFonts w:hint="default"/>
      </w:rPr>
    </w:lvl>
  </w:abstractNum>
  <w:abstractNum w:abstractNumId="12" w15:restartNumberingAfterBreak="0">
    <w:nsid w:val="60322960"/>
    <w:multiLevelType w:val="hybridMultilevel"/>
    <w:tmpl w:val="1F181FF0"/>
    <w:lvl w:ilvl="0" w:tplc="A9E0A4D4">
      <w:start w:val="8"/>
      <w:numFmt w:val="upperLetter"/>
      <w:lvlText w:val="%1."/>
      <w:lvlJc w:val="left"/>
      <w:pPr>
        <w:ind w:hanging="289"/>
        <w:jc w:val="left"/>
      </w:pPr>
      <w:rPr>
        <w:rFonts w:ascii="Verdana" w:eastAsia="Verdana" w:hAnsi="Verdana" w:hint="default"/>
        <w:b/>
        <w:bCs/>
        <w:color w:val="34344D"/>
        <w:spacing w:val="3"/>
        <w:w w:val="103"/>
        <w:sz w:val="18"/>
        <w:szCs w:val="18"/>
      </w:rPr>
    </w:lvl>
    <w:lvl w:ilvl="1" w:tplc="CFDCB360">
      <w:start w:val="1"/>
      <w:numFmt w:val="decimal"/>
      <w:lvlText w:val="%2."/>
      <w:lvlJc w:val="left"/>
      <w:pPr>
        <w:ind w:hanging="241"/>
        <w:jc w:val="left"/>
      </w:pPr>
      <w:rPr>
        <w:rFonts w:ascii="Verdana" w:eastAsia="Verdana" w:hAnsi="Verdana" w:hint="default"/>
        <w:color w:val="34344D"/>
        <w:spacing w:val="-7"/>
        <w:w w:val="103"/>
        <w:sz w:val="18"/>
        <w:szCs w:val="18"/>
      </w:rPr>
    </w:lvl>
    <w:lvl w:ilvl="2" w:tplc="0E380054">
      <w:start w:val="1"/>
      <w:numFmt w:val="upperRoman"/>
      <w:lvlText w:val="%3."/>
      <w:lvlJc w:val="left"/>
      <w:pPr>
        <w:ind w:hanging="225"/>
        <w:jc w:val="left"/>
      </w:pPr>
      <w:rPr>
        <w:rFonts w:ascii="Verdana" w:eastAsia="Verdana" w:hAnsi="Verdana" w:hint="default"/>
        <w:b/>
        <w:bCs/>
        <w:color w:val="34344D"/>
        <w:spacing w:val="-6"/>
        <w:w w:val="103"/>
        <w:sz w:val="18"/>
        <w:szCs w:val="18"/>
      </w:rPr>
    </w:lvl>
    <w:lvl w:ilvl="3" w:tplc="D02259B4">
      <w:start w:val="1"/>
      <w:numFmt w:val="decimal"/>
      <w:lvlText w:val="%4."/>
      <w:lvlJc w:val="left"/>
      <w:pPr>
        <w:ind w:hanging="241"/>
        <w:jc w:val="left"/>
      </w:pPr>
      <w:rPr>
        <w:rFonts w:ascii="Verdana" w:eastAsia="Verdana" w:hAnsi="Verdana" w:hint="default"/>
        <w:color w:val="34344D"/>
        <w:spacing w:val="-7"/>
        <w:w w:val="103"/>
        <w:sz w:val="18"/>
        <w:szCs w:val="18"/>
      </w:rPr>
    </w:lvl>
    <w:lvl w:ilvl="4" w:tplc="B5C4C06E">
      <w:start w:val="1"/>
      <w:numFmt w:val="bullet"/>
      <w:lvlText w:val="•"/>
      <w:lvlJc w:val="left"/>
      <w:rPr>
        <w:rFonts w:hint="default"/>
      </w:rPr>
    </w:lvl>
    <w:lvl w:ilvl="5" w:tplc="EE90C7F2">
      <w:start w:val="1"/>
      <w:numFmt w:val="bullet"/>
      <w:lvlText w:val="•"/>
      <w:lvlJc w:val="left"/>
      <w:rPr>
        <w:rFonts w:hint="default"/>
      </w:rPr>
    </w:lvl>
    <w:lvl w:ilvl="6" w:tplc="199A9A06">
      <w:start w:val="1"/>
      <w:numFmt w:val="bullet"/>
      <w:lvlText w:val="•"/>
      <w:lvlJc w:val="left"/>
      <w:rPr>
        <w:rFonts w:hint="default"/>
      </w:rPr>
    </w:lvl>
    <w:lvl w:ilvl="7" w:tplc="7C5AF644">
      <w:start w:val="1"/>
      <w:numFmt w:val="bullet"/>
      <w:lvlText w:val="•"/>
      <w:lvlJc w:val="left"/>
      <w:rPr>
        <w:rFonts w:hint="default"/>
      </w:rPr>
    </w:lvl>
    <w:lvl w:ilvl="8" w:tplc="16A8B3F6">
      <w:start w:val="1"/>
      <w:numFmt w:val="bullet"/>
      <w:lvlText w:val="•"/>
      <w:lvlJc w:val="left"/>
      <w:rPr>
        <w:rFonts w:hint="default"/>
      </w:rPr>
    </w:lvl>
  </w:abstractNum>
  <w:abstractNum w:abstractNumId="13" w15:restartNumberingAfterBreak="0">
    <w:nsid w:val="6A296B11"/>
    <w:multiLevelType w:val="hybridMultilevel"/>
    <w:tmpl w:val="70DAC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99649F9"/>
    <w:multiLevelType w:val="hybridMultilevel"/>
    <w:tmpl w:val="582CFD5E"/>
    <w:lvl w:ilvl="0" w:tplc="A7726B96">
      <w:start w:val="3"/>
      <w:numFmt w:val="upperLetter"/>
      <w:lvlText w:val="%1."/>
      <w:lvlJc w:val="left"/>
      <w:pPr>
        <w:ind w:hanging="257"/>
        <w:jc w:val="left"/>
      </w:pPr>
      <w:rPr>
        <w:rFonts w:ascii="Verdana" w:eastAsia="Verdana" w:hAnsi="Verdana" w:hint="default"/>
        <w:b/>
        <w:bCs/>
        <w:color w:val="34344D"/>
        <w:spacing w:val="-7"/>
        <w:w w:val="103"/>
        <w:sz w:val="18"/>
        <w:szCs w:val="18"/>
      </w:rPr>
    </w:lvl>
    <w:lvl w:ilvl="1" w:tplc="D1426E52">
      <w:start w:val="1"/>
      <w:numFmt w:val="bullet"/>
      <w:lvlText w:val="•"/>
      <w:lvlJc w:val="left"/>
      <w:rPr>
        <w:rFonts w:hint="default"/>
      </w:rPr>
    </w:lvl>
    <w:lvl w:ilvl="2" w:tplc="D0003D98">
      <w:start w:val="1"/>
      <w:numFmt w:val="bullet"/>
      <w:lvlText w:val="•"/>
      <w:lvlJc w:val="left"/>
      <w:rPr>
        <w:rFonts w:hint="default"/>
      </w:rPr>
    </w:lvl>
    <w:lvl w:ilvl="3" w:tplc="6CE28426">
      <w:start w:val="1"/>
      <w:numFmt w:val="bullet"/>
      <w:lvlText w:val="•"/>
      <w:lvlJc w:val="left"/>
      <w:rPr>
        <w:rFonts w:hint="default"/>
      </w:rPr>
    </w:lvl>
    <w:lvl w:ilvl="4" w:tplc="0C34A0C4">
      <w:start w:val="1"/>
      <w:numFmt w:val="bullet"/>
      <w:lvlText w:val="•"/>
      <w:lvlJc w:val="left"/>
      <w:rPr>
        <w:rFonts w:hint="default"/>
      </w:rPr>
    </w:lvl>
    <w:lvl w:ilvl="5" w:tplc="0A781BA0">
      <w:start w:val="1"/>
      <w:numFmt w:val="bullet"/>
      <w:lvlText w:val="•"/>
      <w:lvlJc w:val="left"/>
      <w:rPr>
        <w:rFonts w:hint="default"/>
      </w:rPr>
    </w:lvl>
    <w:lvl w:ilvl="6" w:tplc="3C32CD2A">
      <w:start w:val="1"/>
      <w:numFmt w:val="bullet"/>
      <w:lvlText w:val="•"/>
      <w:lvlJc w:val="left"/>
      <w:rPr>
        <w:rFonts w:hint="default"/>
      </w:rPr>
    </w:lvl>
    <w:lvl w:ilvl="7" w:tplc="3AD6A1FE">
      <w:start w:val="1"/>
      <w:numFmt w:val="bullet"/>
      <w:lvlText w:val="•"/>
      <w:lvlJc w:val="left"/>
      <w:rPr>
        <w:rFonts w:hint="default"/>
      </w:rPr>
    </w:lvl>
    <w:lvl w:ilvl="8" w:tplc="FB06AE90">
      <w:start w:val="1"/>
      <w:numFmt w:val="bullet"/>
      <w:lvlText w:val="•"/>
      <w:lvlJc w:val="left"/>
      <w:rPr>
        <w:rFonts w:hint="default"/>
      </w:rPr>
    </w:lvl>
  </w:abstractNum>
  <w:num w:numId="1" w16cid:durableId="323514045">
    <w:abstractNumId w:val="12"/>
  </w:num>
  <w:num w:numId="2" w16cid:durableId="236746584">
    <w:abstractNumId w:val="9"/>
  </w:num>
  <w:num w:numId="3" w16cid:durableId="1294140992">
    <w:abstractNumId w:val="2"/>
  </w:num>
  <w:num w:numId="4" w16cid:durableId="490677023">
    <w:abstractNumId w:val="14"/>
  </w:num>
  <w:num w:numId="5" w16cid:durableId="656884173">
    <w:abstractNumId w:val="5"/>
  </w:num>
  <w:num w:numId="6" w16cid:durableId="1583218804">
    <w:abstractNumId w:val="11"/>
  </w:num>
  <w:num w:numId="7" w16cid:durableId="1088775240">
    <w:abstractNumId w:val="7"/>
  </w:num>
  <w:num w:numId="8" w16cid:durableId="469131908">
    <w:abstractNumId w:val="6"/>
  </w:num>
  <w:num w:numId="9" w16cid:durableId="236867911">
    <w:abstractNumId w:val="3"/>
  </w:num>
  <w:num w:numId="10" w16cid:durableId="1287739175">
    <w:abstractNumId w:val="10"/>
  </w:num>
  <w:num w:numId="11" w16cid:durableId="1752005678">
    <w:abstractNumId w:val="8"/>
  </w:num>
  <w:num w:numId="12" w16cid:durableId="302007211">
    <w:abstractNumId w:val="13"/>
  </w:num>
  <w:num w:numId="13" w16cid:durableId="1890651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39410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90507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4E8"/>
    <w:rsid w:val="000B07B9"/>
    <w:rsid w:val="00132564"/>
    <w:rsid w:val="00164E0B"/>
    <w:rsid w:val="00322D2D"/>
    <w:rsid w:val="003C6CE1"/>
    <w:rsid w:val="003E608E"/>
    <w:rsid w:val="00476B28"/>
    <w:rsid w:val="004F163B"/>
    <w:rsid w:val="00556D7D"/>
    <w:rsid w:val="00561417"/>
    <w:rsid w:val="005D0BAA"/>
    <w:rsid w:val="00612FE6"/>
    <w:rsid w:val="006950AA"/>
    <w:rsid w:val="007068E3"/>
    <w:rsid w:val="00770ACE"/>
    <w:rsid w:val="007C5612"/>
    <w:rsid w:val="007C739E"/>
    <w:rsid w:val="007D6704"/>
    <w:rsid w:val="008767CF"/>
    <w:rsid w:val="008A0D26"/>
    <w:rsid w:val="00963F08"/>
    <w:rsid w:val="009F2A24"/>
    <w:rsid w:val="00A35AEC"/>
    <w:rsid w:val="00A85F87"/>
    <w:rsid w:val="00A9279F"/>
    <w:rsid w:val="00AA25C5"/>
    <w:rsid w:val="00B67719"/>
    <w:rsid w:val="00B72AD4"/>
    <w:rsid w:val="00B9642E"/>
    <w:rsid w:val="00C2470D"/>
    <w:rsid w:val="00CC676C"/>
    <w:rsid w:val="00CE0260"/>
    <w:rsid w:val="00CF7C6E"/>
    <w:rsid w:val="00D413E2"/>
    <w:rsid w:val="00D444E8"/>
    <w:rsid w:val="00DC3DD0"/>
    <w:rsid w:val="00E33E77"/>
    <w:rsid w:val="00E60ED6"/>
    <w:rsid w:val="00EB7F74"/>
    <w:rsid w:val="00EC4214"/>
    <w:rsid w:val="00F1119A"/>
    <w:rsid w:val="00FE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35B5801"/>
  <w15:chartTrackingRefBased/>
  <w15:docId w15:val="{0A17CA65-A038-4AA1-AF1D-EE39A6E5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444E8"/>
    <w:pPr>
      <w:widowControl w:val="0"/>
      <w:spacing w:after="0" w:line="240" w:lineRule="auto"/>
      <w:ind w:left="108" w:hanging="700"/>
      <w:outlineLvl w:val="0"/>
    </w:pPr>
    <w:rPr>
      <w:rFonts w:ascii="Verdana" w:eastAsia="Verdana" w:hAnsi="Verdana"/>
      <w:b/>
      <w:bCs/>
      <w:sz w:val="30"/>
      <w:szCs w:val="30"/>
    </w:rPr>
  </w:style>
  <w:style w:type="paragraph" w:styleId="Heading2">
    <w:name w:val="heading 2"/>
    <w:basedOn w:val="Normal"/>
    <w:link w:val="Heading2Char"/>
    <w:uiPriority w:val="1"/>
    <w:qFormat/>
    <w:rsid w:val="00D444E8"/>
    <w:pPr>
      <w:widowControl w:val="0"/>
      <w:spacing w:after="0" w:line="240" w:lineRule="auto"/>
      <w:ind w:left="108"/>
      <w:outlineLvl w:val="1"/>
    </w:pPr>
    <w:rPr>
      <w:rFonts w:ascii="Verdana" w:eastAsia="Verdana" w:hAnsi="Verdana"/>
      <w:b/>
      <w:bCs/>
      <w:sz w:val="18"/>
      <w:szCs w:val="18"/>
    </w:rPr>
  </w:style>
  <w:style w:type="paragraph" w:styleId="Heading3">
    <w:name w:val="heading 3"/>
    <w:basedOn w:val="Normal"/>
    <w:link w:val="Heading3Char"/>
    <w:uiPriority w:val="1"/>
    <w:qFormat/>
    <w:rsid w:val="00D444E8"/>
    <w:pPr>
      <w:widowControl w:val="0"/>
      <w:spacing w:after="0" w:line="240" w:lineRule="auto"/>
      <w:ind w:left="108"/>
      <w:outlineLvl w:val="2"/>
    </w:pPr>
    <w:rPr>
      <w:rFonts w:ascii="Verdana" w:eastAsia="Verdana" w:hAnsi="Verdana"/>
      <w:sz w:val="18"/>
      <w:szCs w:val="18"/>
    </w:rPr>
  </w:style>
  <w:style w:type="paragraph" w:styleId="Heading4">
    <w:name w:val="heading 4"/>
    <w:basedOn w:val="Normal"/>
    <w:link w:val="Heading4Char"/>
    <w:uiPriority w:val="1"/>
    <w:qFormat/>
    <w:rsid w:val="00D444E8"/>
    <w:pPr>
      <w:widowControl w:val="0"/>
      <w:spacing w:after="0" w:line="240" w:lineRule="auto"/>
      <w:ind w:left="220"/>
      <w:outlineLvl w:val="3"/>
    </w:pPr>
    <w:rPr>
      <w:rFonts w:ascii="Verdana" w:eastAsia="Verdana" w:hAnsi="Verdana"/>
      <w:b/>
      <w:bCs/>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444E8"/>
    <w:pPr>
      <w:spacing w:after="120"/>
    </w:pPr>
  </w:style>
  <w:style w:type="character" w:customStyle="1" w:styleId="BodyTextChar">
    <w:name w:val="Body Text Char"/>
    <w:basedOn w:val="DefaultParagraphFont"/>
    <w:link w:val="BodyText"/>
    <w:uiPriority w:val="99"/>
    <w:rsid w:val="00D444E8"/>
  </w:style>
  <w:style w:type="character" w:customStyle="1" w:styleId="Heading1Char">
    <w:name w:val="Heading 1 Char"/>
    <w:basedOn w:val="DefaultParagraphFont"/>
    <w:link w:val="Heading1"/>
    <w:uiPriority w:val="1"/>
    <w:rsid w:val="00D444E8"/>
    <w:rPr>
      <w:rFonts w:ascii="Verdana" w:eastAsia="Verdana" w:hAnsi="Verdana"/>
      <w:b/>
      <w:bCs/>
      <w:sz w:val="30"/>
      <w:szCs w:val="30"/>
    </w:rPr>
  </w:style>
  <w:style w:type="character" w:customStyle="1" w:styleId="Heading2Char">
    <w:name w:val="Heading 2 Char"/>
    <w:basedOn w:val="DefaultParagraphFont"/>
    <w:link w:val="Heading2"/>
    <w:uiPriority w:val="1"/>
    <w:rsid w:val="00D444E8"/>
    <w:rPr>
      <w:rFonts w:ascii="Verdana" w:eastAsia="Verdana" w:hAnsi="Verdana"/>
      <w:b/>
      <w:bCs/>
      <w:sz w:val="18"/>
      <w:szCs w:val="18"/>
    </w:rPr>
  </w:style>
  <w:style w:type="character" w:customStyle="1" w:styleId="Heading3Char">
    <w:name w:val="Heading 3 Char"/>
    <w:basedOn w:val="DefaultParagraphFont"/>
    <w:link w:val="Heading3"/>
    <w:uiPriority w:val="1"/>
    <w:rsid w:val="00D444E8"/>
    <w:rPr>
      <w:rFonts w:ascii="Verdana" w:eastAsia="Verdana" w:hAnsi="Verdana"/>
      <w:sz w:val="18"/>
      <w:szCs w:val="18"/>
    </w:rPr>
  </w:style>
  <w:style w:type="character" w:customStyle="1" w:styleId="Heading4Char">
    <w:name w:val="Heading 4 Char"/>
    <w:basedOn w:val="DefaultParagraphFont"/>
    <w:link w:val="Heading4"/>
    <w:uiPriority w:val="1"/>
    <w:rsid w:val="00D444E8"/>
    <w:rPr>
      <w:rFonts w:ascii="Verdana" w:eastAsia="Verdana" w:hAnsi="Verdana"/>
      <w:b/>
      <w:bCs/>
      <w:sz w:val="17"/>
      <w:szCs w:val="17"/>
    </w:rPr>
  </w:style>
  <w:style w:type="paragraph" w:styleId="ListParagraph">
    <w:name w:val="List Paragraph"/>
    <w:basedOn w:val="Normal"/>
    <w:uiPriority w:val="1"/>
    <w:qFormat/>
    <w:rsid w:val="00D444E8"/>
    <w:pPr>
      <w:widowControl w:val="0"/>
      <w:spacing w:after="0" w:line="240" w:lineRule="auto"/>
    </w:pPr>
  </w:style>
  <w:style w:type="paragraph" w:customStyle="1" w:styleId="TableParagraph">
    <w:name w:val="Table Paragraph"/>
    <w:basedOn w:val="Normal"/>
    <w:uiPriority w:val="1"/>
    <w:qFormat/>
    <w:rsid w:val="00D444E8"/>
    <w:pPr>
      <w:widowControl w:val="0"/>
      <w:spacing w:after="0" w:line="240" w:lineRule="auto"/>
    </w:pPr>
  </w:style>
  <w:style w:type="paragraph" w:styleId="Header">
    <w:name w:val="header"/>
    <w:basedOn w:val="Normal"/>
    <w:link w:val="HeaderChar"/>
    <w:uiPriority w:val="99"/>
    <w:unhideWhenUsed/>
    <w:rsid w:val="00B7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AD4"/>
  </w:style>
  <w:style w:type="paragraph" w:styleId="Footer">
    <w:name w:val="footer"/>
    <w:basedOn w:val="Normal"/>
    <w:link w:val="FooterChar"/>
    <w:uiPriority w:val="99"/>
    <w:unhideWhenUsed/>
    <w:rsid w:val="00B7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AD4"/>
  </w:style>
  <w:style w:type="paragraph" w:styleId="NormalWeb">
    <w:name w:val="Normal (Web)"/>
    <w:basedOn w:val="Normal"/>
    <w:uiPriority w:val="99"/>
    <w:unhideWhenUsed/>
    <w:rsid w:val="007068E3"/>
    <w:rPr>
      <w:rFonts w:ascii="Times New Roman" w:hAnsi="Times New Roman" w:cs="Times New Roman"/>
      <w:sz w:val="24"/>
      <w:szCs w:val="24"/>
    </w:rPr>
  </w:style>
  <w:style w:type="character" w:styleId="CommentReference">
    <w:name w:val="annotation reference"/>
    <w:basedOn w:val="DefaultParagraphFont"/>
    <w:semiHidden/>
    <w:unhideWhenUsed/>
    <w:rsid w:val="00DC3DD0"/>
    <w:rPr>
      <w:sz w:val="16"/>
      <w:szCs w:val="16"/>
    </w:rPr>
  </w:style>
  <w:style w:type="paragraph" w:styleId="CommentText">
    <w:name w:val="annotation text"/>
    <w:basedOn w:val="Normal"/>
    <w:link w:val="CommentTextChar"/>
    <w:uiPriority w:val="99"/>
    <w:unhideWhenUsed/>
    <w:rsid w:val="00D413E2"/>
    <w:pPr>
      <w:spacing w:line="240" w:lineRule="auto"/>
    </w:pPr>
    <w:rPr>
      <w:sz w:val="20"/>
      <w:szCs w:val="20"/>
    </w:rPr>
  </w:style>
  <w:style w:type="character" w:customStyle="1" w:styleId="CommentTextChar">
    <w:name w:val="Comment Text Char"/>
    <w:basedOn w:val="DefaultParagraphFont"/>
    <w:link w:val="CommentText"/>
    <w:uiPriority w:val="99"/>
    <w:rsid w:val="00D413E2"/>
    <w:rPr>
      <w:sz w:val="20"/>
      <w:szCs w:val="20"/>
    </w:rPr>
  </w:style>
  <w:style w:type="paragraph" w:styleId="CommentSubject">
    <w:name w:val="annotation subject"/>
    <w:basedOn w:val="CommentText"/>
    <w:next w:val="CommentText"/>
    <w:link w:val="CommentSubjectChar"/>
    <w:uiPriority w:val="99"/>
    <w:semiHidden/>
    <w:unhideWhenUsed/>
    <w:rsid w:val="00D413E2"/>
    <w:rPr>
      <w:b/>
      <w:bCs/>
    </w:rPr>
  </w:style>
  <w:style w:type="character" w:customStyle="1" w:styleId="CommentSubjectChar">
    <w:name w:val="Comment Subject Char"/>
    <w:basedOn w:val="CommentTextChar"/>
    <w:link w:val="CommentSubject"/>
    <w:uiPriority w:val="99"/>
    <w:semiHidden/>
    <w:rsid w:val="00D413E2"/>
    <w:rPr>
      <w:b/>
      <w:bCs/>
      <w:sz w:val="20"/>
      <w:szCs w:val="20"/>
    </w:rPr>
  </w:style>
  <w:style w:type="paragraph" w:styleId="Revision">
    <w:name w:val="Revision"/>
    <w:hidden/>
    <w:uiPriority w:val="99"/>
    <w:semiHidden/>
    <w:rsid w:val="007C73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62340">
      <w:bodyDiv w:val="1"/>
      <w:marLeft w:val="0"/>
      <w:marRight w:val="0"/>
      <w:marTop w:val="0"/>
      <w:marBottom w:val="0"/>
      <w:divBdr>
        <w:top w:val="none" w:sz="0" w:space="0" w:color="auto"/>
        <w:left w:val="none" w:sz="0" w:space="0" w:color="auto"/>
        <w:bottom w:val="none" w:sz="0" w:space="0" w:color="auto"/>
        <w:right w:val="none" w:sz="0" w:space="0" w:color="auto"/>
      </w:divBdr>
    </w:div>
    <w:div w:id="444467726">
      <w:bodyDiv w:val="1"/>
      <w:marLeft w:val="0"/>
      <w:marRight w:val="0"/>
      <w:marTop w:val="0"/>
      <w:marBottom w:val="0"/>
      <w:divBdr>
        <w:top w:val="none" w:sz="0" w:space="0" w:color="auto"/>
        <w:left w:val="none" w:sz="0" w:space="0" w:color="auto"/>
        <w:bottom w:val="none" w:sz="0" w:space="0" w:color="auto"/>
        <w:right w:val="none" w:sz="0" w:space="0" w:color="auto"/>
      </w:divBdr>
    </w:div>
    <w:div w:id="1117262789">
      <w:bodyDiv w:val="1"/>
      <w:marLeft w:val="0"/>
      <w:marRight w:val="0"/>
      <w:marTop w:val="0"/>
      <w:marBottom w:val="0"/>
      <w:divBdr>
        <w:top w:val="none" w:sz="0" w:space="0" w:color="auto"/>
        <w:left w:val="none" w:sz="0" w:space="0" w:color="auto"/>
        <w:bottom w:val="none" w:sz="0" w:space="0" w:color="auto"/>
        <w:right w:val="none" w:sz="0" w:space="0" w:color="auto"/>
      </w:divBdr>
    </w:div>
    <w:div w:id="1308124370">
      <w:bodyDiv w:val="1"/>
      <w:marLeft w:val="0"/>
      <w:marRight w:val="0"/>
      <w:marTop w:val="0"/>
      <w:marBottom w:val="0"/>
      <w:divBdr>
        <w:top w:val="none" w:sz="0" w:space="0" w:color="auto"/>
        <w:left w:val="none" w:sz="0" w:space="0" w:color="auto"/>
        <w:bottom w:val="none" w:sz="0" w:space="0" w:color="auto"/>
        <w:right w:val="none" w:sz="0" w:space="0" w:color="auto"/>
      </w:divBdr>
    </w:div>
    <w:div w:id="169537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UMMC</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Arnita F. Norwood</dc:creator>
  <cp:keywords/>
  <dc:description/>
  <cp:lastModifiedBy>Byron C Jaeger</cp:lastModifiedBy>
  <cp:revision>4</cp:revision>
  <cp:lastPrinted>2016-01-20T23:06:00Z</cp:lastPrinted>
  <dcterms:created xsi:type="dcterms:W3CDTF">2024-04-28T16:16:00Z</dcterms:created>
  <dcterms:modified xsi:type="dcterms:W3CDTF">2024-04-28T16:34:00Z</dcterms:modified>
</cp:coreProperties>
</file>